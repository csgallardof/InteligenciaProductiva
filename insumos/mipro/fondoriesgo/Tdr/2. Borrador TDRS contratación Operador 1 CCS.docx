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D6B" w:rsidRPr="00DB2AFD" w:rsidRDefault="00DB2AFD" w:rsidP="009E00D3">
      <w:pPr>
        <w:suppressAutoHyphens w:val="0"/>
        <w:spacing w:after="0" w:line="240" w:lineRule="auto"/>
        <w:contextualSpacing/>
        <w:jc w:val="center"/>
        <w:rPr>
          <w:rFonts w:ascii="Arial" w:eastAsia="Times New Roman" w:hAnsi="Arial" w:cs="Arial"/>
          <w:b/>
          <w:lang w:val="es-EC" w:eastAsia="es-EC"/>
        </w:rPr>
      </w:pPr>
      <w:r w:rsidRPr="00DB2AFD">
        <w:rPr>
          <w:rFonts w:ascii="Arial" w:eastAsia="Times New Roman" w:hAnsi="Arial" w:cs="Arial"/>
          <w:b/>
          <w:lang w:val="es-EC" w:eastAsia="es-EC"/>
        </w:rPr>
        <w:t>FORMATO DE TÉRMINOS DE REFERENCIA Y ESPECIFICACIONES TÉCNICAS</w:t>
      </w:r>
    </w:p>
    <w:p w:rsidR="00DB2AFD" w:rsidRPr="00DB2AFD" w:rsidRDefault="00DB2AFD" w:rsidP="00DB2AFD">
      <w:pPr>
        <w:spacing w:after="0" w:line="240" w:lineRule="auto"/>
        <w:rPr>
          <w:rFonts w:ascii="Arial" w:hAnsi="Arial" w:cs="Arial"/>
          <w:b/>
        </w:rPr>
      </w:pPr>
    </w:p>
    <w:p w:rsidR="00DB2AFD" w:rsidRPr="00DB2AFD" w:rsidRDefault="00DB2AFD" w:rsidP="00DB2AFD">
      <w:pPr>
        <w:spacing w:after="0" w:line="240" w:lineRule="auto"/>
        <w:rPr>
          <w:rFonts w:ascii="Arial" w:hAnsi="Arial" w:cs="Arial"/>
          <w:b/>
        </w:rPr>
      </w:pPr>
      <w:r w:rsidRPr="00DB2AFD">
        <w:rPr>
          <w:rFonts w:ascii="Arial" w:hAnsi="Arial" w:cs="Arial"/>
          <w:b/>
        </w:rPr>
        <w:t xml:space="preserve">Normativa.- </w:t>
      </w:r>
    </w:p>
    <w:p w:rsidR="00DB2AFD" w:rsidRPr="00DB2AFD" w:rsidRDefault="00DB2AFD" w:rsidP="00DB2AFD">
      <w:pPr>
        <w:spacing w:after="0" w:line="240" w:lineRule="auto"/>
        <w:rPr>
          <w:rFonts w:ascii="Arial" w:hAnsi="Arial" w:cs="Arial"/>
          <w:b/>
        </w:rPr>
      </w:pPr>
    </w:p>
    <w:p w:rsidR="00DB2AFD" w:rsidRPr="00DB2AFD" w:rsidRDefault="00DB2AFD" w:rsidP="00DB2AFD">
      <w:pPr>
        <w:spacing w:after="0" w:line="240" w:lineRule="auto"/>
        <w:rPr>
          <w:rFonts w:ascii="Arial" w:hAnsi="Arial" w:cs="Arial"/>
          <w:b/>
          <w:u w:val="single"/>
        </w:rPr>
      </w:pPr>
      <w:r w:rsidRPr="00DB2AFD">
        <w:rPr>
          <w:rFonts w:ascii="Arial" w:hAnsi="Arial" w:cs="Arial"/>
          <w:b/>
          <w:u w:val="single"/>
        </w:rPr>
        <w:t>Resolución No. RE-SERCOP-2016-0000072 de 31 de agosto de 2016, expedida por parte del Servicio Nacional de Contratación Pública.</w:t>
      </w:r>
    </w:p>
    <w:p w:rsidR="00DB2AFD" w:rsidRPr="00DB2AFD" w:rsidRDefault="00DB2AFD" w:rsidP="00DB2AFD">
      <w:pPr>
        <w:spacing w:after="0" w:line="240" w:lineRule="auto"/>
        <w:rPr>
          <w:rFonts w:ascii="Arial" w:hAnsi="Arial" w:cs="Arial"/>
          <w:b/>
        </w:rPr>
      </w:pPr>
    </w:p>
    <w:p w:rsidR="00DB2AFD" w:rsidRPr="00DB2AFD" w:rsidRDefault="00DB2AFD" w:rsidP="00DB2AFD">
      <w:pPr>
        <w:spacing w:after="0" w:line="240" w:lineRule="auto"/>
        <w:rPr>
          <w:rFonts w:ascii="Arial" w:hAnsi="Arial" w:cs="Arial"/>
          <w:b/>
        </w:rPr>
      </w:pPr>
      <w:r w:rsidRPr="00DB2AFD">
        <w:rPr>
          <w:rFonts w:ascii="Arial" w:hAnsi="Arial" w:cs="Arial"/>
          <w:b/>
        </w:rPr>
        <w:t>CAPITULO II</w:t>
      </w:r>
    </w:p>
    <w:p w:rsidR="00DB2AFD" w:rsidRPr="00DB2AFD" w:rsidRDefault="00DB2AFD" w:rsidP="00DB2AFD">
      <w:pPr>
        <w:spacing w:after="0" w:line="240" w:lineRule="auto"/>
        <w:jc w:val="both"/>
        <w:rPr>
          <w:rFonts w:ascii="Arial" w:hAnsi="Arial" w:cs="Arial"/>
          <w:b/>
        </w:rPr>
      </w:pPr>
    </w:p>
    <w:p w:rsidR="00DB2AFD" w:rsidRPr="00DB2AFD" w:rsidRDefault="00DB2AFD" w:rsidP="00DB2AFD">
      <w:pPr>
        <w:spacing w:after="0" w:line="240" w:lineRule="auto"/>
        <w:jc w:val="both"/>
        <w:rPr>
          <w:rFonts w:ascii="Arial" w:hAnsi="Arial" w:cs="Arial"/>
          <w:b/>
        </w:rPr>
      </w:pPr>
      <w:r w:rsidRPr="00DB2AFD">
        <w:rPr>
          <w:rFonts w:ascii="Arial" w:hAnsi="Arial" w:cs="Arial"/>
          <w:b/>
        </w:rPr>
        <w:t>DE LAS ESPECIFICACIONES TÉCNICAS, TÉRMINOS DE REFERENCIA Y EL ESTABLECIMIENTO DE PLAZOS Y TÉRMINOS QUE FORMAN PARTE DE LOS PLIEGOS PARA LOS PROCEDIMIENTOS DE CONTRATACIÓN PUBLICA</w:t>
      </w:r>
    </w:p>
    <w:p w:rsidR="00DB2AFD" w:rsidRPr="00DB2AFD" w:rsidRDefault="00DB2AFD" w:rsidP="00DB2AFD">
      <w:pPr>
        <w:spacing w:after="0" w:line="240" w:lineRule="auto"/>
        <w:jc w:val="both"/>
        <w:rPr>
          <w:rFonts w:ascii="Arial" w:hAnsi="Arial" w:cs="Arial"/>
          <w:b/>
        </w:rPr>
      </w:pPr>
    </w:p>
    <w:p w:rsidR="00DB2AFD" w:rsidRPr="00DB2AFD" w:rsidRDefault="00DB2AFD" w:rsidP="00DB2AFD">
      <w:pPr>
        <w:spacing w:after="0" w:line="240" w:lineRule="auto"/>
        <w:jc w:val="both"/>
        <w:rPr>
          <w:rFonts w:ascii="Arial" w:hAnsi="Arial" w:cs="Arial"/>
          <w:b/>
        </w:rPr>
      </w:pPr>
      <w:r w:rsidRPr="00DB2AFD">
        <w:rPr>
          <w:rFonts w:ascii="Arial" w:hAnsi="Arial" w:cs="Arial"/>
          <w:b/>
        </w:rPr>
        <w:t>Sección I</w:t>
      </w:r>
    </w:p>
    <w:p w:rsidR="00DB2AFD" w:rsidRPr="00DB2AFD" w:rsidRDefault="00DB2AFD" w:rsidP="00DB2AFD">
      <w:pPr>
        <w:spacing w:after="0" w:line="240" w:lineRule="auto"/>
        <w:jc w:val="both"/>
        <w:rPr>
          <w:rFonts w:ascii="Arial" w:hAnsi="Arial" w:cs="Arial"/>
          <w:b/>
        </w:rPr>
      </w:pPr>
    </w:p>
    <w:p w:rsidR="00DB2AFD" w:rsidRPr="00DB2AFD" w:rsidRDefault="00DB2AFD" w:rsidP="00DB2AFD">
      <w:pPr>
        <w:spacing w:after="0" w:line="240" w:lineRule="auto"/>
        <w:jc w:val="both"/>
        <w:rPr>
          <w:rFonts w:ascii="Arial" w:hAnsi="Arial" w:cs="Arial"/>
          <w:b/>
        </w:rPr>
      </w:pPr>
      <w:r w:rsidRPr="00DB2AFD">
        <w:rPr>
          <w:rFonts w:ascii="Arial" w:hAnsi="Arial" w:cs="Arial"/>
          <w:b/>
        </w:rPr>
        <w:t>Especificaciones técnicas y términos de referencia</w:t>
      </w:r>
    </w:p>
    <w:p w:rsidR="00DB2AFD" w:rsidRPr="00DB2AFD" w:rsidRDefault="00DB2AFD" w:rsidP="00DB2AFD">
      <w:pPr>
        <w:spacing w:after="0" w:line="240" w:lineRule="auto"/>
        <w:jc w:val="both"/>
        <w:rPr>
          <w:rFonts w:ascii="Arial" w:hAnsi="Arial" w:cs="Arial"/>
        </w:rPr>
      </w:pPr>
    </w:p>
    <w:p w:rsidR="00DB2AFD" w:rsidRPr="00DB2AFD" w:rsidRDefault="00DB2AFD" w:rsidP="00DB2AFD">
      <w:pPr>
        <w:spacing w:after="0" w:line="240" w:lineRule="auto"/>
        <w:jc w:val="both"/>
        <w:rPr>
          <w:rFonts w:ascii="Arial" w:hAnsi="Arial" w:cs="Arial"/>
        </w:rPr>
      </w:pPr>
      <w:r w:rsidRPr="00DB2AFD">
        <w:rPr>
          <w:rFonts w:ascii="Arial" w:hAnsi="Arial" w:cs="Arial"/>
          <w:b/>
          <w:bCs/>
          <w:color w:val="C40606"/>
        </w:rPr>
        <w:t>Art. 105</w:t>
      </w:r>
      <w:r w:rsidRPr="00DB2AFD">
        <w:rPr>
          <w:rFonts w:ascii="Arial" w:hAnsi="Arial" w:cs="Arial"/>
        </w:rPr>
        <w:t>.- Formulación de las especificaciones técnicas y términos de referencia.- Antes de iniciar un procedimiento de contratación pública, la entidad contratante deberá contar con las especificaciones técnicas de los bienes o rubros requeridos; o, los términos de referencia para servicios, incluidos los de consultoría, de conformidad con lo que establezcan los análisis, diseños, diagnósticos, o estudios con los que, como condición previa, debe contar la entidad contratante.</w:t>
      </w:r>
    </w:p>
    <w:p w:rsidR="00DB2AFD" w:rsidRPr="00DB2AFD" w:rsidRDefault="00DB2AFD" w:rsidP="00DB2AFD">
      <w:pPr>
        <w:spacing w:after="0" w:line="240" w:lineRule="auto"/>
        <w:jc w:val="both"/>
        <w:rPr>
          <w:rFonts w:ascii="Arial" w:hAnsi="Arial" w:cs="Arial"/>
        </w:rPr>
      </w:pPr>
    </w:p>
    <w:p w:rsidR="00DB2AFD" w:rsidRPr="00DB2AFD" w:rsidRDefault="00DB2AFD" w:rsidP="00DB2AFD">
      <w:pPr>
        <w:spacing w:after="0" w:line="240" w:lineRule="auto"/>
        <w:jc w:val="both"/>
        <w:rPr>
          <w:rFonts w:ascii="Arial" w:hAnsi="Arial" w:cs="Arial"/>
        </w:rPr>
      </w:pPr>
      <w:r w:rsidRPr="00DB2AFD">
        <w:rPr>
          <w:rFonts w:ascii="Arial" w:hAnsi="Arial" w:cs="Arial"/>
          <w:b/>
          <w:bCs/>
          <w:color w:val="C40606"/>
        </w:rPr>
        <w:t>Art. 106</w:t>
      </w:r>
      <w:r w:rsidRPr="00DB2AFD">
        <w:rPr>
          <w:rFonts w:ascii="Arial" w:hAnsi="Arial" w:cs="Arial"/>
        </w:rPr>
        <w:t>.- Sujeción a los principios que rigen la contratación pública.- Las especificaciones técnicas o términos de referencia establecidos, se sujetarán a los principios que rigen la contratación pública, por lo tanto, las entidades contratantes no podrán afectar el trato justo e igualitario aplicable a todos los oferentes, ni establecer diferencias arbitrarias entre éstos, a través de dichas especificaciones técnicas o términos de referencia.</w:t>
      </w:r>
    </w:p>
    <w:p w:rsidR="00DB2AFD" w:rsidRPr="00DB2AFD" w:rsidRDefault="00DB2AFD" w:rsidP="00DB2AFD">
      <w:pPr>
        <w:spacing w:after="0" w:line="240" w:lineRule="auto"/>
        <w:jc w:val="both"/>
        <w:rPr>
          <w:rFonts w:ascii="Arial" w:hAnsi="Arial" w:cs="Arial"/>
        </w:rPr>
      </w:pPr>
    </w:p>
    <w:p w:rsidR="00DB2AFD" w:rsidRPr="00DB2AFD" w:rsidRDefault="00DB2AFD" w:rsidP="00DB2AFD">
      <w:pPr>
        <w:spacing w:after="0" w:line="240" w:lineRule="auto"/>
        <w:jc w:val="both"/>
        <w:rPr>
          <w:rFonts w:ascii="Arial" w:hAnsi="Arial" w:cs="Arial"/>
        </w:rPr>
      </w:pPr>
      <w:r w:rsidRPr="00DB2AFD">
        <w:rPr>
          <w:rFonts w:ascii="Arial" w:hAnsi="Arial" w:cs="Arial"/>
          <w:b/>
          <w:bCs/>
          <w:color w:val="C40606"/>
        </w:rPr>
        <w:t>Art. 107</w:t>
      </w:r>
      <w:r w:rsidRPr="00DB2AFD">
        <w:rPr>
          <w:rFonts w:ascii="Arial" w:hAnsi="Arial" w:cs="Arial"/>
        </w:rPr>
        <w:t>.- Empleo de especificaciones técnicas o términos de referencia.- Se entenderá como "especificación técnica" a las características fundamentales que deberán cumplir los bienes o rubros requeridos, mientras que los "términos de referencia" constituirán las condiciones específicas bajo las cuales se desarrollará la consultoría o se prestarán los servicios.</w:t>
      </w:r>
    </w:p>
    <w:p w:rsidR="00DB2AFD" w:rsidRPr="00DB2AFD" w:rsidRDefault="00DB2AFD" w:rsidP="00DB2AFD">
      <w:pPr>
        <w:spacing w:after="0" w:line="240" w:lineRule="auto"/>
        <w:jc w:val="both"/>
        <w:rPr>
          <w:rFonts w:ascii="Arial" w:hAnsi="Arial" w:cs="Arial"/>
        </w:rPr>
      </w:pPr>
    </w:p>
    <w:p w:rsidR="00DB2AFD" w:rsidRPr="00DB2AFD" w:rsidRDefault="00DB2AFD" w:rsidP="00DB2AFD">
      <w:pPr>
        <w:spacing w:after="0" w:line="240" w:lineRule="auto"/>
        <w:jc w:val="both"/>
        <w:rPr>
          <w:rFonts w:ascii="Arial" w:hAnsi="Arial" w:cs="Arial"/>
        </w:rPr>
      </w:pPr>
      <w:r w:rsidRPr="00DB2AFD">
        <w:rPr>
          <w:rFonts w:ascii="Arial" w:hAnsi="Arial" w:cs="Arial"/>
        </w:rPr>
        <w:t>La contratación de servicios estará sujeta a la formulación de términos de referencia. No obstante, atendiendo a la naturaleza del servicio requerido, se podrán incorporar adicionalmente especificaciones técnicas relativas a los bienes necesarios para su ejecución.</w:t>
      </w:r>
    </w:p>
    <w:p w:rsidR="00DB2AFD" w:rsidRPr="00DB2AFD" w:rsidRDefault="00DB2AFD" w:rsidP="00DB2AFD">
      <w:pPr>
        <w:spacing w:after="0" w:line="240" w:lineRule="auto"/>
        <w:jc w:val="both"/>
        <w:rPr>
          <w:rFonts w:ascii="Arial" w:hAnsi="Arial" w:cs="Arial"/>
          <w:b/>
          <w:bCs/>
          <w:color w:val="C40606"/>
        </w:rPr>
      </w:pPr>
    </w:p>
    <w:p w:rsidR="00DB2AFD" w:rsidRPr="00DB2AFD" w:rsidRDefault="00DB2AFD" w:rsidP="00DB2AFD">
      <w:pPr>
        <w:spacing w:after="0" w:line="240" w:lineRule="auto"/>
        <w:jc w:val="both"/>
        <w:rPr>
          <w:rFonts w:ascii="Arial" w:hAnsi="Arial" w:cs="Arial"/>
        </w:rPr>
      </w:pPr>
      <w:r w:rsidRPr="00DB2AFD">
        <w:rPr>
          <w:rFonts w:ascii="Arial" w:hAnsi="Arial" w:cs="Arial"/>
          <w:b/>
          <w:bCs/>
          <w:color w:val="C40606"/>
        </w:rPr>
        <w:t>Art. 108</w:t>
      </w:r>
      <w:r w:rsidRPr="00DB2AFD">
        <w:rPr>
          <w:rFonts w:ascii="Arial" w:hAnsi="Arial" w:cs="Arial"/>
        </w:rPr>
        <w:t>.- Elaboración de las especificaciones técnicas.- Para elaborar las especificaciones técnicas se tomarán en cuenta los siguientes aspectos:</w:t>
      </w:r>
    </w:p>
    <w:p w:rsidR="00DB2AFD" w:rsidRPr="00DB2AFD" w:rsidRDefault="00DB2AFD" w:rsidP="00DB2AFD">
      <w:pPr>
        <w:spacing w:after="0" w:line="240" w:lineRule="auto"/>
        <w:jc w:val="both"/>
        <w:rPr>
          <w:rFonts w:ascii="Arial" w:hAnsi="Arial" w:cs="Arial"/>
        </w:rPr>
      </w:pPr>
    </w:p>
    <w:p w:rsidR="00DB2AFD" w:rsidRDefault="00DB2AFD" w:rsidP="00DB2AFD">
      <w:pPr>
        <w:spacing w:after="0" w:line="240" w:lineRule="auto"/>
        <w:jc w:val="both"/>
        <w:rPr>
          <w:rFonts w:ascii="Arial" w:hAnsi="Arial" w:cs="Arial"/>
        </w:rPr>
      </w:pPr>
      <w:r w:rsidRPr="00DB2AFD">
        <w:rPr>
          <w:rFonts w:ascii="Arial" w:hAnsi="Arial" w:cs="Arial"/>
        </w:rPr>
        <w:lastRenderedPageBreak/>
        <w:t>1. Para el caso de bienes, se establecerán en función de las propiedades de su uso y empleo, así como de sus características fundamentales, requisitos funcionales o tecnológicos, atendiendo los conceptos de capacidad, calidad y/o rendimiento, para los que, de existir, se utilizarán rasgos técnicos, requisitos, símbolos y términos normalizados;</w:t>
      </w:r>
    </w:p>
    <w:p w:rsidR="00DB2AFD" w:rsidRPr="00DB2AFD" w:rsidRDefault="00DB2AFD" w:rsidP="00DB2AFD">
      <w:pPr>
        <w:spacing w:after="0" w:line="240" w:lineRule="auto"/>
        <w:jc w:val="both"/>
        <w:rPr>
          <w:rFonts w:ascii="Arial" w:hAnsi="Arial" w:cs="Arial"/>
        </w:rPr>
      </w:pPr>
    </w:p>
    <w:p w:rsidR="00DB2AFD" w:rsidRDefault="00DB2AFD" w:rsidP="00DB2AFD">
      <w:pPr>
        <w:spacing w:after="0" w:line="240" w:lineRule="auto"/>
        <w:jc w:val="both"/>
        <w:rPr>
          <w:rFonts w:ascii="Arial" w:hAnsi="Arial" w:cs="Arial"/>
        </w:rPr>
      </w:pPr>
      <w:r w:rsidRPr="00DB2AFD">
        <w:rPr>
          <w:rFonts w:ascii="Arial" w:hAnsi="Arial" w:cs="Arial"/>
        </w:rPr>
        <w:t>2. Para el caso de obras, se establecerán para cada uno de los rubros y materiales del proyecto, atendiendo los aspectos de diseño y constructivos;</w:t>
      </w:r>
    </w:p>
    <w:p w:rsidR="00DB2AFD" w:rsidRPr="00DB2AFD" w:rsidRDefault="00DB2AFD" w:rsidP="00DB2AFD">
      <w:pPr>
        <w:spacing w:after="0" w:line="240" w:lineRule="auto"/>
        <w:jc w:val="both"/>
        <w:rPr>
          <w:rFonts w:ascii="Arial" w:hAnsi="Arial" w:cs="Arial"/>
        </w:rPr>
      </w:pPr>
    </w:p>
    <w:p w:rsidR="00DB2AFD" w:rsidRDefault="00DB2AFD" w:rsidP="00DB2AFD">
      <w:pPr>
        <w:spacing w:after="0" w:line="240" w:lineRule="auto"/>
        <w:jc w:val="both"/>
        <w:rPr>
          <w:rFonts w:ascii="Arial" w:hAnsi="Arial" w:cs="Arial"/>
        </w:rPr>
      </w:pPr>
      <w:r w:rsidRPr="00DB2AFD">
        <w:rPr>
          <w:rFonts w:ascii="Arial" w:hAnsi="Arial" w:cs="Arial"/>
        </w:rPr>
        <w:t>3. Las especificaciones han de ser claras, completas e inequívocas; no deben presentar ambigüedades, ni contradicciones entre las mismas, que propicien o permitan diferentes interpretaciones de una misma disposición, ni indicaciones parciales sobre determinado tópico;</w:t>
      </w:r>
    </w:p>
    <w:p w:rsidR="00DB2AFD" w:rsidRPr="00DB2AFD" w:rsidRDefault="00DB2AFD" w:rsidP="00DB2AFD">
      <w:pPr>
        <w:spacing w:after="0" w:line="240" w:lineRule="auto"/>
        <w:jc w:val="both"/>
        <w:rPr>
          <w:rFonts w:ascii="Arial" w:hAnsi="Arial" w:cs="Arial"/>
        </w:rPr>
      </w:pPr>
    </w:p>
    <w:p w:rsidR="00DB2AFD" w:rsidRDefault="00DB2AFD" w:rsidP="00DB2AFD">
      <w:pPr>
        <w:spacing w:after="0" w:line="240" w:lineRule="auto"/>
        <w:jc w:val="both"/>
        <w:rPr>
          <w:rFonts w:ascii="Arial" w:hAnsi="Arial" w:cs="Arial"/>
        </w:rPr>
      </w:pPr>
      <w:r w:rsidRPr="00DB2AFD">
        <w:rPr>
          <w:rFonts w:ascii="Arial" w:hAnsi="Arial" w:cs="Arial"/>
        </w:rPr>
        <w:t>4. No se podrá hacer referencia a marcas de fábrica o de comercio, nombres o tipos comerciales, patentes, derechos de autor, diseños o tipos particulares, ni a determinados orígenes, productores o proveedores. Excepcionalmente, y de manera justificada, se podrá hacer tales referencias para los siguientes casos: la adquisición de repuestos o accesorios de conformidad con el artículo 94 del Reglamento General de la Ley Orgánica del Sistema Nacional de Contratación Pública; y, tanto las contrataciones que impliquen el desarrollo o mejora de tecnologías ya existentes en la entidad contratante, como la utilización de patentes o marcas exclusivas o tecnologías que no admitan otras alternativas técnicas, de conformidad con el artículo 95 del Reglamento General de la Ley Orgánica del Sistema Nacional de Contratación Pública; a condición de que, en los casos que sea aplicable, la entidad haga constar en el pliego la expresión "o equivalente" u otra similar;</w:t>
      </w:r>
    </w:p>
    <w:p w:rsidR="00DB2AFD" w:rsidRPr="00DB2AFD" w:rsidRDefault="00DB2AFD" w:rsidP="00DB2AFD">
      <w:pPr>
        <w:spacing w:after="0" w:line="240" w:lineRule="auto"/>
        <w:jc w:val="both"/>
        <w:rPr>
          <w:rFonts w:ascii="Arial" w:hAnsi="Arial" w:cs="Arial"/>
        </w:rPr>
      </w:pPr>
    </w:p>
    <w:p w:rsidR="00DB2AFD" w:rsidRDefault="00DB2AFD" w:rsidP="00DB2AFD">
      <w:pPr>
        <w:spacing w:after="0" w:line="240" w:lineRule="auto"/>
        <w:jc w:val="both"/>
        <w:rPr>
          <w:rFonts w:ascii="Arial" w:hAnsi="Arial" w:cs="Arial"/>
        </w:rPr>
      </w:pPr>
      <w:r w:rsidRPr="00DB2AFD">
        <w:rPr>
          <w:rFonts w:ascii="Arial" w:hAnsi="Arial" w:cs="Arial"/>
        </w:rPr>
        <w:t>5. Las especificaciones técnicas se basarán en las normas o reglamentos técnicos nacionales, y en ausencia de estos, en los instrumentos internacionales similares, en lo que fuera aplicable;</w:t>
      </w:r>
    </w:p>
    <w:p w:rsidR="00DB2AFD" w:rsidRPr="00DB2AFD" w:rsidRDefault="00DB2AFD" w:rsidP="00DB2AFD">
      <w:pPr>
        <w:spacing w:after="0" w:line="240" w:lineRule="auto"/>
        <w:jc w:val="both"/>
        <w:rPr>
          <w:rFonts w:ascii="Arial" w:hAnsi="Arial" w:cs="Arial"/>
        </w:rPr>
      </w:pPr>
    </w:p>
    <w:p w:rsidR="00DB2AFD" w:rsidRDefault="00DB2AFD" w:rsidP="00DB2AFD">
      <w:pPr>
        <w:spacing w:after="0" w:line="240" w:lineRule="auto"/>
        <w:jc w:val="both"/>
        <w:rPr>
          <w:rFonts w:ascii="Arial" w:hAnsi="Arial" w:cs="Arial"/>
        </w:rPr>
      </w:pPr>
      <w:r w:rsidRPr="00DB2AFD">
        <w:rPr>
          <w:rFonts w:ascii="Arial" w:hAnsi="Arial" w:cs="Arial"/>
        </w:rPr>
        <w:t>6. No se podrá establecer o exigir especificaciones, condicionamientos o requerimientos técnicos que no pueda cumplir la oferta nacional, salvo justificación funcional debidamente motivada; y,</w:t>
      </w:r>
    </w:p>
    <w:p w:rsidR="00DB2AFD" w:rsidRPr="00DB2AFD" w:rsidRDefault="00DB2AFD" w:rsidP="00DB2AFD">
      <w:pPr>
        <w:spacing w:after="0" w:line="240" w:lineRule="auto"/>
        <w:jc w:val="both"/>
        <w:rPr>
          <w:rFonts w:ascii="Arial" w:hAnsi="Arial" w:cs="Arial"/>
        </w:rPr>
      </w:pPr>
    </w:p>
    <w:p w:rsidR="00DB2AFD" w:rsidRPr="00DB2AFD" w:rsidRDefault="00DB2AFD" w:rsidP="00DB2AFD">
      <w:pPr>
        <w:spacing w:after="0" w:line="240" w:lineRule="auto"/>
        <w:jc w:val="both"/>
        <w:rPr>
          <w:rFonts w:ascii="Arial" w:hAnsi="Arial" w:cs="Arial"/>
        </w:rPr>
      </w:pPr>
      <w:r w:rsidRPr="00DB2AFD">
        <w:rPr>
          <w:rFonts w:ascii="Arial" w:hAnsi="Arial" w:cs="Arial"/>
        </w:rPr>
        <w:t>7. Las especificaciones técnicas se establecerán con relación exclusiva a los bienes o rubros de obra integrantes del objeto del procedimiento y no con relación a los proveedores.</w:t>
      </w:r>
    </w:p>
    <w:p w:rsidR="00DB2AFD" w:rsidRPr="00DB2AFD" w:rsidRDefault="00DB2AFD" w:rsidP="00DB2AFD">
      <w:pPr>
        <w:spacing w:after="0" w:line="240" w:lineRule="auto"/>
        <w:jc w:val="both"/>
        <w:rPr>
          <w:rFonts w:ascii="Arial" w:hAnsi="Arial" w:cs="Arial"/>
          <w:b/>
          <w:bCs/>
          <w:color w:val="C40606"/>
        </w:rPr>
      </w:pPr>
    </w:p>
    <w:p w:rsidR="00DB2AFD" w:rsidRPr="00DB2AFD" w:rsidRDefault="00DB2AFD" w:rsidP="00DB2AFD">
      <w:pPr>
        <w:spacing w:after="0" w:line="240" w:lineRule="auto"/>
        <w:jc w:val="both"/>
        <w:rPr>
          <w:rFonts w:ascii="Arial" w:hAnsi="Arial" w:cs="Arial"/>
        </w:rPr>
      </w:pPr>
      <w:r w:rsidRPr="00DB2AFD">
        <w:rPr>
          <w:rFonts w:ascii="Arial" w:hAnsi="Arial" w:cs="Arial"/>
          <w:b/>
          <w:bCs/>
          <w:color w:val="C40606"/>
        </w:rPr>
        <w:t>Art. 109</w:t>
      </w:r>
      <w:r w:rsidRPr="00DB2AFD">
        <w:rPr>
          <w:rFonts w:ascii="Arial" w:hAnsi="Arial" w:cs="Arial"/>
        </w:rPr>
        <w:t>.- Elaboración de los términos de referencia.- Para elaborar los términos de referencia se tomarán en cuenta los siguientes aspectos:</w:t>
      </w:r>
    </w:p>
    <w:p w:rsidR="00DB2AFD" w:rsidRPr="00DB2AFD" w:rsidRDefault="00DB2AFD" w:rsidP="00DB2AFD">
      <w:pPr>
        <w:spacing w:after="0" w:line="240" w:lineRule="auto"/>
        <w:jc w:val="both"/>
        <w:rPr>
          <w:rFonts w:ascii="Arial" w:hAnsi="Arial" w:cs="Arial"/>
        </w:rPr>
      </w:pPr>
    </w:p>
    <w:p w:rsidR="00DB2AFD" w:rsidRDefault="00DB2AFD" w:rsidP="00DB2AFD">
      <w:pPr>
        <w:spacing w:after="0" w:line="240" w:lineRule="auto"/>
        <w:jc w:val="both"/>
        <w:rPr>
          <w:rFonts w:ascii="Arial" w:hAnsi="Arial" w:cs="Arial"/>
        </w:rPr>
      </w:pPr>
      <w:r w:rsidRPr="00DB2AFD">
        <w:rPr>
          <w:rFonts w:ascii="Arial" w:hAnsi="Arial" w:cs="Arial"/>
        </w:rPr>
        <w:t>1. Se establecerán en función de las necesidades específicas a ser cubiertas, de los objetivos, características y condiciones de prestación o desarrollo requeridos así como, de los requisitos técnicos, funcionales o tecnológicos bajo los que deben ser prestados;</w:t>
      </w:r>
    </w:p>
    <w:p w:rsidR="00DB2AFD" w:rsidRPr="00DB2AFD" w:rsidRDefault="00DB2AFD" w:rsidP="00DB2AFD">
      <w:pPr>
        <w:spacing w:after="0" w:line="240" w:lineRule="auto"/>
        <w:jc w:val="both"/>
        <w:rPr>
          <w:rFonts w:ascii="Arial" w:hAnsi="Arial" w:cs="Arial"/>
        </w:rPr>
      </w:pPr>
    </w:p>
    <w:p w:rsidR="00DB2AFD" w:rsidRDefault="00DB2AFD" w:rsidP="00DB2AFD">
      <w:pPr>
        <w:spacing w:after="0" w:line="240" w:lineRule="auto"/>
        <w:jc w:val="both"/>
        <w:rPr>
          <w:rFonts w:ascii="Arial" w:hAnsi="Arial" w:cs="Arial"/>
        </w:rPr>
      </w:pPr>
      <w:r w:rsidRPr="00DB2AFD">
        <w:rPr>
          <w:rFonts w:ascii="Arial" w:hAnsi="Arial" w:cs="Arial"/>
        </w:rPr>
        <w:t>2. Los términos de referencia han de ser claros, completos y detallados de tal forma que no haya lugar a ambigüedades o contradicciones que propicien o permitan diferentes interpretaciones de una misma disposición, ni indicaciones parciales sobre determinado tópico;</w:t>
      </w:r>
    </w:p>
    <w:p w:rsidR="00DB2AFD" w:rsidRPr="00DB2AFD" w:rsidRDefault="00DB2AFD" w:rsidP="00DB2AFD">
      <w:pPr>
        <w:spacing w:after="0" w:line="240" w:lineRule="auto"/>
        <w:jc w:val="both"/>
        <w:rPr>
          <w:rFonts w:ascii="Arial" w:hAnsi="Arial" w:cs="Arial"/>
        </w:rPr>
      </w:pPr>
    </w:p>
    <w:p w:rsidR="00DB2AFD" w:rsidRPr="00DB2AFD" w:rsidRDefault="00DB2AFD" w:rsidP="00DB2AFD">
      <w:pPr>
        <w:spacing w:after="0" w:line="240" w:lineRule="auto"/>
        <w:jc w:val="both"/>
        <w:rPr>
          <w:rFonts w:ascii="Arial" w:hAnsi="Arial" w:cs="Arial"/>
        </w:rPr>
      </w:pPr>
      <w:r w:rsidRPr="00DB2AFD">
        <w:rPr>
          <w:rFonts w:ascii="Arial" w:hAnsi="Arial" w:cs="Arial"/>
        </w:rPr>
        <w:t>3. Los términos de referencia para la contratación de servicios incluidos los de consultoría contendrán obligatoriamente los siguientes aspectos:</w:t>
      </w:r>
    </w:p>
    <w:p w:rsidR="00DB2AFD" w:rsidRPr="00DB2AFD" w:rsidRDefault="00DB2AFD" w:rsidP="00DB2AFD">
      <w:pPr>
        <w:spacing w:after="0" w:line="240" w:lineRule="auto"/>
        <w:jc w:val="both"/>
        <w:rPr>
          <w:rFonts w:ascii="Arial" w:hAnsi="Arial" w:cs="Arial"/>
        </w:rPr>
      </w:pPr>
    </w:p>
    <w:p w:rsidR="00DB2AFD" w:rsidRPr="00DB2AFD" w:rsidRDefault="00DB2AFD" w:rsidP="00DB2AFD">
      <w:pPr>
        <w:spacing w:after="0" w:line="240" w:lineRule="auto"/>
        <w:jc w:val="both"/>
        <w:rPr>
          <w:rFonts w:ascii="Arial" w:hAnsi="Arial" w:cs="Arial"/>
        </w:rPr>
      </w:pPr>
      <w:r w:rsidRPr="00DB2AFD">
        <w:rPr>
          <w:rFonts w:ascii="Arial" w:hAnsi="Arial" w:cs="Arial"/>
        </w:rPr>
        <w:t>a) Antecedentes.</w:t>
      </w:r>
    </w:p>
    <w:p w:rsidR="00DB2AFD" w:rsidRPr="00DB2AFD" w:rsidRDefault="00DB2AFD" w:rsidP="00DB2AFD">
      <w:pPr>
        <w:spacing w:after="0" w:line="240" w:lineRule="auto"/>
        <w:jc w:val="both"/>
        <w:rPr>
          <w:rFonts w:ascii="Arial" w:hAnsi="Arial" w:cs="Arial"/>
        </w:rPr>
      </w:pPr>
      <w:r w:rsidRPr="00DB2AFD">
        <w:rPr>
          <w:rFonts w:ascii="Arial" w:hAnsi="Arial" w:cs="Arial"/>
        </w:rPr>
        <w:t>b) Objetivos (¿Para qué?).</w:t>
      </w:r>
    </w:p>
    <w:p w:rsidR="00DB2AFD" w:rsidRPr="00DB2AFD" w:rsidRDefault="00DB2AFD" w:rsidP="00DB2AFD">
      <w:pPr>
        <w:spacing w:after="0" w:line="240" w:lineRule="auto"/>
        <w:jc w:val="both"/>
        <w:rPr>
          <w:rFonts w:ascii="Arial" w:hAnsi="Arial" w:cs="Arial"/>
        </w:rPr>
      </w:pPr>
      <w:r w:rsidRPr="00DB2AFD">
        <w:rPr>
          <w:rFonts w:ascii="Arial" w:hAnsi="Arial" w:cs="Arial"/>
        </w:rPr>
        <w:t>c) Alcance (¿Hasta dónde?).</w:t>
      </w:r>
    </w:p>
    <w:p w:rsidR="00DB2AFD" w:rsidRPr="00DB2AFD" w:rsidRDefault="00DB2AFD" w:rsidP="00DB2AFD">
      <w:pPr>
        <w:spacing w:after="0" w:line="240" w:lineRule="auto"/>
        <w:jc w:val="both"/>
        <w:rPr>
          <w:rFonts w:ascii="Arial" w:hAnsi="Arial" w:cs="Arial"/>
        </w:rPr>
      </w:pPr>
      <w:r w:rsidRPr="00DB2AFD">
        <w:rPr>
          <w:rFonts w:ascii="Arial" w:hAnsi="Arial" w:cs="Arial"/>
        </w:rPr>
        <w:t>d) Metodología de trabajo (¿Cómo?).</w:t>
      </w:r>
    </w:p>
    <w:p w:rsidR="00DB2AFD" w:rsidRPr="00DB2AFD" w:rsidRDefault="00DB2AFD" w:rsidP="00DB2AFD">
      <w:pPr>
        <w:spacing w:after="0" w:line="240" w:lineRule="auto"/>
        <w:jc w:val="both"/>
        <w:rPr>
          <w:rFonts w:ascii="Arial" w:hAnsi="Arial" w:cs="Arial"/>
        </w:rPr>
      </w:pPr>
      <w:r w:rsidRPr="00DB2AFD">
        <w:rPr>
          <w:rFonts w:ascii="Arial" w:hAnsi="Arial" w:cs="Arial"/>
        </w:rPr>
        <w:t>e) Información que dispone la entidad (Diagnósticos, estadística, etc.).</w:t>
      </w:r>
    </w:p>
    <w:p w:rsidR="00DB2AFD" w:rsidRPr="00DB2AFD" w:rsidRDefault="00DB2AFD" w:rsidP="00DB2AFD">
      <w:pPr>
        <w:spacing w:after="0" w:line="240" w:lineRule="auto"/>
        <w:jc w:val="both"/>
        <w:rPr>
          <w:rFonts w:ascii="Arial" w:hAnsi="Arial" w:cs="Arial"/>
        </w:rPr>
      </w:pPr>
      <w:r w:rsidRPr="00DB2AFD">
        <w:rPr>
          <w:rFonts w:ascii="Arial" w:hAnsi="Arial" w:cs="Arial"/>
        </w:rPr>
        <w:t>f) Productos o servicios esperados (¿Qué y cómo?).</w:t>
      </w:r>
    </w:p>
    <w:p w:rsidR="00DB2AFD" w:rsidRPr="00DB2AFD" w:rsidRDefault="00DB2AFD" w:rsidP="00DB2AFD">
      <w:pPr>
        <w:spacing w:after="0" w:line="240" w:lineRule="auto"/>
        <w:jc w:val="both"/>
        <w:rPr>
          <w:rFonts w:ascii="Arial" w:hAnsi="Arial" w:cs="Arial"/>
        </w:rPr>
      </w:pPr>
      <w:r w:rsidRPr="00DB2AFD">
        <w:rPr>
          <w:rFonts w:ascii="Arial" w:hAnsi="Arial" w:cs="Arial"/>
        </w:rPr>
        <w:t>g) Plazo de ejecución: parciales y/o total (¿Cuándo?).</w:t>
      </w:r>
    </w:p>
    <w:p w:rsidR="00DB2AFD" w:rsidRPr="00DB2AFD" w:rsidRDefault="00DB2AFD" w:rsidP="00DB2AFD">
      <w:pPr>
        <w:spacing w:after="0" w:line="240" w:lineRule="auto"/>
        <w:jc w:val="both"/>
        <w:rPr>
          <w:rFonts w:ascii="Arial" w:hAnsi="Arial" w:cs="Arial"/>
        </w:rPr>
      </w:pPr>
      <w:r w:rsidRPr="00DB2AFD">
        <w:rPr>
          <w:rFonts w:ascii="Arial" w:hAnsi="Arial" w:cs="Arial"/>
        </w:rPr>
        <w:t>h) Personal técnico/equipo de trabajo/recursos (¿Con quién o con qué?); y,</w:t>
      </w:r>
    </w:p>
    <w:p w:rsidR="00DB2AFD" w:rsidRPr="00DB2AFD" w:rsidRDefault="00DB2AFD" w:rsidP="00DB2AFD">
      <w:pPr>
        <w:spacing w:after="0" w:line="240" w:lineRule="auto"/>
        <w:jc w:val="both"/>
        <w:rPr>
          <w:rFonts w:ascii="Arial" w:hAnsi="Arial" w:cs="Arial"/>
        </w:rPr>
      </w:pPr>
      <w:r w:rsidRPr="00DB2AFD">
        <w:rPr>
          <w:rFonts w:ascii="Arial" w:hAnsi="Arial" w:cs="Arial"/>
        </w:rPr>
        <w:t>i) Forma y condiciones de pago.</w:t>
      </w:r>
    </w:p>
    <w:p w:rsidR="00DB2AFD" w:rsidRPr="00DB2AFD" w:rsidRDefault="00DB2AFD" w:rsidP="00DB2AFD">
      <w:pPr>
        <w:spacing w:after="0" w:line="240" w:lineRule="auto"/>
        <w:jc w:val="both"/>
        <w:rPr>
          <w:rFonts w:ascii="Arial" w:hAnsi="Arial" w:cs="Arial"/>
        </w:rPr>
      </w:pPr>
    </w:p>
    <w:p w:rsidR="00DB2AFD" w:rsidRPr="00DB2AFD" w:rsidRDefault="00DB2AFD" w:rsidP="00DB2AFD">
      <w:pPr>
        <w:spacing w:after="0" w:line="240" w:lineRule="auto"/>
        <w:jc w:val="both"/>
        <w:rPr>
          <w:rFonts w:ascii="Arial" w:hAnsi="Arial" w:cs="Arial"/>
          <w:b/>
          <w:bCs/>
          <w:color w:val="C40606"/>
        </w:rPr>
      </w:pPr>
      <w:r w:rsidRPr="00DB2AFD">
        <w:rPr>
          <w:rFonts w:ascii="Arial" w:hAnsi="Arial" w:cs="Arial"/>
        </w:rPr>
        <w:t>4. Los términos de referencia se establecerán con relación exclusiva a los servicios objeto del procedimiento y no con relación a los consultores o proveedores.</w:t>
      </w:r>
      <w:r w:rsidRPr="00DB2AFD">
        <w:rPr>
          <w:rFonts w:ascii="Arial" w:hAnsi="Arial" w:cs="Arial"/>
        </w:rPr>
        <w:br/>
      </w:r>
    </w:p>
    <w:p w:rsidR="00DB2AFD" w:rsidRPr="00DB2AFD" w:rsidRDefault="00DB2AFD" w:rsidP="00DB2AFD">
      <w:pPr>
        <w:spacing w:after="0" w:line="240" w:lineRule="auto"/>
        <w:jc w:val="both"/>
        <w:rPr>
          <w:rFonts w:ascii="Arial" w:hAnsi="Arial" w:cs="Arial"/>
        </w:rPr>
      </w:pPr>
      <w:r w:rsidRPr="00DB2AFD">
        <w:rPr>
          <w:rFonts w:ascii="Arial" w:hAnsi="Arial" w:cs="Arial"/>
          <w:b/>
          <w:bCs/>
          <w:color w:val="C40606"/>
        </w:rPr>
        <w:t>Art. 110</w:t>
      </w:r>
      <w:r w:rsidRPr="00DB2AFD">
        <w:rPr>
          <w:rFonts w:ascii="Arial" w:hAnsi="Arial" w:cs="Arial"/>
        </w:rPr>
        <w:t>.- Eventos públicos.- Dentro de los términos de referencia para la contratación de salas o espacios para la realización de eventos públicos, a través de los procedimientos establecidos en la Ley Orgánica del Sistema Nacional de Contratación Pública, las entidades contratantes pertenecientes a la Administración Pública Central e Institucional y sus dependencias, incluidas las Empresas Públicas creadas por Decreto Ejecutivo, no podrán solicitar salas VIP, salas lounge, espacios VIP, espacios lounge, requerimientos VIP y cualquier otro requerimiento que pueda considerarse ostentoso o innecesario.</w:t>
      </w:r>
      <w:r w:rsidRPr="00DB2AFD">
        <w:rPr>
          <w:rFonts w:ascii="Arial" w:hAnsi="Arial" w:cs="Arial"/>
        </w:rPr>
        <w:br/>
      </w:r>
    </w:p>
    <w:p w:rsidR="00DB2AFD" w:rsidRPr="00DB2AFD" w:rsidRDefault="00DB2AFD" w:rsidP="00DB2AFD">
      <w:pPr>
        <w:spacing w:after="0" w:line="240" w:lineRule="auto"/>
        <w:jc w:val="both"/>
        <w:rPr>
          <w:rFonts w:ascii="Arial" w:hAnsi="Arial" w:cs="Arial"/>
        </w:rPr>
      </w:pPr>
      <w:r w:rsidRPr="00DB2AFD">
        <w:rPr>
          <w:rFonts w:ascii="Arial" w:hAnsi="Arial" w:cs="Arial"/>
        </w:rPr>
        <w:t>En caso de que las entidades señaladas requieran este tipo de contrataciones, solicitarán su autorización a la Secretaría Nacional de la Administración Pública, presentando la justificación respectiva y cumpliendo con los requisitos correspondientes determinados por dicho organismo. No se entenderá como justificación la asistencia o presencia de primeras autoridades del Estado o máximas autoridades de las entidades contratantes.</w:t>
      </w:r>
    </w:p>
    <w:p w:rsidR="00DB2AFD" w:rsidRPr="00DB2AFD" w:rsidRDefault="00DB2AFD" w:rsidP="00DB2AFD">
      <w:pPr>
        <w:spacing w:after="0" w:line="240" w:lineRule="auto"/>
        <w:jc w:val="both"/>
        <w:rPr>
          <w:rFonts w:ascii="Arial" w:hAnsi="Arial" w:cs="Arial"/>
        </w:rPr>
      </w:pPr>
    </w:p>
    <w:p w:rsidR="00DB2AFD" w:rsidRPr="00DB2AFD" w:rsidRDefault="00DB2AFD" w:rsidP="00DB2AFD">
      <w:pPr>
        <w:spacing w:after="0" w:line="240" w:lineRule="auto"/>
        <w:jc w:val="both"/>
        <w:rPr>
          <w:rFonts w:ascii="Arial" w:hAnsi="Arial" w:cs="Arial"/>
        </w:rPr>
      </w:pPr>
      <w:r w:rsidRPr="00DB2AFD">
        <w:rPr>
          <w:rFonts w:ascii="Arial" w:hAnsi="Arial" w:cs="Arial"/>
        </w:rPr>
        <w:t>La autorización señalada en el inciso anterior será publicada en el Portal Institucional del Servicio Nacional de Contratación Pública.</w:t>
      </w:r>
    </w:p>
    <w:p w:rsidR="00DB2AFD" w:rsidRPr="00DB2AFD" w:rsidRDefault="00DB2AFD" w:rsidP="00DB2AFD">
      <w:pPr>
        <w:spacing w:after="0" w:line="240" w:lineRule="auto"/>
        <w:jc w:val="both"/>
        <w:rPr>
          <w:rFonts w:ascii="Arial" w:hAnsi="Arial" w:cs="Arial"/>
          <w:b/>
          <w:bCs/>
          <w:color w:val="C40606"/>
        </w:rPr>
      </w:pPr>
    </w:p>
    <w:p w:rsidR="00DB2AFD" w:rsidRPr="00DB2AFD" w:rsidRDefault="00DB2AFD" w:rsidP="00DB2AFD">
      <w:pPr>
        <w:spacing w:after="0" w:line="240" w:lineRule="auto"/>
        <w:jc w:val="both"/>
        <w:rPr>
          <w:rFonts w:ascii="Arial" w:hAnsi="Arial" w:cs="Arial"/>
        </w:rPr>
      </w:pPr>
      <w:r w:rsidRPr="00DB2AFD">
        <w:rPr>
          <w:rFonts w:ascii="Arial" w:hAnsi="Arial" w:cs="Arial"/>
          <w:b/>
          <w:bCs/>
          <w:color w:val="C40606"/>
        </w:rPr>
        <w:t>Art. 111</w:t>
      </w:r>
      <w:r w:rsidRPr="00DB2AFD">
        <w:rPr>
          <w:rFonts w:ascii="Arial" w:hAnsi="Arial" w:cs="Arial"/>
        </w:rPr>
        <w:t>.- Códigos CPC para eventos públicos.- Para dar cumplimiento a lo establecido en el artículo que antecede, en el Anexo 4 de la presente Codificación se establecen los códigos CPC que las entidades contratantes deberán tomar en cuenta para la contratación de eventos públicos. En caso de que las entidades contratantes usen códigos CPC distintos a los ahí establecidos, deberán observar lo dispuesto en el artículo anterior.</w:t>
      </w:r>
    </w:p>
    <w:p w:rsidR="00DB2AFD" w:rsidRDefault="00DB2AFD" w:rsidP="00DB2AFD">
      <w:pPr>
        <w:spacing w:after="0" w:line="240" w:lineRule="auto"/>
        <w:jc w:val="both"/>
        <w:rPr>
          <w:rFonts w:ascii="Arial" w:hAnsi="Arial" w:cs="Arial"/>
        </w:rPr>
      </w:pPr>
    </w:p>
    <w:p w:rsidR="00296695" w:rsidRDefault="00296695" w:rsidP="00DB2AFD">
      <w:pPr>
        <w:spacing w:after="0" w:line="240" w:lineRule="auto"/>
        <w:jc w:val="both"/>
        <w:rPr>
          <w:rFonts w:ascii="Arial" w:hAnsi="Arial" w:cs="Arial"/>
        </w:rPr>
      </w:pPr>
    </w:p>
    <w:p w:rsidR="00DB2AFD" w:rsidRPr="00DB2AFD" w:rsidRDefault="00DB2AFD" w:rsidP="00DB2AFD">
      <w:pPr>
        <w:spacing w:after="0" w:line="240" w:lineRule="auto"/>
        <w:jc w:val="both"/>
        <w:rPr>
          <w:rFonts w:ascii="Arial" w:hAnsi="Arial" w:cs="Arial"/>
          <w:b/>
        </w:rPr>
      </w:pPr>
      <w:r w:rsidRPr="00DB2AFD">
        <w:rPr>
          <w:rFonts w:ascii="Arial" w:hAnsi="Arial" w:cs="Arial"/>
          <w:b/>
        </w:rPr>
        <w:t>Sección II</w:t>
      </w:r>
    </w:p>
    <w:p w:rsidR="00DB2AFD" w:rsidRPr="00DB2AFD" w:rsidRDefault="00DB2AFD" w:rsidP="00DB2AFD">
      <w:pPr>
        <w:spacing w:after="0" w:line="240" w:lineRule="auto"/>
        <w:jc w:val="both"/>
        <w:rPr>
          <w:rFonts w:ascii="Arial" w:hAnsi="Arial" w:cs="Arial"/>
          <w:b/>
        </w:rPr>
      </w:pPr>
    </w:p>
    <w:p w:rsidR="00DB2AFD" w:rsidRPr="00DB2AFD" w:rsidRDefault="00DB2AFD" w:rsidP="00DB2AFD">
      <w:pPr>
        <w:spacing w:after="0" w:line="240" w:lineRule="auto"/>
        <w:jc w:val="both"/>
        <w:rPr>
          <w:rFonts w:ascii="Arial" w:hAnsi="Arial" w:cs="Arial"/>
          <w:b/>
        </w:rPr>
      </w:pPr>
      <w:r w:rsidRPr="00DB2AFD">
        <w:rPr>
          <w:rFonts w:ascii="Arial" w:hAnsi="Arial" w:cs="Arial"/>
          <w:b/>
        </w:rPr>
        <w:t>Plazos y términos en los pliegos</w:t>
      </w:r>
    </w:p>
    <w:p w:rsidR="00DB2AFD" w:rsidRPr="00DB2AFD" w:rsidRDefault="00DB2AFD" w:rsidP="00DB2AFD">
      <w:pPr>
        <w:spacing w:after="0" w:line="240" w:lineRule="auto"/>
        <w:jc w:val="both"/>
        <w:rPr>
          <w:rFonts w:ascii="Arial" w:hAnsi="Arial" w:cs="Arial"/>
          <w:b/>
          <w:bCs/>
          <w:color w:val="C40606"/>
        </w:rPr>
      </w:pPr>
    </w:p>
    <w:p w:rsidR="00DB2AFD" w:rsidRPr="00DB2AFD" w:rsidRDefault="00DB2AFD" w:rsidP="00DB2AFD">
      <w:pPr>
        <w:spacing w:after="0" w:line="240" w:lineRule="auto"/>
        <w:jc w:val="both"/>
        <w:rPr>
          <w:rFonts w:ascii="Arial" w:hAnsi="Arial" w:cs="Arial"/>
        </w:rPr>
      </w:pPr>
      <w:r w:rsidRPr="00DB2AFD">
        <w:rPr>
          <w:rFonts w:ascii="Arial" w:hAnsi="Arial" w:cs="Arial"/>
          <w:b/>
          <w:bCs/>
          <w:color w:val="C40606"/>
        </w:rPr>
        <w:t>Art. 112</w:t>
      </w:r>
      <w:r w:rsidRPr="00DB2AFD">
        <w:rPr>
          <w:rFonts w:ascii="Arial" w:hAnsi="Arial" w:cs="Arial"/>
        </w:rPr>
        <w:t>.- Plazos y términos.- Al elaborar los pliegos y observando los períodos establecidos en el procedimiento de contratación respectivo, las entidades contratantes cuidarán de establecer plazos o términos razonables, de manera que:</w:t>
      </w:r>
    </w:p>
    <w:p w:rsidR="00DB2AFD" w:rsidRPr="00DB2AFD" w:rsidRDefault="00DB2AFD" w:rsidP="00DB2AFD">
      <w:pPr>
        <w:spacing w:after="0" w:line="240" w:lineRule="auto"/>
        <w:jc w:val="both"/>
        <w:rPr>
          <w:rFonts w:ascii="Arial" w:hAnsi="Arial" w:cs="Arial"/>
        </w:rPr>
      </w:pPr>
    </w:p>
    <w:p w:rsidR="00DB2AFD" w:rsidRDefault="00DB2AFD" w:rsidP="00DB2AFD">
      <w:pPr>
        <w:spacing w:after="0" w:line="240" w:lineRule="auto"/>
        <w:jc w:val="both"/>
        <w:rPr>
          <w:rFonts w:ascii="Arial" w:hAnsi="Arial" w:cs="Arial"/>
        </w:rPr>
      </w:pPr>
      <w:r w:rsidRPr="00DB2AFD">
        <w:rPr>
          <w:rFonts w:ascii="Arial" w:hAnsi="Arial" w:cs="Arial"/>
        </w:rPr>
        <w:t>1. No se afecte el derecho de los oferentes a realizar las preguntas que creyeren pertinentes en relación a los pliegos, así como de recibir oportuna respuesta;</w:t>
      </w:r>
    </w:p>
    <w:p w:rsidR="00296695" w:rsidRPr="00DB2AFD" w:rsidRDefault="00296695" w:rsidP="00DB2AFD">
      <w:pPr>
        <w:spacing w:after="0" w:line="240" w:lineRule="auto"/>
        <w:jc w:val="both"/>
        <w:rPr>
          <w:rFonts w:ascii="Arial" w:hAnsi="Arial" w:cs="Arial"/>
        </w:rPr>
      </w:pPr>
    </w:p>
    <w:p w:rsidR="00DB2AFD" w:rsidRDefault="00DB2AFD" w:rsidP="00DB2AFD">
      <w:pPr>
        <w:spacing w:after="0" w:line="240" w:lineRule="auto"/>
        <w:jc w:val="both"/>
        <w:rPr>
          <w:rFonts w:ascii="Arial" w:hAnsi="Arial" w:cs="Arial"/>
        </w:rPr>
      </w:pPr>
      <w:r w:rsidRPr="00DB2AFD">
        <w:rPr>
          <w:rFonts w:ascii="Arial" w:hAnsi="Arial" w:cs="Arial"/>
        </w:rPr>
        <w:t>2. No se afecte el derecho de los oferentes a preparar su oferta dentro de un lapso razonable, de acuerdo a la complejidad del objeto de la contratación;</w:t>
      </w:r>
    </w:p>
    <w:p w:rsidR="00296695" w:rsidRPr="00DB2AFD" w:rsidRDefault="00296695" w:rsidP="00DB2AFD">
      <w:pPr>
        <w:spacing w:after="0" w:line="240" w:lineRule="auto"/>
        <w:jc w:val="both"/>
        <w:rPr>
          <w:rFonts w:ascii="Arial" w:hAnsi="Arial" w:cs="Arial"/>
        </w:rPr>
      </w:pPr>
    </w:p>
    <w:p w:rsidR="00DB2AFD" w:rsidRDefault="00DB2AFD" w:rsidP="00DB2AFD">
      <w:pPr>
        <w:spacing w:after="0" w:line="240" w:lineRule="auto"/>
        <w:jc w:val="both"/>
        <w:rPr>
          <w:rFonts w:ascii="Arial" w:hAnsi="Arial" w:cs="Arial"/>
        </w:rPr>
      </w:pPr>
      <w:r w:rsidRPr="00DB2AFD">
        <w:rPr>
          <w:rFonts w:ascii="Arial" w:hAnsi="Arial" w:cs="Arial"/>
        </w:rPr>
        <w:t>3. No se afecte el derecho de los oferentes a participar en el procedimiento de contratación en general. Bajo ningún concepto se podrá considerar a las visitas técnicas o visitas al sitio de proyecto como requisito obligatorio para participar en el procedimiento;</w:t>
      </w:r>
    </w:p>
    <w:p w:rsidR="00296695" w:rsidRPr="00DB2AFD" w:rsidRDefault="00296695" w:rsidP="00DB2AFD">
      <w:pPr>
        <w:spacing w:after="0" w:line="240" w:lineRule="auto"/>
        <w:jc w:val="both"/>
        <w:rPr>
          <w:rFonts w:ascii="Arial" w:hAnsi="Arial" w:cs="Arial"/>
        </w:rPr>
      </w:pPr>
    </w:p>
    <w:p w:rsidR="00DB2AFD" w:rsidRDefault="00DB2AFD" w:rsidP="00DB2AFD">
      <w:pPr>
        <w:spacing w:after="0" w:line="240" w:lineRule="auto"/>
        <w:jc w:val="both"/>
        <w:rPr>
          <w:rFonts w:ascii="Arial" w:hAnsi="Arial" w:cs="Arial"/>
        </w:rPr>
      </w:pPr>
      <w:r w:rsidRPr="00DB2AFD">
        <w:rPr>
          <w:rFonts w:ascii="Arial" w:hAnsi="Arial" w:cs="Arial"/>
        </w:rPr>
        <w:t>4. No impida la posibilidad real de proveer un bien, prestar un servicio o ejecutar una obra, por el establecimiento de plazos de entrega inconsistentes con relación a los volúmenes y tipo de bienes requeridos; a las condiciones y requerimientos del servicio solicitado; o, a la magnitud y/o complejidad de las obras a ejecutar; y,</w:t>
      </w:r>
    </w:p>
    <w:p w:rsidR="00296695" w:rsidRPr="00DB2AFD" w:rsidRDefault="00296695" w:rsidP="00DB2AFD">
      <w:pPr>
        <w:spacing w:after="0" w:line="240" w:lineRule="auto"/>
        <w:jc w:val="both"/>
        <w:rPr>
          <w:rFonts w:ascii="Arial" w:hAnsi="Arial" w:cs="Arial"/>
        </w:rPr>
      </w:pPr>
    </w:p>
    <w:p w:rsidR="00DB2AFD" w:rsidRPr="00DB2AFD" w:rsidRDefault="00DB2AFD" w:rsidP="00DB2AFD">
      <w:pPr>
        <w:spacing w:after="0" w:line="240" w:lineRule="auto"/>
        <w:jc w:val="both"/>
        <w:rPr>
          <w:rFonts w:ascii="Arial" w:hAnsi="Arial" w:cs="Arial"/>
        </w:rPr>
      </w:pPr>
      <w:r w:rsidRPr="00DB2AFD">
        <w:rPr>
          <w:rFonts w:ascii="Arial" w:hAnsi="Arial" w:cs="Arial"/>
        </w:rPr>
        <w:t>5. Para el caso de los bienes, los plazos de provisión o entrega, deberán necesariamente establecerse en función del análisis o estudio previo y detallado de su naturaleza, existencia o disponibilidad en el mercado nacional; para el caso de servicios, de conformidad con el tiempo requerido para su prestación; para consultoría, en estricta concordancia con el alcance, profundidad y complejidad de los estudios a desarrollar; y para el caso de obras, de conformidad con los establecidos en los correspondientes estudios de ingeniería y diseño definitivo.</w:t>
      </w:r>
    </w:p>
    <w:p w:rsidR="00DB2AFD" w:rsidRPr="00DB2AFD" w:rsidRDefault="00DB2AFD" w:rsidP="009E00D3">
      <w:pPr>
        <w:suppressAutoHyphens w:val="0"/>
        <w:spacing w:after="0" w:line="240" w:lineRule="auto"/>
        <w:contextualSpacing/>
        <w:jc w:val="center"/>
        <w:rPr>
          <w:rFonts w:ascii="Arial" w:eastAsia="Times New Roman" w:hAnsi="Arial" w:cs="Arial"/>
          <w:lang w:eastAsia="es-EC"/>
        </w:rPr>
      </w:pPr>
    </w:p>
    <w:p w:rsidR="00DB2AFD" w:rsidRPr="00DB2AFD" w:rsidRDefault="00DB2AFD">
      <w:pPr>
        <w:suppressAutoHyphens w:val="0"/>
        <w:spacing w:after="0" w:line="240" w:lineRule="auto"/>
        <w:rPr>
          <w:rFonts w:ascii="Arial" w:eastAsia="Times New Roman" w:hAnsi="Arial" w:cs="Arial"/>
          <w:b/>
          <w:lang w:val="es-MX" w:eastAsia="es-EC"/>
        </w:rPr>
      </w:pPr>
      <w:r w:rsidRPr="00DB2AFD">
        <w:rPr>
          <w:rFonts w:ascii="Arial" w:eastAsia="Times New Roman" w:hAnsi="Arial" w:cs="Arial"/>
          <w:b/>
          <w:lang w:val="es-MX" w:eastAsia="es-EC"/>
        </w:rPr>
        <w:br w:type="page"/>
      </w:r>
    </w:p>
    <w:p w:rsidR="00BA7FED" w:rsidRPr="00BA7FED" w:rsidRDefault="00BA7FED" w:rsidP="00BA7FED">
      <w:pPr>
        <w:suppressAutoHyphens w:val="0"/>
        <w:spacing w:after="0" w:line="240" w:lineRule="auto"/>
        <w:jc w:val="both"/>
        <w:rPr>
          <w:rFonts w:ascii="Arial" w:hAnsi="Arial" w:cs="Arial"/>
          <w:b/>
        </w:rPr>
      </w:pPr>
      <w:r w:rsidRPr="00BA7FED">
        <w:rPr>
          <w:rFonts w:ascii="Arial" w:hAnsi="Arial" w:cs="Arial"/>
          <w:b/>
        </w:rPr>
        <w:t>CALCULO DEL PRESUPUESTO REFERENCIAL A SER UTILIZADO EN UN PROCEDIMIENTO DE CONTRATACIÓN PÚBLICA DE BIENES, SERVICIOS O EJECUCIÓN DE OBRAS</w:t>
      </w:r>
    </w:p>
    <w:p w:rsidR="00BA7FED" w:rsidRDefault="00BA7FED" w:rsidP="00BA7FED">
      <w:pPr>
        <w:suppressAutoHyphens w:val="0"/>
        <w:spacing w:after="0" w:line="240" w:lineRule="auto"/>
        <w:jc w:val="both"/>
        <w:rPr>
          <w:rFonts w:ascii="Arial" w:hAnsi="Arial" w:cs="Arial"/>
        </w:rPr>
      </w:pPr>
      <w:r w:rsidRPr="00BA7FED">
        <w:rPr>
          <w:rFonts w:ascii="Arial" w:hAnsi="Arial" w:cs="Arial"/>
        </w:rPr>
        <w:br/>
      </w:r>
      <w:r w:rsidRPr="00BA7FED">
        <w:rPr>
          <w:rFonts w:ascii="Arial" w:hAnsi="Arial" w:cs="Arial"/>
          <w:b/>
          <w:bCs/>
          <w:color w:val="C40606"/>
        </w:rPr>
        <w:t>Art. 147</w:t>
      </w:r>
      <w:r w:rsidRPr="00BA7FED">
        <w:rPr>
          <w:rFonts w:ascii="Arial" w:hAnsi="Arial" w:cs="Arial"/>
        </w:rPr>
        <w:t>.- Procedimiento.- Para la determinación del presupuesto referencial se deberá tomar como referencia el último valor de adjudicación que haya realizado la propia entidad contratante o cualquier otra entidad referente a la adquisición de un bien, prestación de servicio; de características, especificaciones técnicas o términos de referencia que determinen un alcance similar a las requeridas por la entidad contratante.</w:t>
      </w:r>
    </w:p>
    <w:p w:rsidR="00BA7FED" w:rsidRDefault="00BA7FED" w:rsidP="00BA7FED">
      <w:pPr>
        <w:suppressAutoHyphens w:val="0"/>
        <w:spacing w:after="0" w:line="240" w:lineRule="auto"/>
        <w:jc w:val="both"/>
        <w:rPr>
          <w:rFonts w:ascii="Arial" w:hAnsi="Arial" w:cs="Arial"/>
        </w:rPr>
      </w:pPr>
      <w:r w:rsidRPr="00BA7FED">
        <w:rPr>
          <w:rFonts w:ascii="Arial" w:hAnsi="Arial" w:cs="Arial"/>
        </w:rPr>
        <w:br/>
        <w:t>En el caso de adquisición de bienes, se aplicará la siguiente fórmula:</w:t>
      </w:r>
    </w:p>
    <w:p w:rsidR="00BA7FED" w:rsidRDefault="00BA7FED" w:rsidP="00BA7FED">
      <w:pPr>
        <w:suppressAutoHyphens w:val="0"/>
        <w:spacing w:after="0" w:line="240" w:lineRule="auto"/>
        <w:jc w:val="both"/>
        <w:rPr>
          <w:rFonts w:ascii="Arial" w:hAnsi="Arial" w:cs="Arial"/>
        </w:rPr>
      </w:pPr>
      <w:r w:rsidRPr="00BA7FED">
        <w:rPr>
          <w:rFonts w:ascii="Arial" w:hAnsi="Arial" w:cs="Arial"/>
        </w:rPr>
        <w:br/>
        <w:t>Pref = Pu * Q</w:t>
      </w:r>
    </w:p>
    <w:p w:rsidR="00BA7FED" w:rsidRDefault="00BA7FED" w:rsidP="00BA7FED">
      <w:pPr>
        <w:suppressAutoHyphens w:val="0"/>
        <w:spacing w:after="0" w:line="240" w:lineRule="auto"/>
        <w:jc w:val="both"/>
        <w:rPr>
          <w:rFonts w:ascii="Arial" w:hAnsi="Arial" w:cs="Arial"/>
        </w:rPr>
      </w:pPr>
      <w:r w:rsidRPr="00BA7FED">
        <w:rPr>
          <w:rFonts w:ascii="Arial" w:hAnsi="Arial" w:cs="Arial"/>
        </w:rPr>
        <w:br/>
        <w:t>Donde:</w:t>
      </w:r>
    </w:p>
    <w:p w:rsidR="00BA7FED" w:rsidRDefault="00BA7FED" w:rsidP="00BA7FED">
      <w:pPr>
        <w:suppressAutoHyphens w:val="0"/>
        <w:spacing w:after="0" w:line="240" w:lineRule="auto"/>
        <w:jc w:val="both"/>
        <w:rPr>
          <w:rFonts w:ascii="Arial" w:hAnsi="Arial" w:cs="Arial"/>
        </w:rPr>
      </w:pPr>
      <w:r w:rsidRPr="00BA7FED">
        <w:rPr>
          <w:rFonts w:ascii="Arial" w:hAnsi="Arial" w:cs="Arial"/>
        </w:rPr>
        <w:br/>
        <w:t>Pref = Presupuesto referencial de procedimiento de contratación similar</w:t>
      </w:r>
    </w:p>
    <w:p w:rsidR="00BA7FED" w:rsidRDefault="00BA7FED" w:rsidP="00BA7FED">
      <w:pPr>
        <w:suppressAutoHyphens w:val="0"/>
        <w:spacing w:after="0" w:line="240" w:lineRule="auto"/>
        <w:jc w:val="both"/>
        <w:rPr>
          <w:rFonts w:ascii="Arial" w:hAnsi="Arial" w:cs="Arial"/>
        </w:rPr>
      </w:pPr>
      <w:r w:rsidRPr="00BA7FED">
        <w:rPr>
          <w:rFonts w:ascii="Arial" w:hAnsi="Arial" w:cs="Arial"/>
        </w:rPr>
        <w:t>Pu = Precio unitario del bien requerido que deberá ser menor o igual que el último valor adjudicado por un bien de similares especificaciones técnicas (Pt-1).</w:t>
      </w:r>
    </w:p>
    <w:p w:rsidR="00BA7FED" w:rsidRDefault="00BA7FED" w:rsidP="00BA7FED">
      <w:pPr>
        <w:suppressAutoHyphens w:val="0"/>
        <w:spacing w:after="0" w:line="240" w:lineRule="auto"/>
        <w:jc w:val="both"/>
        <w:rPr>
          <w:rFonts w:ascii="Arial" w:hAnsi="Arial" w:cs="Arial"/>
        </w:rPr>
      </w:pPr>
      <w:r w:rsidRPr="00BA7FED">
        <w:rPr>
          <w:rFonts w:ascii="Arial" w:hAnsi="Arial" w:cs="Arial"/>
        </w:rPr>
        <w:t>Q = Cantidad requerida</w:t>
      </w:r>
    </w:p>
    <w:p w:rsidR="00BA7FED" w:rsidRDefault="00BA7FED" w:rsidP="00BA7FED">
      <w:pPr>
        <w:suppressAutoHyphens w:val="0"/>
        <w:spacing w:after="0" w:line="240" w:lineRule="auto"/>
        <w:jc w:val="both"/>
        <w:rPr>
          <w:rFonts w:ascii="Arial" w:hAnsi="Arial" w:cs="Arial"/>
          <w:b/>
          <w:bCs/>
          <w:color w:val="C40606"/>
        </w:rPr>
      </w:pPr>
      <w:r w:rsidRPr="00BA7FED">
        <w:rPr>
          <w:rFonts w:ascii="Arial" w:hAnsi="Arial" w:cs="Arial"/>
        </w:rPr>
        <w:br/>
        <w:t>Para el caso de prestación de servicios incluidos los de consultoría y ejecución de obras, se tomará en cuenta los valores históricos de adjudicación de contrataciones anteriores en condiciones similares, lo cual deberá constar obligatoriamente dentro de los términos de referencia que serán parte del nuevo procedimiento de contratación.</w:t>
      </w:r>
      <w:r w:rsidRPr="00BA7FED">
        <w:rPr>
          <w:rFonts w:ascii="Arial" w:hAnsi="Arial" w:cs="Arial"/>
        </w:rPr>
        <w:br/>
      </w:r>
    </w:p>
    <w:p w:rsidR="00BA7FED" w:rsidRDefault="00BA7FED" w:rsidP="00BA7FED">
      <w:pPr>
        <w:suppressAutoHyphens w:val="0"/>
        <w:spacing w:after="0" w:line="240" w:lineRule="auto"/>
        <w:jc w:val="both"/>
        <w:rPr>
          <w:rFonts w:ascii="Arial" w:hAnsi="Arial" w:cs="Arial"/>
        </w:rPr>
      </w:pPr>
      <w:r w:rsidRPr="00BA7FED">
        <w:rPr>
          <w:rFonts w:ascii="Arial" w:hAnsi="Arial" w:cs="Arial"/>
          <w:b/>
          <w:bCs/>
          <w:color w:val="C40606"/>
        </w:rPr>
        <w:t>Art. 148</w:t>
      </w:r>
      <w:r w:rsidRPr="00BA7FED">
        <w:rPr>
          <w:rFonts w:ascii="Arial" w:hAnsi="Arial" w:cs="Arial"/>
        </w:rPr>
        <w:t>.- Actualización de información.- Para el uso de la información disponible referente a precios anteriores de adjudicación de los bienes, servicios, incluidos los de consultoría o ejecución de obras requeridos por la entidad contratante se deberá observar:</w:t>
      </w:r>
    </w:p>
    <w:p w:rsidR="006744E7" w:rsidRDefault="00BA7FED" w:rsidP="00BA7FED">
      <w:pPr>
        <w:suppressAutoHyphens w:val="0"/>
        <w:spacing w:after="0" w:line="240" w:lineRule="auto"/>
        <w:jc w:val="both"/>
        <w:rPr>
          <w:rFonts w:ascii="Arial" w:hAnsi="Arial" w:cs="Arial"/>
        </w:rPr>
      </w:pPr>
      <w:r w:rsidRPr="00BA7FED">
        <w:rPr>
          <w:rFonts w:ascii="Arial" w:hAnsi="Arial" w:cs="Arial"/>
        </w:rPr>
        <w:br/>
        <w:t>1. Si los precios de adjudicaciones anteriores corresponden al mismo mes en que se realizará la publicación del nuevo procedimiento de contratación, se tomará en cuenta el valor más bajo de adjudicación dentro del mismo mes.</w:t>
      </w:r>
    </w:p>
    <w:p w:rsidR="00BA7FED" w:rsidRDefault="00BA7FED" w:rsidP="00BA7FED">
      <w:pPr>
        <w:suppressAutoHyphens w:val="0"/>
        <w:spacing w:after="0" w:line="240" w:lineRule="auto"/>
        <w:jc w:val="both"/>
        <w:rPr>
          <w:rFonts w:ascii="Arial" w:hAnsi="Arial" w:cs="Arial"/>
        </w:rPr>
      </w:pPr>
      <w:r w:rsidRPr="00BA7FED">
        <w:rPr>
          <w:rFonts w:ascii="Arial" w:hAnsi="Arial" w:cs="Arial"/>
        </w:rPr>
        <w:t>2. Si los precios de adjudicaciones anteriores corresponden a distintos meses, éstos deberán actualizarse a la fecha de la nueva contratación en base a la inflación acumulada durante los meses de diferencia. Para ello la única información oficial será la que sea publicada mensualmente como inflación mensual por el Instituto Nacional de Estadísticas y Censos (INEC). La entidad contratante deberá actualizar el precio a partir de la inflación acumulada entre los meses de diferencia.</w:t>
      </w:r>
    </w:p>
    <w:p w:rsidR="00BA7FED" w:rsidRDefault="00BA7FED" w:rsidP="00BA7FED">
      <w:pPr>
        <w:suppressAutoHyphens w:val="0"/>
        <w:spacing w:after="0" w:line="240" w:lineRule="auto"/>
        <w:jc w:val="both"/>
        <w:rPr>
          <w:rFonts w:ascii="Arial" w:hAnsi="Arial" w:cs="Arial"/>
        </w:rPr>
      </w:pPr>
      <w:r w:rsidRPr="00BA7FED">
        <w:rPr>
          <w:rFonts w:ascii="Arial" w:hAnsi="Arial" w:cs="Arial"/>
        </w:rPr>
        <w:br/>
        <w:t>De existir más de una adjudicación anterior por parte de la entidad contratante u otras entidades sujetas al ámbito de la Ley Orgánica del Sistema Nacional de Contratación Pública relevante para el establecimiento del presupuesto referencial, la entidad contratante usará el de menor valor unitario adjudicado.</w:t>
      </w:r>
    </w:p>
    <w:p w:rsidR="00BA7FED" w:rsidRDefault="00BA7FED" w:rsidP="00BA7FED">
      <w:pPr>
        <w:suppressAutoHyphens w:val="0"/>
        <w:spacing w:after="0" w:line="240" w:lineRule="auto"/>
        <w:jc w:val="both"/>
        <w:rPr>
          <w:rFonts w:ascii="Arial" w:hAnsi="Arial" w:cs="Arial"/>
        </w:rPr>
      </w:pPr>
      <w:r w:rsidRPr="00BA7FED">
        <w:rPr>
          <w:rFonts w:ascii="Arial" w:hAnsi="Arial" w:cs="Arial"/>
        </w:rPr>
        <w:br/>
        <w:t>Las entidades contratantes deberán utilizar el módul</w:t>
      </w:r>
      <w:r w:rsidR="006744E7">
        <w:rPr>
          <w:rFonts w:ascii="Arial" w:hAnsi="Arial" w:cs="Arial"/>
        </w:rPr>
        <w:t xml:space="preserve">o buscador de procedimientos de </w:t>
      </w:r>
      <w:r w:rsidRPr="00BA7FED">
        <w:rPr>
          <w:rFonts w:ascii="Arial" w:hAnsi="Arial" w:cs="Arial"/>
        </w:rPr>
        <w:t>contratación pública disponible en el Portal Institucional del Servicio Nacional de Contratación Pública para determinar la existencia de contrataciones de bienes, prestación de servicios, incluidos los de consultoría y ejecución de obras de alcance similar al requerido. Para ello, buscarán procedimientos de objetos contractuales similares, por palabras clave, dentro de los últimos veinticuatro (24) meses contados a partir de la fecha del informe de la unidad requirente que establezca la necesidad de contratación.</w:t>
      </w:r>
      <w:r w:rsidRPr="00BA7FED">
        <w:rPr>
          <w:rFonts w:ascii="Arial" w:hAnsi="Arial" w:cs="Arial"/>
        </w:rPr>
        <w:br/>
      </w:r>
      <w:r w:rsidRPr="00BA7FED">
        <w:rPr>
          <w:rFonts w:ascii="Arial" w:hAnsi="Arial" w:cs="Arial"/>
        </w:rPr>
        <w:br/>
      </w:r>
      <w:r w:rsidRPr="00BA7FED">
        <w:rPr>
          <w:rFonts w:ascii="Arial" w:hAnsi="Arial" w:cs="Arial"/>
          <w:b/>
          <w:bCs/>
          <w:color w:val="C40606"/>
        </w:rPr>
        <w:t>Art. 149</w:t>
      </w:r>
      <w:r w:rsidRPr="00BA7FED">
        <w:rPr>
          <w:rFonts w:ascii="Arial" w:hAnsi="Arial" w:cs="Arial"/>
        </w:rPr>
        <w:t>.- Exigibilidad.- La entidad contratante deberá considerar en sus pliegos para la adquisición de bienes, prestación de servicios correspondientes a Procedimientos Dinámicos, Régimen Común, Régimen Especial y Procedimientos Especiales lo previsto en el presente Capítulo.</w:t>
      </w:r>
    </w:p>
    <w:p w:rsidR="00BA7FED" w:rsidRDefault="00BA7FED" w:rsidP="00BA7FED">
      <w:pPr>
        <w:suppressAutoHyphens w:val="0"/>
        <w:spacing w:after="0" w:line="240" w:lineRule="auto"/>
        <w:jc w:val="both"/>
        <w:rPr>
          <w:rFonts w:ascii="Arial" w:hAnsi="Arial" w:cs="Arial"/>
        </w:rPr>
      </w:pPr>
    </w:p>
    <w:p w:rsidR="00BA7FED" w:rsidRDefault="00BA7FED" w:rsidP="00BA7FED">
      <w:pPr>
        <w:suppressAutoHyphens w:val="0"/>
        <w:spacing w:after="0" w:line="240" w:lineRule="auto"/>
        <w:jc w:val="both"/>
        <w:rPr>
          <w:rFonts w:ascii="Arial" w:hAnsi="Arial" w:cs="Arial"/>
        </w:rPr>
      </w:pPr>
      <w:r w:rsidRPr="00BA7FED">
        <w:rPr>
          <w:rFonts w:ascii="Arial" w:hAnsi="Arial" w:cs="Arial"/>
        </w:rPr>
        <w:t>Del mismo modo, las entidades contratantes obligatoriamente deberán publicar junto con el pliego respectivo el estudio realizado para la determinación del presupuesto referencial con los sustentos del caso establecidos en esta Codificación.</w:t>
      </w:r>
    </w:p>
    <w:p w:rsidR="00BA7FED" w:rsidRDefault="00BA7FED" w:rsidP="00BA7FED">
      <w:pPr>
        <w:suppressAutoHyphens w:val="0"/>
        <w:spacing w:after="0" w:line="240" w:lineRule="auto"/>
        <w:jc w:val="both"/>
        <w:rPr>
          <w:rFonts w:ascii="Arial" w:hAnsi="Arial" w:cs="Arial"/>
        </w:rPr>
      </w:pPr>
      <w:r w:rsidRPr="00BA7FED">
        <w:rPr>
          <w:rFonts w:ascii="Arial" w:hAnsi="Arial" w:cs="Arial"/>
        </w:rPr>
        <w:br/>
      </w:r>
      <w:r w:rsidRPr="00BA7FED">
        <w:rPr>
          <w:rFonts w:ascii="Arial" w:hAnsi="Arial" w:cs="Arial"/>
          <w:b/>
          <w:bCs/>
          <w:color w:val="C40606"/>
        </w:rPr>
        <w:t>Art. 150</w:t>
      </w:r>
      <w:r w:rsidRPr="00BA7FED">
        <w:rPr>
          <w:rFonts w:ascii="Arial" w:hAnsi="Arial" w:cs="Arial"/>
        </w:rPr>
        <w:t>.- Excepción.- Para la determinación del presupuesto referencial no se aplicará este Capítulo cuando por situaciones macroeconómicas o de mercado se hayan alterado los precios a nivel nacional del bien, servicio o ejecución de obra específico que se contrate. La entidad contratante deberá dejar explícita esta situación en el estudio previo de mercado para definir dicho presupuesto referencial.</w:t>
      </w:r>
    </w:p>
    <w:p w:rsidR="006744E7" w:rsidRDefault="006744E7" w:rsidP="00BA7FED">
      <w:pPr>
        <w:suppressAutoHyphens w:val="0"/>
        <w:spacing w:after="0" w:line="240" w:lineRule="auto"/>
        <w:jc w:val="both"/>
        <w:rPr>
          <w:rFonts w:ascii="Arial" w:hAnsi="Arial" w:cs="Arial"/>
        </w:rPr>
      </w:pPr>
    </w:p>
    <w:p w:rsidR="006744E7" w:rsidRDefault="006744E7" w:rsidP="00BA7FED">
      <w:pPr>
        <w:suppressAutoHyphens w:val="0"/>
        <w:spacing w:after="0" w:line="240" w:lineRule="auto"/>
        <w:jc w:val="both"/>
        <w:rPr>
          <w:rFonts w:ascii="Arial" w:hAnsi="Arial" w:cs="Arial"/>
        </w:rPr>
      </w:pPr>
      <w:r>
        <w:rPr>
          <w:rFonts w:ascii="Arial" w:hAnsi="Arial" w:cs="Arial"/>
        </w:rPr>
        <w:t>Si la entidad contratante identifica presupuestos referenciales menores a los que se obtuvieron de aplicar los artículos 147 y 148 de la presente Codificación, deberá utilizar dicho valor como presupuesto referencial para el procedimiento de contratación requerido.</w:t>
      </w:r>
    </w:p>
    <w:p w:rsidR="00BA7FED" w:rsidRPr="00BA7FED" w:rsidRDefault="00BA7FED" w:rsidP="00BA7FED">
      <w:pPr>
        <w:suppressAutoHyphens w:val="0"/>
        <w:spacing w:after="0" w:line="240" w:lineRule="auto"/>
        <w:jc w:val="both"/>
        <w:rPr>
          <w:rFonts w:ascii="Arial" w:eastAsia="Times New Roman" w:hAnsi="Arial" w:cs="Arial"/>
          <w:b/>
          <w:lang w:eastAsia="es-EC"/>
        </w:rPr>
      </w:pPr>
      <w:r w:rsidRPr="00BA7FED">
        <w:rPr>
          <w:rFonts w:ascii="Arial" w:hAnsi="Arial" w:cs="Arial"/>
        </w:rPr>
        <w:br/>
      </w:r>
      <w:r w:rsidRPr="00BA7FED">
        <w:rPr>
          <w:rFonts w:ascii="Arial" w:hAnsi="Arial" w:cs="Arial"/>
          <w:b/>
          <w:bCs/>
          <w:color w:val="C40606"/>
        </w:rPr>
        <w:t>Art. 151</w:t>
      </w:r>
      <w:r w:rsidRPr="00BA7FED">
        <w:rPr>
          <w:rFonts w:ascii="Arial" w:hAnsi="Arial" w:cs="Arial"/>
        </w:rPr>
        <w:t>.- Monto de la certificación presupuestaria.- Monto de la certificación presupuestaria.- Las entidades contratantes para la emisión de la(s) certificación(es) de disponibilidad presupuestaria, deberán considerar el monto total del presupuesto referencial y el porcentaje del Impuesto al Valor Agregado, a fin de contar con los recursos económicos para el cumplimiento de las obligaciones contractuales.</w:t>
      </w:r>
      <w:r w:rsidRPr="00BA7FED">
        <w:rPr>
          <w:rFonts w:ascii="Arial" w:hAnsi="Arial" w:cs="Arial"/>
        </w:rPr>
        <w:br/>
      </w:r>
    </w:p>
    <w:p w:rsidR="00BA7FED" w:rsidRDefault="00BA7FED">
      <w:pPr>
        <w:suppressAutoHyphens w:val="0"/>
        <w:spacing w:after="0" w:line="240" w:lineRule="auto"/>
        <w:rPr>
          <w:rFonts w:ascii="Arial" w:eastAsia="Times New Roman" w:hAnsi="Arial" w:cs="Arial"/>
          <w:b/>
          <w:lang w:val="es-MX" w:eastAsia="es-EC"/>
        </w:rPr>
      </w:pPr>
      <w:r>
        <w:rPr>
          <w:rFonts w:ascii="Arial" w:eastAsia="Times New Roman" w:hAnsi="Arial" w:cs="Arial"/>
          <w:b/>
          <w:lang w:val="es-MX" w:eastAsia="es-EC"/>
        </w:rPr>
        <w:br w:type="page"/>
      </w:r>
    </w:p>
    <w:p w:rsidR="009E00D3" w:rsidRDefault="009E00D3" w:rsidP="009D51DC">
      <w:pPr>
        <w:suppressAutoHyphens w:val="0"/>
        <w:spacing w:after="0" w:line="240" w:lineRule="auto"/>
        <w:jc w:val="center"/>
        <w:rPr>
          <w:rFonts w:ascii="Arial" w:eastAsia="Times New Roman" w:hAnsi="Arial" w:cs="Arial"/>
          <w:b/>
          <w:lang w:val="es-MX" w:eastAsia="es-EC"/>
        </w:rPr>
      </w:pPr>
      <w:r w:rsidRPr="00DB2AFD">
        <w:rPr>
          <w:rFonts w:ascii="Arial" w:eastAsia="Times New Roman" w:hAnsi="Arial" w:cs="Arial"/>
          <w:b/>
          <w:lang w:val="es-MX" w:eastAsia="es-EC"/>
        </w:rPr>
        <w:t>TÉRMINOS DE REFERENCIA</w:t>
      </w:r>
    </w:p>
    <w:p w:rsidR="009D51DC" w:rsidRPr="00DB2AFD" w:rsidRDefault="009D51DC" w:rsidP="009D51DC">
      <w:pPr>
        <w:suppressAutoHyphens w:val="0"/>
        <w:spacing w:after="0" w:line="240" w:lineRule="auto"/>
        <w:jc w:val="center"/>
        <w:rPr>
          <w:rFonts w:ascii="Arial" w:eastAsia="Times New Roman" w:hAnsi="Arial" w:cs="Arial"/>
          <w:b/>
          <w:lang w:val="es-MX" w:eastAsia="es-EC"/>
        </w:rPr>
      </w:pPr>
    </w:p>
    <w:p w:rsidR="009E00D3" w:rsidRPr="00DB2AFD" w:rsidRDefault="009E00D3" w:rsidP="009D51DC">
      <w:pPr>
        <w:suppressAutoHyphens w:val="0"/>
        <w:spacing w:after="0" w:line="240" w:lineRule="auto"/>
        <w:jc w:val="both"/>
        <w:rPr>
          <w:rFonts w:ascii="Arial" w:eastAsia="Times New Roman" w:hAnsi="Arial" w:cs="Arial"/>
          <w:b/>
          <w:lang w:val="es-MX" w:eastAsia="es-EC"/>
        </w:rPr>
      </w:pPr>
      <w:r w:rsidRPr="00DB2AFD">
        <w:rPr>
          <w:rFonts w:ascii="Arial" w:eastAsia="Times New Roman" w:hAnsi="Arial" w:cs="Arial"/>
          <w:b/>
          <w:lang w:val="es-MX" w:eastAsia="es-EC"/>
        </w:rPr>
        <w:t xml:space="preserve">CONTRATACIÓN DE </w:t>
      </w:r>
      <w:r w:rsidRPr="00110112">
        <w:rPr>
          <w:rFonts w:ascii="Arial" w:eastAsia="Times New Roman" w:hAnsi="Arial" w:cs="Arial"/>
          <w:b/>
          <w:lang w:val="es-MX" w:eastAsia="es-EC"/>
        </w:rPr>
        <w:t>“</w:t>
      </w:r>
      <w:r w:rsidR="00095FA7">
        <w:rPr>
          <w:rFonts w:ascii="Arial" w:eastAsia="Times New Roman" w:hAnsi="Arial" w:cs="Arial"/>
          <w:b/>
          <w:lang w:val="es-MX" w:eastAsia="es-EC"/>
        </w:rPr>
        <w:t>CONSULTORÍA PARA LA REVISIÓN, VALIDACIÓN,</w:t>
      </w:r>
      <w:r w:rsidR="009D51DC" w:rsidRPr="00110112">
        <w:rPr>
          <w:rFonts w:ascii="Arial" w:eastAsia="Times New Roman" w:hAnsi="Arial" w:cs="Arial"/>
          <w:b/>
          <w:lang w:val="es-MX" w:eastAsia="es-EC"/>
        </w:rPr>
        <w:t xml:space="preserve"> SELECCIÓN, Y ELABORACIÓN DE DICTAMEN TÉCNICO ECONÓMICO DE EMPRENDIMIENTOS INNOVADORES</w:t>
      </w:r>
      <w:r w:rsidRPr="00110112">
        <w:rPr>
          <w:rFonts w:ascii="Arial" w:eastAsia="Times New Roman" w:hAnsi="Arial" w:cs="Arial"/>
          <w:b/>
          <w:lang w:val="es-MX" w:eastAsia="es-EC"/>
        </w:rPr>
        <w:t>”</w:t>
      </w:r>
    </w:p>
    <w:p w:rsidR="009E00D3" w:rsidRPr="00DB2AFD" w:rsidRDefault="009E00D3" w:rsidP="009E00D3">
      <w:pPr>
        <w:suppressAutoHyphens w:val="0"/>
        <w:spacing w:after="0" w:line="240" w:lineRule="auto"/>
        <w:jc w:val="center"/>
        <w:rPr>
          <w:rFonts w:ascii="Arial" w:eastAsia="Times New Roman" w:hAnsi="Arial" w:cs="Arial"/>
          <w:b/>
          <w:lang w:val="es-MX" w:eastAsia="es-EC"/>
        </w:rPr>
      </w:pPr>
    </w:p>
    <w:p w:rsidR="009E00D3" w:rsidRPr="00110112" w:rsidRDefault="009E00D3" w:rsidP="002D3B3F">
      <w:pPr>
        <w:suppressAutoHyphens w:val="0"/>
        <w:spacing w:after="0" w:line="240" w:lineRule="auto"/>
        <w:jc w:val="center"/>
        <w:rPr>
          <w:rFonts w:ascii="Arial" w:eastAsia="Times New Roman" w:hAnsi="Arial" w:cs="Arial"/>
          <w:b/>
          <w:lang w:val="es-MX" w:eastAsia="es-EC"/>
        </w:rPr>
      </w:pPr>
      <w:r w:rsidRPr="00110112">
        <w:rPr>
          <w:rFonts w:ascii="Arial" w:eastAsia="Times New Roman" w:hAnsi="Arial" w:cs="Arial"/>
          <w:b/>
          <w:lang w:val="es-MX" w:eastAsia="es-EC"/>
        </w:rPr>
        <w:t>“</w:t>
      </w:r>
      <w:r w:rsidR="00BD44A5">
        <w:rPr>
          <w:rFonts w:ascii="Arial" w:eastAsia="Times New Roman" w:hAnsi="Arial" w:cs="Arial"/>
          <w:b/>
          <w:lang w:val="es-MX" w:eastAsia="es-EC"/>
        </w:rPr>
        <w:t>LISTA CORTA</w:t>
      </w:r>
      <w:r w:rsidR="002D3B3F" w:rsidRPr="00110112">
        <w:rPr>
          <w:rFonts w:ascii="Arial" w:eastAsia="Times New Roman" w:hAnsi="Arial" w:cs="Arial"/>
          <w:b/>
          <w:lang w:val="es-MX" w:eastAsia="es-EC"/>
        </w:rPr>
        <w:t>”</w:t>
      </w:r>
    </w:p>
    <w:p w:rsidR="00E60D6B" w:rsidRPr="00DB2AFD" w:rsidRDefault="00E60D6B" w:rsidP="00E60D6B">
      <w:pPr>
        <w:suppressAutoHyphens w:val="0"/>
        <w:spacing w:after="0" w:line="240" w:lineRule="auto"/>
        <w:contextualSpacing/>
        <w:jc w:val="both"/>
        <w:rPr>
          <w:rFonts w:ascii="Arial" w:eastAsia="Times New Roman" w:hAnsi="Arial" w:cs="Arial"/>
          <w:lang w:val="es-EC" w:eastAsia="es-EC"/>
        </w:rPr>
      </w:pPr>
    </w:p>
    <w:p w:rsidR="00E60D6B" w:rsidRPr="00DB2AFD" w:rsidRDefault="00E60D6B" w:rsidP="00E60D6B">
      <w:pPr>
        <w:suppressAutoHyphens w:val="0"/>
        <w:spacing w:after="0" w:line="240" w:lineRule="auto"/>
        <w:contextualSpacing/>
        <w:jc w:val="both"/>
        <w:rPr>
          <w:rFonts w:ascii="Arial" w:eastAsia="Times New Roman" w:hAnsi="Arial" w:cs="Arial"/>
          <w:lang w:val="es-EC" w:eastAsia="es-EC"/>
        </w:rPr>
      </w:pPr>
    </w:p>
    <w:p w:rsidR="00E60D6B" w:rsidRPr="00DB2AFD" w:rsidRDefault="00E60D6B" w:rsidP="00E60D6B">
      <w:pPr>
        <w:numPr>
          <w:ilvl w:val="0"/>
          <w:numId w:val="21"/>
        </w:numPr>
        <w:suppressAutoHyphens w:val="0"/>
        <w:spacing w:after="0" w:line="240" w:lineRule="auto"/>
        <w:contextualSpacing/>
        <w:jc w:val="both"/>
        <w:rPr>
          <w:rFonts w:ascii="Arial" w:eastAsia="Times New Roman" w:hAnsi="Arial" w:cs="Arial"/>
          <w:lang w:val="es-EC" w:eastAsia="es-EC"/>
        </w:rPr>
      </w:pPr>
      <w:r w:rsidRPr="00DB2AFD">
        <w:rPr>
          <w:rFonts w:ascii="Arial" w:eastAsia="Times New Roman" w:hAnsi="Arial" w:cs="Arial"/>
          <w:lang w:val="es-EC" w:eastAsia="es-EC"/>
        </w:rPr>
        <w:t>ANTECEDENTES</w:t>
      </w:r>
    </w:p>
    <w:p w:rsidR="00E60D6B" w:rsidRPr="00DB2AFD" w:rsidRDefault="00E60D6B" w:rsidP="00E60D6B">
      <w:pPr>
        <w:numPr>
          <w:ilvl w:val="0"/>
          <w:numId w:val="21"/>
        </w:numPr>
        <w:suppressAutoHyphens w:val="0"/>
        <w:spacing w:after="0" w:line="240" w:lineRule="auto"/>
        <w:contextualSpacing/>
        <w:jc w:val="both"/>
        <w:rPr>
          <w:rFonts w:ascii="Arial" w:eastAsia="Times New Roman" w:hAnsi="Arial" w:cs="Arial"/>
          <w:lang w:val="es-EC" w:eastAsia="es-EC"/>
        </w:rPr>
      </w:pPr>
      <w:r w:rsidRPr="00DB2AFD">
        <w:rPr>
          <w:rFonts w:ascii="Arial" w:eastAsia="Times New Roman" w:hAnsi="Arial" w:cs="Arial"/>
          <w:lang w:val="es-EC" w:eastAsia="es-EC"/>
        </w:rPr>
        <w:t xml:space="preserve">OBJETIVOS </w:t>
      </w:r>
    </w:p>
    <w:p w:rsidR="00E60D6B" w:rsidRPr="00DB2AFD" w:rsidRDefault="00E60D6B" w:rsidP="00E60D6B">
      <w:pPr>
        <w:suppressAutoHyphens w:val="0"/>
        <w:spacing w:after="0" w:line="240" w:lineRule="auto"/>
        <w:ind w:left="709"/>
        <w:contextualSpacing/>
        <w:jc w:val="both"/>
        <w:rPr>
          <w:rFonts w:ascii="Arial" w:eastAsia="Times New Roman" w:hAnsi="Arial" w:cs="Arial"/>
          <w:lang w:val="es-EC" w:eastAsia="es-EC"/>
        </w:rPr>
      </w:pPr>
      <w:r w:rsidRPr="00DB2AFD">
        <w:rPr>
          <w:rFonts w:ascii="Arial" w:eastAsia="Times New Roman" w:hAnsi="Arial" w:cs="Arial"/>
          <w:lang w:val="es-EC" w:eastAsia="es-EC"/>
        </w:rPr>
        <w:t>2.1 Objetivo General</w:t>
      </w:r>
    </w:p>
    <w:p w:rsidR="00E60D6B" w:rsidRPr="00DB2AFD" w:rsidRDefault="00E60D6B" w:rsidP="00E60D6B">
      <w:pPr>
        <w:suppressAutoHyphens w:val="0"/>
        <w:spacing w:after="0" w:line="240" w:lineRule="auto"/>
        <w:ind w:left="709"/>
        <w:contextualSpacing/>
        <w:jc w:val="both"/>
        <w:rPr>
          <w:rFonts w:ascii="Arial" w:eastAsia="Times New Roman" w:hAnsi="Arial" w:cs="Arial"/>
          <w:lang w:val="es-EC" w:eastAsia="es-EC"/>
        </w:rPr>
      </w:pPr>
      <w:r w:rsidRPr="00DB2AFD">
        <w:rPr>
          <w:rFonts w:ascii="Arial" w:eastAsia="Times New Roman" w:hAnsi="Arial" w:cs="Arial"/>
          <w:lang w:val="es-EC" w:eastAsia="es-EC"/>
        </w:rPr>
        <w:t>2.2 Objetivo/s Especifico/s</w:t>
      </w:r>
    </w:p>
    <w:p w:rsidR="00E60D6B" w:rsidRPr="00DB2AFD" w:rsidRDefault="00E60D6B" w:rsidP="00E60D6B">
      <w:pPr>
        <w:numPr>
          <w:ilvl w:val="0"/>
          <w:numId w:val="21"/>
        </w:numPr>
        <w:suppressAutoHyphens w:val="0"/>
        <w:spacing w:after="0" w:line="240" w:lineRule="auto"/>
        <w:contextualSpacing/>
        <w:jc w:val="both"/>
        <w:rPr>
          <w:rFonts w:ascii="Arial" w:eastAsia="Times New Roman" w:hAnsi="Arial" w:cs="Arial"/>
          <w:lang w:val="es-EC" w:eastAsia="es-EC"/>
        </w:rPr>
      </w:pPr>
      <w:r w:rsidRPr="00DB2AFD">
        <w:rPr>
          <w:rFonts w:ascii="Arial" w:eastAsia="Times New Roman" w:hAnsi="Arial" w:cs="Arial"/>
          <w:lang w:val="es-EC" w:eastAsia="es-EC"/>
        </w:rPr>
        <w:t xml:space="preserve">ALCANCE </w:t>
      </w:r>
    </w:p>
    <w:p w:rsidR="00E60D6B" w:rsidRPr="00DB2AFD" w:rsidRDefault="00E60D6B" w:rsidP="00E60D6B">
      <w:pPr>
        <w:numPr>
          <w:ilvl w:val="0"/>
          <w:numId w:val="21"/>
        </w:numPr>
        <w:suppressAutoHyphens w:val="0"/>
        <w:spacing w:after="0" w:line="240" w:lineRule="auto"/>
        <w:contextualSpacing/>
        <w:jc w:val="both"/>
        <w:rPr>
          <w:rFonts w:ascii="Arial" w:eastAsia="Times New Roman" w:hAnsi="Arial" w:cs="Arial"/>
          <w:lang w:val="es-EC" w:eastAsia="es-EC"/>
        </w:rPr>
      </w:pPr>
      <w:r w:rsidRPr="00DB2AFD">
        <w:rPr>
          <w:rFonts w:ascii="Arial" w:eastAsia="Times New Roman" w:hAnsi="Arial" w:cs="Arial"/>
          <w:lang w:val="es-EC" w:eastAsia="es-EC"/>
        </w:rPr>
        <w:t xml:space="preserve">METODOLOGÍA DE TRABAJO </w:t>
      </w:r>
    </w:p>
    <w:p w:rsidR="00E60D6B" w:rsidRPr="00DB2AFD" w:rsidRDefault="00E60D6B" w:rsidP="00E60D6B">
      <w:pPr>
        <w:numPr>
          <w:ilvl w:val="0"/>
          <w:numId w:val="21"/>
        </w:numPr>
        <w:suppressAutoHyphens w:val="0"/>
        <w:spacing w:after="0" w:line="240" w:lineRule="auto"/>
        <w:contextualSpacing/>
        <w:jc w:val="both"/>
        <w:rPr>
          <w:rFonts w:ascii="Arial" w:eastAsia="Times New Roman" w:hAnsi="Arial" w:cs="Arial"/>
          <w:lang w:val="es-EC" w:eastAsia="es-EC"/>
        </w:rPr>
      </w:pPr>
      <w:r w:rsidRPr="00DB2AFD">
        <w:rPr>
          <w:rFonts w:ascii="Arial" w:eastAsia="Times New Roman" w:hAnsi="Arial" w:cs="Arial"/>
          <w:lang w:val="es-EC" w:eastAsia="es-EC"/>
        </w:rPr>
        <w:t xml:space="preserve">INFORMACIÓN QUE DISPONE LA ENTIDAD </w:t>
      </w:r>
    </w:p>
    <w:p w:rsidR="00E60D6B" w:rsidRPr="00DB2AFD" w:rsidRDefault="00E60D6B" w:rsidP="00E60D6B">
      <w:pPr>
        <w:numPr>
          <w:ilvl w:val="0"/>
          <w:numId w:val="21"/>
        </w:numPr>
        <w:suppressAutoHyphens w:val="0"/>
        <w:spacing w:after="0" w:line="240" w:lineRule="auto"/>
        <w:contextualSpacing/>
        <w:jc w:val="both"/>
        <w:rPr>
          <w:rFonts w:ascii="Arial" w:eastAsia="Times New Roman" w:hAnsi="Arial" w:cs="Arial"/>
          <w:lang w:val="es-EC" w:eastAsia="es-EC"/>
        </w:rPr>
      </w:pPr>
      <w:r w:rsidRPr="00DB2AFD">
        <w:rPr>
          <w:rFonts w:ascii="Arial" w:eastAsia="Times New Roman" w:hAnsi="Arial" w:cs="Arial"/>
          <w:lang w:val="es-EC" w:eastAsia="es-EC"/>
        </w:rPr>
        <w:t xml:space="preserve">PRODUCTOS O SERVICIOS ESPERADOS </w:t>
      </w:r>
    </w:p>
    <w:p w:rsidR="00E60D6B" w:rsidRPr="00DB2AFD" w:rsidRDefault="00E60D6B" w:rsidP="00E60D6B">
      <w:pPr>
        <w:numPr>
          <w:ilvl w:val="0"/>
          <w:numId w:val="21"/>
        </w:numPr>
        <w:suppressAutoHyphens w:val="0"/>
        <w:spacing w:after="0" w:line="240" w:lineRule="auto"/>
        <w:contextualSpacing/>
        <w:jc w:val="both"/>
        <w:rPr>
          <w:rFonts w:ascii="Arial" w:eastAsia="Times New Roman" w:hAnsi="Arial" w:cs="Arial"/>
          <w:lang w:val="es-EC" w:eastAsia="es-EC"/>
        </w:rPr>
      </w:pPr>
      <w:r w:rsidRPr="00DB2AFD">
        <w:rPr>
          <w:rFonts w:ascii="Arial" w:eastAsia="Times New Roman" w:hAnsi="Arial" w:cs="Arial"/>
          <w:lang w:val="es-EC" w:eastAsia="es-EC"/>
        </w:rPr>
        <w:t xml:space="preserve">PLAZO DE EJECUCIÓN </w:t>
      </w:r>
    </w:p>
    <w:p w:rsidR="00E60D6B" w:rsidRPr="00DB2AFD" w:rsidRDefault="00E60D6B" w:rsidP="00E60D6B">
      <w:pPr>
        <w:numPr>
          <w:ilvl w:val="0"/>
          <w:numId w:val="21"/>
        </w:numPr>
        <w:suppressAutoHyphens w:val="0"/>
        <w:spacing w:after="0" w:line="240" w:lineRule="auto"/>
        <w:contextualSpacing/>
        <w:jc w:val="both"/>
        <w:rPr>
          <w:rFonts w:ascii="Arial" w:eastAsia="Times New Roman" w:hAnsi="Arial" w:cs="Arial"/>
          <w:lang w:val="es-EC" w:eastAsia="es-EC"/>
        </w:rPr>
      </w:pPr>
      <w:r w:rsidRPr="00DB2AFD">
        <w:rPr>
          <w:rFonts w:ascii="Arial" w:eastAsia="Times New Roman" w:hAnsi="Arial" w:cs="Arial"/>
          <w:lang w:val="es-EC" w:eastAsia="es-EC"/>
        </w:rPr>
        <w:t>PERSONAL TÉCNICO, EQUIPO DE TRABAJO Y RECURSOS</w:t>
      </w:r>
    </w:p>
    <w:p w:rsidR="00E60D6B" w:rsidRPr="00DB2AFD" w:rsidRDefault="00E60D6B" w:rsidP="00E60D6B">
      <w:pPr>
        <w:suppressAutoHyphens w:val="0"/>
        <w:spacing w:after="0" w:line="240" w:lineRule="auto"/>
        <w:ind w:left="709"/>
        <w:contextualSpacing/>
        <w:jc w:val="both"/>
        <w:rPr>
          <w:rFonts w:ascii="Arial" w:eastAsia="Times New Roman" w:hAnsi="Arial" w:cs="Arial"/>
          <w:lang w:val="es-EC" w:eastAsia="es-EC"/>
        </w:rPr>
      </w:pPr>
      <w:r w:rsidRPr="00DB2AFD">
        <w:rPr>
          <w:rFonts w:ascii="Arial" w:eastAsia="Times New Roman" w:hAnsi="Arial" w:cs="Arial"/>
          <w:lang w:val="es-EC" w:eastAsia="es-EC"/>
        </w:rPr>
        <w:t>8.1 PERSONAL TÉCNICO (para contratación de servicios)</w:t>
      </w:r>
    </w:p>
    <w:p w:rsidR="00E60D6B" w:rsidRPr="00DB2AFD" w:rsidRDefault="00E60D6B" w:rsidP="00E60D6B">
      <w:pPr>
        <w:suppressAutoHyphens w:val="0"/>
        <w:spacing w:after="0" w:line="240" w:lineRule="auto"/>
        <w:ind w:left="709"/>
        <w:contextualSpacing/>
        <w:jc w:val="both"/>
        <w:rPr>
          <w:rFonts w:ascii="Arial" w:eastAsia="Times New Roman" w:hAnsi="Arial" w:cs="Arial"/>
          <w:lang w:val="es-EC" w:eastAsia="es-EC"/>
        </w:rPr>
      </w:pPr>
      <w:r w:rsidRPr="00DB2AFD">
        <w:rPr>
          <w:rFonts w:ascii="Arial" w:eastAsia="Times New Roman" w:hAnsi="Arial" w:cs="Arial"/>
          <w:lang w:val="es-EC" w:eastAsia="es-EC"/>
        </w:rPr>
        <w:t>8.2 EXPERIENCIA PERSONAL TÉCNICO</w:t>
      </w:r>
    </w:p>
    <w:p w:rsidR="00E60D6B" w:rsidRPr="00DB2AFD" w:rsidRDefault="00E60D6B" w:rsidP="00E60D6B">
      <w:pPr>
        <w:suppressAutoHyphens w:val="0"/>
        <w:spacing w:after="0" w:line="240" w:lineRule="auto"/>
        <w:ind w:left="709"/>
        <w:contextualSpacing/>
        <w:jc w:val="both"/>
        <w:rPr>
          <w:rFonts w:ascii="Arial" w:eastAsia="Times New Roman" w:hAnsi="Arial" w:cs="Arial"/>
          <w:lang w:val="es-EC" w:eastAsia="es-EC"/>
        </w:rPr>
      </w:pPr>
      <w:r w:rsidRPr="00DB2AFD">
        <w:rPr>
          <w:rFonts w:ascii="Arial" w:eastAsia="Times New Roman" w:hAnsi="Arial" w:cs="Arial"/>
          <w:lang w:val="es-EC" w:eastAsia="es-EC"/>
        </w:rPr>
        <w:t>8.3 EXPERIENCIA GENERAL Y ESPECÍFICA MÍNIMA</w:t>
      </w:r>
    </w:p>
    <w:p w:rsidR="00E60D6B" w:rsidRPr="00DB2AFD" w:rsidRDefault="00E60D6B" w:rsidP="00E60D6B">
      <w:pPr>
        <w:suppressAutoHyphens w:val="0"/>
        <w:spacing w:after="0" w:line="240" w:lineRule="auto"/>
        <w:ind w:left="709"/>
        <w:contextualSpacing/>
        <w:jc w:val="both"/>
        <w:rPr>
          <w:rFonts w:ascii="Arial" w:eastAsia="Times New Roman" w:hAnsi="Arial" w:cs="Arial"/>
          <w:lang w:val="es-EC" w:eastAsia="es-EC"/>
        </w:rPr>
      </w:pPr>
      <w:r w:rsidRPr="00DB2AFD">
        <w:rPr>
          <w:rFonts w:ascii="Arial" w:eastAsia="Times New Roman" w:hAnsi="Arial" w:cs="Arial"/>
          <w:lang w:val="es-EC" w:eastAsia="es-EC"/>
        </w:rPr>
        <w:t>8.4 EQUIPO MÍNIMO</w:t>
      </w:r>
    </w:p>
    <w:p w:rsidR="00E60D6B" w:rsidRPr="00DB2AFD" w:rsidRDefault="00E60D6B" w:rsidP="00E60D6B">
      <w:pPr>
        <w:numPr>
          <w:ilvl w:val="0"/>
          <w:numId w:val="21"/>
        </w:numPr>
        <w:suppressAutoHyphens w:val="0"/>
        <w:spacing w:after="0" w:line="240" w:lineRule="auto"/>
        <w:contextualSpacing/>
        <w:jc w:val="both"/>
        <w:rPr>
          <w:rFonts w:ascii="Arial" w:eastAsia="Times New Roman" w:hAnsi="Arial" w:cs="Arial"/>
          <w:lang w:val="es-EC" w:eastAsia="es-EC"/>
        </w:rPr>
      </w:pPr>
      <w:r w:rsidRPr="00DB2AFD">
        <w:rPr>
          <w:rFonts w:ascii="Arial" w:eastAsia="Times New Roman" w:hAnsi="Arial" w:cs="Arial"/>
          <w:lang w:val="es-EC" w:eastAsia="es-EC"/>
        </w:rPr>
        <w:t>PRESUPUESTO REFERENCIAL</w:t>
      </w:r>
    </w:p>
    <w:p w:rsidR="00E60D6B" w:rsidRPr="00DB2AFD" w:rsidRDefault="00E60D6B" w:rsidP="00E60D6B">
      <w:pPr>
        <w:numPr>
          <w:ilvl w:val="0"/>
          <w:numId w:val="21"/>
        </w:numPr>
        <w:suppressAutoHyphens w:val="0"/>
        <w:spacing w:after="0" w:line="240" w:lineRule="auto"/>
        <w:contextualSpacing/>
        <w:jc w:val="both"/>
        <w:rPr>
          <w:rFonts w:ascii="Arial" w:eastAsia="Times New Roman" w:hAnsi="Arial" w:cs="Arial"/>
          <w:lang w:val="es-MX" w:eastAsia="es-EC"/>
        </w:rPr>
      </w:pPr>
      <w:r w:rsidRPr="00DB2AFD">
        <w:rPr>
          <w:rFonts w:ascii="Arial" w:eastAsia="Times New Roman" w:hAnsi="Arial" w:cs="Arial"/>
          <w:lang w:val="es-EC" w:eastAsia="es-EC"/>
        </w:rPr>
        <w:t>FORMA Y CONDICIONES DE PAGO</w:t>
      </w:r>
    </w:p>
    <w:p w:rsidR="00E60D6B" w:rsidRPr="00DB2AFD" w:rsidRDefault="00E60D6B" w:rsidP="00E60D6B">
      <w:pPr>
        <w:numPr>
          <w:ilvl w:val="0"/>
          <w:numId w:val="21"/>
        </w:numPr>
        <w:suppressAutoHyphens w:val="0"/>
        <w:spacing w:after="0" w:line="240" w:lineRule="auto"/>
        <w:contextualSpacing/>
        <w:jc w:val="both"/>
        <w:rPr>
          <w:rFonts w:ascii="Arial" w:eastAsia="Times New Roman" w:hAnsi="Arial" w:cs="Arial"/>
          <w:lang w:val="es-MX" w:eastAsia="es-EC"/>
        </w:rPr>
      </w:pPr>
      <w:r w:rsidRPr="00DB2AFD">
        <w:rPr>
          <w:rFonts w:ascii="Arial" w:eastAsia="Times New Roman" w:hAnsi="Arial" w:cs="Arial"/>
          <w:lang w:val="es-EC" w:eastAsia="es-EC"/>
        </w:rPr>
        <w:t>METODOLOGÍA DE EVALUACIÓN DE LAS OFERTAS</w:t>
      </w:r>
    </w:p>
    <w:p w:rsidR="00E60D6B" w:rsidRPr="00DB2AFD" w:rsidRDefault="00E60D6B" w:rsidP="00E60D6B">
      <w:pPr>
        <w:numPr>
          <w:ilvl w:val="0"/>
          <w:numId w:val="21"/>
        </w:numPr>
        <w:suppressAutoHyphens w:val="0"/>
        <w:spacing w:after="0" w:line="240" w:lineRule="auto"/>
        <w:contextualSpacing/>
        <w:jc w:val="both"/>
        <w:rPr>
          <w:rFonts w:ascii="Arial" w:eastAsia="Times New Roman" w:hAnsi="Arial" w:cs="Arial"/>
          <w:lang w:val="es-MX" w:eastAsia="es-EC"/>
        </w:rPr>
      </w:pPr>
      <w:r w:rsidRPr="00DB2AFD">
        <w:rPr>
          <w:rFonts w:ascii="Arial" w:eastAsia="Times New Roman" w:hAnsi="Arial" w:cs="Arial"/>
          <w:lang w:val="es-MX" w:eastAsia="es-EC"/>
        </w:rPr>
        <w:t>DESIGNACIÓN DEL ADMINISTRADOR DE CONTRATO</w:t>
      </w:r>
    </w:p>
    <w:p w:rsidR="00E60D6B" w:rsidRPr="00DB2AFD" w:rsidRDefault="00E60D6B" w:rsidP="00E60D6B">
      <w:pPr>
        <w:numPr>
          <w:ilvl w:val="0"/>
          <w:numId w:val="21"/>
        </w:numPr>
        <w:suppressAutoHyphens w:val="0"/>
        <w:spacing w:after="0" w:line="240" w:lineRule="auto"/>
        <w:contextualSpacing/>
        <w:jc w:val="both"/>
        <w:rPr>
          <w:rFonts w:ascii="Arial" w:eastAsia="Times New Roman" w:hAnsi="Arial" w:cs="Arial"/>
          <w:lang w:val="es-MX" w:eastAsia="es-EC"/>
        </w:rPr>
      </w:pPr>
      <w:r w:rsidRPr="00DB2AFD">
        <w:rPr>
          <w:rFonts w:ascii="Arial" w:eastAsia="Times New Roman" w:hAnsi="Arial" w:cs="Arial"/>
          <w:lang w:val="es-MX" w:eastAsia="es-EC"/>
        </w:rPr>
        <w:t>MULTAS Y SANCIONES</w:t>
      </w:r>
    </w:p>
    <w:p w:rsidR="00E60D6B" w:rsidRPr="00DB2AFD" w:rsidRDefault="00E60D6B" w:rsidP="00E60D6B">
      <w:pPr>
        <w:numPr>
          <w:ilvl w:val="0"/>
          <w:numId w:val="21"/>
        </w:numPr>
        <w:suppressAutoHyphens w:val="0"/>
        <w:spacing w:after="0" w:line="240" w:lineRule="auto"/>
        <w:contextualSpacing/>
        <w:jc w:val="both"/>
        <w:rPr>
          <w:rFonts w:ascii="Arial" w:eastAsia="Times New Roman" w:hAnsi="Arial" w:cs="Arial"/>
          <w:lang w:val="es-MX" w:eastAsia="es-EC"/>
        </w:rPr>
      </w:pPr>
      <w:r w:rsidRPr="00DB2AFD">
        <w:rPr>
          <w:rFonts w:ascii="Arial" w:eastAsia="Times New Roman" w:hAnsi="Arial" w:cs="Arial"/>
          <w:lang w:val="es-MX" w:eastAsia="es-EC"/>
        </w:rPr>
        <w:t>GARANTÍAS</w:t>
      </w:r>
    </w:p>
    <w:p w:rsidR="00E60D6B" w:rsidRPr="00DB2AFD" w:rsidRDefault="00E60D6B" w:rsidP="00E60D6B">
      <w:pPr>
        <w:tabs>
          <w:tab w:val="left" w:pos="-540"/>
        </w:tabs>
        <w:suppressAutoHyphens w:val="0"/>
        <w:autoSpaceDN w:val="0"/>
        <w:spacing w:after="0" w:line="240" w:lineRule="auto"/>
        <w:ind w:left="284"/>
        <w:jc w:val="both"/>
        <w:rPr>
          <w:rFonts w:ascii="Arial" w:eastAsia="Times New Roman" w:hAnsi="Arial" w:cs="Arial"/>
          <w:spacing w:val="-2"/>
          <w:lang w:eastAsia="es-EC"/>
        </w:rPr>
      </w:pPr>
      <w:r w:rsidRPr="00DB2AFD">
        <w:rPr>
          <w:rFonts w:ascii="Arial" w:eastAsia="Times New Roman" w:hAnsi="Arial" w:cs="Arial"/>
          <w:b/>
          <w:spacing w:val="-2"/>
          <w:lang w:eastAsia="es-EC"/>
        </w:rPr>
        <w:t>15.</w:t>
      </w:r>
      <w:r w:rsidRPr="00DB2AFD">
        <w:rPr>
          <w:rFonts w:ascii="Arial" w:eastAsia="Times New Roman" w:hAnsi="Arial" w:cs="Arial"/>
          <w:spacing w:val="-2"/>
          <w:lang w:eastAsia="es-EC"/>
        </w:rPr>
        <w:t xml:space="preserve"> OBLIGACIONES DEL CONTRATISTA</w:t>
      </w:r>
    </w:p>
    <w:p w:rsidR="00E60D6B" w:rsidRPr="00DB2AFD" w:rsidRDefault="00E60D6B" w:rsidP="00E60D6B">
      <w:pPr>
        <w:tabs>
          <w:tab w:val="left" w:pos="-540"/>
        </w:tabs>
        <w:suppressAutoHyphens w:val="0"/>
        <w:autoSpaceDN w:val="0"/>
        <w:spacing w:after="0" w:line="240" w:lineRule="auto"/>
        <w:ind w:left="284"/>
        <w:jc w:val="both"/>
        <w:rPr>
          <w:rFonts w:ascii="Arial" w:eastAsia="Times New Roman" w:hAnsi="Arial" w:cs="Arial"/>
          <w:spacing w:val="-2"/>
          <w:lang w:eastAsia="es-EC"/>
        </w:rPr>
      </w:pPr>
      <w:r w:rsidRPr="00DB2AFD">
        <w:rPr>
          <w:rFonts w:ascii="Arial" w:eastAsia="Times New Roman" w:hAnsi="Arial" w:cs="Arial"/>
          <w:b/>
          <w:spacing w:val="-2"/>
          <w:lang w:eastAsia="es-EC"/>
        </w:rPr>
        <w:t>16.</w:t>
      </w:r>
      <w:r w:rsidRPr="00DB2AFD">
        <w:rPr>
          <w:rFonts w:ascii="Arial" w:eastAsia="Times New Roman" w:hAnsi="Arial" w:cs="Arial"/>
          <w:spacing w:val="-2"/>
          <w:lang w:eastAsia="es-EC"/>
        </w:rPr>
        <w:t xml:space="preserve"> OBLIGACIONES DE LA CONTRATANTE</w:t>
      </w:r>
    </w:p>
    <w:p w:rsidR="00E60D6B" w:rsidRPr="00DB2AFD" w:rsidRDefault="00E60D6B" w:rsidP="00E60D6B">
      <w:pPr>
        <w:tabs>
          <w:tab w:val="left" w:pos="-540"/>
        </w:tabs>
        <w:suppressAutoHyphens w:val="0"/>
        <w:autoSpaceDN w:val="0"/>
        <w:spacing w:after="0" w:line="240" w:lineRule="auto"/>
        <w:ind w:left="284"/>
        <w:jc w:val="both"/>
        <w:rPr>
          <w:rFonts w:ascii="Arial" w:eastAsia="Times New Roman" w:hAnsi="Arial" w:cs="Arial"/>
          <w:spacing w:val="-2"/>
          <w:lang w:eastAsia="es-EC"/>
        </w:rPr>
      </w:pPr>
      <w:r w:rsidRPr="00DB2AFD">
        <w:rPr>
          <w:rFonts w:ascii="Arial" w:eastAsia="Times New Roman" w:hAnsi="Arial" w:cs="Arial"/>
          <w:b/>
          <w:spacing w:val="-2"/>
          <w:lang w:eastAsia="es-EC"/>
        </w:rPr>
        <w:t>17.</w:t>
      </w:r>
      <w:r w:rsidRPr="00DB2AFD">
        <w:rPr>
          <w:rFonts w:ascii="Arial" w:eastAsia="Times New Roman" w:hAnsi="Arial" w:cs="Arial"/>
          <w:spacing w:val="-2"/>
          <w:lang w:eastAsia="es-EC"/>
        </w:rPr>
        <w:t xml:space="preserve"> INFORMACIÓN FINANCIERA DE REFERENCIA</w:t>
      </w:r>
    </w:p>
    <w:p w:rsidR="00E60D6B" w:rsidRPr="00DB2AFD" w:rsidRDefault="00E60D6B" w:rsidP="00E60D6B">
      <w:pPr>
        <w:tabs>
          <w:tab w:val="left" w:pos="-540"/>
        </w:tabs>
        <w:suppressAutoHyphens w:val="0"/>
        <w:autoSpaceDN w:val="0"/>
        <w:spacing w:after="0" w:line="240" w:lineRule="auto"/>
        <w:ind w:left="284"/>
        <w:jc w:val="both"/>
        <w:rPr>
          <w:rFonts w:ascii="Arial" w:eastAsia="Times New Roman" w:hAnsi="Arial" w:cs="Arial"/>
          <w:spacing w:val="-2"/>
          <w:lang w:eastAsia="es-EC"/>
        </w:rPr>
      </w:pPr>
      <w:r w:rsidRPr="00DB2AFD">
        <w:rPr>
          <w:rFonts w:ascii="Arial" w:eastAsia="Times New Roman" w:hAnsi="Arial" w:cs="Arial"/>
          <w:b/>
          <w:spacing w:val="-2"/>
          <w:lang w:eastAsia="es-EC"/>
        </w:rPr>
        <w:t>18.</w:t>
      </w:r>
      <w:r w:rsidRPr="00DB2AFD">
        <w:rPr>
          <w:rFonts w:ascii="Arial" w:eastAsia="Times New Roman" w:hAnsi="Arial" w:cs="Arial"/>
          <w:spacing w:val="-2"/>
          <w:lang w:eastAsia="es-EC"/>
        </w:rPr>
        <w:t xml:space="preserve"> CONFIDENCIALIDAD</w:t>
      </w:r>
    </w:p>
    <w:p w:rsidR="00E60D6B" w:rsidRPr="00DB2AFD" w:rsidRDefault="00E60D6B" w:rsidP="00E60D6B">
      <w:pPr>
        <w:tabs>
          <w:tab w:val="left" w:pos="1792"/>
        </w:tabs>
        <w:suppressAutoHyphens w:val="0"/>
        <w:spacing w:after="0" w:line="240" w:lineRule="auto"/>
        <w:ind w:left="360"/>
        <w:contextualSpacing/>
        <w:jc w:val="center"/>
        <w:rPr>
          <w:rFonts w:ascii="Arial" w:eastAsia="Times New Roman" w:hAnsi="Arial" w:cs="Arial"/>
          <w:b/>
          <w:lang w:val="es-MX" w:eastAsia="es-EC"/>
        </w:rPr>
      </w:pPr>
    </w:p>
    <w:p w:rsidR="009E00D3" w:rsidRPr="00DB2AFD" w:rsidRDefault="009E00D3">
      <w:pPr>
        <w:suppressAutoHyphens w:val="0"/>
        <w:spacing w:after="0" w:line="240" w:lineRule="auto"/>
        <w:rPr>
          <w:rFonts w:ascii="Arial" w:eastAsia="Times New Roman" w:hAnsi="Arial" w:cs="Arial"/>
          <w:b/>
          <w:lang w:val="es-MX" w:eastAsia="es-EC"/>
        </w:rPr>
      </w:pPr>
      <w:r w:rsidRPr="00DB2AFD">
        <w:rPr>
          <w:rFonts w:ascii="Arial" w:eastAsia="Times New Roman" w:hAnsi="Arial" w:cs="Arial"/>
          <w:b/>
          <w:lang w:val="es-MX" w:eastAsia="es-EC"/>
        </w:rPr>
        <w:br w:type="page"/>
      </w:r>
    </w:p>
    <w:p w:rsidR="00E60D6B" w:rsidRPr="00DB2AFD" w:rsidRDefault="00E60D6B" w:rsidP="00E60D6B">
      <w:pPr>
        <w:suppressAutoHyphens w:val="0"/>
        <w:spacing w:after="0" w:line="240" w:lineRule="auto"/>
        <w:ind w:left="284"/>
        <w:jc w:val="both"/>
        <w:rPr>
          <w:rFonts w:ascii="Arial" w:eastAsia="Times New Roman" w:hAnsi="Arial" w:cs="Arial"/>
          <w:b/>
          <w:lang w:val="es-EC" w:eastAsia="es-EC"/>
        </w:rPr>
      </w:pPr>
      <w:r w:rsidRPr="00DB2AFD">
        <w:rPr>
          <w:rFonts w:ascii="Arial" w:eastAsia="Times New Roman" w:hAnsi="Arial" w:cs="Arial"/>
          <w:b/>
          <w:lang w:val="es-EC" w:eastAsia="es-EC"/>
        </w:rPr>
        <w:t>1.- ANTECEDENTES</w:t>
      </w:r>
    </w:p>
    <w:p w:rsidR="00E60D6B" w:rsidRPr="00DB2AFD" w:rsidRDefault="00E60D6B" w:rsidP="00E60D6B">
      <w:pPr>
        <w:suppressAutoHyphens w:val="0"/>
        <w:spacing w:after="0" w:line="240" w:lineRule="auto"/>
        <w:ind w:left="644"/>
        <w:contextualSpacing/>
        <w:jc w:val="both"/>
        <w:rPr>
          <w:rFonts w:ascii="Arial" w:eastAsia="Times New Roman" w:hAnsi="Arial" w:cs="Arial"/>
          <w:b/>
          <w:lang w:val="es-EC" w:eastAsia="es-EC"/>
        </w:rPr>
      </w:pPr>
    </w:p>
    <w:p w:rsidR="009D51DC" w:rsidRDefault="009D51DC" w:rsidP="009D51DC">
      <w:pPr>
        <w:suppressAutoHyphens w:val="0"/>
        <w:spacing w:after="0" w:line="240" w:lineRule="auto"/>
        <w:jc w:val="both"/>
        <w:rPr>
          <w:rFonts w:ascii="Arial" w:eastAsia="Times New Roman" w:hAnsi="Arial" w:cs="Arial"/>
          <w:lang w:val="es-EC" w:eastAsia="es-EC"/>
        </w:rPr>
      </w:pPr>
      <w:r w:rsidRPr="009D51DC">
        <w:rPr>
          <w:rFonts w:ascii="Arial" w:eastAsia="Times New Roman" w:hAnsi="Arial" w:cs="Arial"/>
          <w:lang w:val="es-EC" w:eastAsia="es-EC"/>
        </w:rPr>
        <w:t>El artículo 277 de la Constitución de la República establece que para la consecución del buen vivir, serán deberes generales del Estado: Impulsar el desarrollo de las actividades económicas mediante un orden jurídico e instituciones políticas que las promuevan, fomenten y defiendan mediante el cumplimiento de la Constitución y la ley; y, Promover e impulsar la ciencia, la tecnología, las artes, los saberes ancestrales y en general las actividades de la iniciativa creativa comunitaria, asociativa, cooperativa y privada.</w:t>
      </w:r>
    </w:p>
    <w:p w:rsidR="009D51DC" w:rsidRPr="009D51DC" w:rsidRDefault="009D51DC" w:rsidP="009D51DC">
      <w:pPr>
        <w:suppressAutoHyphens w:val="0"/>
        <w:spacing w:after="0" w:line="240" w:lineRule="auto"/>
        <w:jc w:val="both"/>
        <w:rPr>
          <w:rFonts w:ascii="Arial" w:eastAsia="Times New Roman" w:hAnsi="Arial" w:cs="Arial"/>
          <w:lang w:val="es-EC" w:eastAsia="es-EC"/>
        </w:rPr>
      </w:pPr>
    </w:p>
    <w:p w:rsidR="009D51DC" w:rsidRDefault="009D51DC" w:rsidP="009D51DC">
      <w:pPr>
        <w:suppressAutoHyphens w:val="0"/>
        <w:spacing w:after="0" w:line="240" w:lineRule="auto"/>
        <w:jc w:val="both"/>
        <w:rPr>
          <w:rFonts w:ascii="Arial" w:eastAsia="Times New Roman" w:hAnsi="Arial" w:cs="Arial"/>
          <w:lang w:val="es-EC" w:eastAsia="es-EC"/>
        </w:rPr>
      </w:pPr>
      <w:r w:rsidRPr="009D51DC">
        <w:rPr>
          <w:rFonts w:ascii="Arial" w:eastAsia="Times New Roman" w:hAnsi="Arial" w:cs="Arial"/>
          <w:lang w:val="es-EC" w:eastAsia="es-EC"/>
        </w:rPr>
        <w:t>El artículo 280 ibídem señala que el Plan Nacional de Desarrollo es el instrumento al que se sujetarán las políticas, programas y proyectos públicos; la programación y ejecución del presupuesto del Estado; y la inversión y la asignación de los recursos públicos; y coordinar las competencias exclusivas entre el Estado central y los gobiernos autónomos descentralizados. Su observancia será de carácter obligatorio para el sector público e indicativo para los demás sectores.</w:t>
      </w:r>
    </w:p>
    <w:p w:rsidR="009D51DC" w:rsidRPr="009D51DC" w:rsidRDefault="009D51DC" w:rsidP="009D51DC">
      <w:pPr>
        <w:suppressAutoHyphens w:val="0"/>
        <w:spacing w:after="0" w:line="240" w:lineRule="auto"/>
        <w:jc w:val="both"/>
        <w:rPr>
          <w:rFonts w:ascii="Arial" w:eastAsia="Times New Roman" w:hAnsi="Arial" w:cs="Arial"/>
          <w:lang w:val="es-EC" w:eastAsia="es-EC"/>
        </w:rPr>
      </w:pPr>
    </w:p>
    <w:p w:rsidR="009D51DC" w:rsidRDefault="009D51DC" w:rsidP="009D51DC">
      <w:pPr>
        <w:suppressAutoHyphens w:val="0"/>
        <w:spacing w:after="0" w:line="240" w:lineRule="auto"/>
        <w:jc w:val="both"/>
        <w:rPr>
          <w:rFonts w:ascii="Arial" w:eastAsia="Times New Roman" w:hAnsi="Arial" w:cs="Arial"/>
          <w:lang w:val="es-EC" w:eastAsia="es-EC"/>
        </w:rPr>
      </w:pPr>
      <w:r w:rsidRPr="009D51DC">
        <w:rPr>
          <w:rFonts w:ascii="Arial" w:eastAsia="Times New Roman" w:hAnsi="Arial" w:cs="Arial"/>
          <w:lang w:val="es-EC" w:eastAsia="es-EC"/>
        </w:rPr>
        <w:t>El artículo 304 ibídem señala que la política comercial tendrá, entre otros, los siguientes objetivos fortalecer el aparato productivo y la producción nacional.</w:t>
      </w:r>
    </w:p>
    <w:p w:rsidR="009D51DC" w:rsidRPr="009D51DC" w:rsidRDefault="009D51DC" w:rsidP="009D51DC">
      <w:pPr>
        <w:suppressAutoHyphens w:val="0"/>
        <w:spacing w:after="0" w:line="240" w:lineRule="auto"/>
        <w:jc w:val="both"/>
        <w:rPr>
          <w:rFonts w:ascii="Arial" w:eastAsia="Times New Roman" w:hAnsi="Arial" w:cs="Arial"/>
          <w:lang w:val="es-EC" w:eastAsia="es-EC"/>
        </w:rPr>
      </w:pPr>
    </w:p>
    <w:p w:rsidR="009D51DC" w:rsidRDefault="009D51DC" w:rsidP="009D51DC">
      <w:pPr>
        <w:suppressAutoHyphens w:val="0"/>
        <w:spacing w:after="0" w:line="240" w:lineRule="auto"/>
        <w:jc w:val="both"/>
        <w:rPr>
          <w:rFonts w:ascii="Arial" w:eastAsia="Times New Roman" w:hAnsi="Arial" w:cs="Arial"/>
          <w:lang w:val="es-EC" w:eastAsia="es-EC"/>
        </w:rPr>
      </w:pPr>
      <w:r w:rsidRPr="009D51DC">
        <w:rPr>
          <w:rFonts w:ascii="Arial" w:eastAsia="Times New Roman" w:hAnsi="Arial" w:cs="Arial"/>
          <w:lang w:val="es-EC" w:eastAsia="es-EC"/>
        </w:rPr>
        <w:t>El artículo 334 ibídem establece que el Estado promoverá el acceso equitativo a los factores de producción, para lo cual le corresponderá: Impulsar y apoyar el desarrollo y la difusión de conocimientos y tecnologías orientados a los procesos de producción; desarrollar políticas de fomento a la producción nacional en todos los sectores, en especial para garantizar la soberanía alimentaria y la soberanía energética, generar empleo y valor agregado.</w:t>
      </w:r>
    </w:p>
    <w:p w:rsidR="009D51DC" w:rsidRPr="009D51DC" w:rsidRDefault="009D51DC" w:rsidP="009D51DC">
      <w:pPr>
        <w:suppressAutoHyphens w:val="0"/>
        <w:spacing w:after="0" w:line="240" w:lineRule="auto"/>
        <w:jc w:val="both"/>
        <w:rPr>
          <w:rFonts w:ascii="Arial" w:eastAsia="Times New Roman" w:hAnsi="Arial" w:cs="Arial"/>
          <w:lang w:val="es-EC" w:eastAsia="es-EC"/>
        </w:rPr>
      </w:pPr>
    </w:p>
    <w:p w:rsidR="009D51DC" w:rsidRDefault="009D51DC" w:rsidP="009D51DC">
      <w:pPr>
        <w:suppressAutoHyphens w:val="0"/>
        <w:spacing w:after="0" w:line="240" w:lineRule="auto"/>
        <w:jc w:val="both"/>
        <w:rPr>
          <w:rFonts w:ascii="Arial" w:eastAsia="Times New Roman" w:hAnsi="Arial" w:cs="Arial"/>
          <w:lang w:val="es-EC" w:eastAsia="es-EC"/>
        </w:rPr>
      </w:pPr>
      <w:r w:rsidRPr="009D51DC">
        <w:rPr>
          <w:rFonts w:ascii="Arial" w:eastAsia="Times New Roman" w:hAnsi="Arial" w:cs="Arial"/>
          <w:lang w:val="es-EC" w:eastAsia="es-EC"/>
        </w:rPr>
        <w:t>El artículo 12 del Código Orgánico de la Producción, Comercio e Inversiones, establece que el Estado constituirá fondos de capital de riesgo con el aporte de recursos públicos para financiar las diferentes etapas del proceso de innovación, desde los ámbitos de la investigación y conocimiento, y productivo. Estos fondos podrán, a su vez, constituir fondos colectivos de inversión y fideicomisos que podrán invertir dentro y fuera del mercado de valores o aportar a fondos existentes, de conformidad a lo establecido en la el Libro II del Código Orgánico Monetario y Financiero, y a las regulaciones que dicte la Junta de Política y Regulación Monetaria y Financiera. Las inversiones y asignaciones de dichos fondos de capital de riesgo serán efectuadas en proyectos de investigación, incubación y productivos específicos, preferentemente de carácter innovador, que deberán ser temporales y previamente pactadas.</w:t>
      </w:r>
    </w:p>
    <w:p w:rsidR="009D51DC" w:rsidRPr="009D51DC" w:rsidRDefault="009D51DC" w:rsidP="009D51DC">
      <w:pPr>
        <w:suppressAutoHyphens w:val="0"/>
        <w:spacing w:after="0" w:line="240" w:lineRule="auto"/>
        <w:jc w:val="both"/>
        <w:rPr>
          <w:rFonts w:ascii="Arial" w:eastAsia="Times New Roman" w:hAnsi="Arial" w:cs="Arial"/>
          <w:lang w:val="es-EC" w:eastAsia="es-EC"/>
        </w:rPr>
      </w:pPr>
    </w:p>
    <w:p w:rsidR="009D51DC" w:rsidRDefault="009D51DC" w:rsidP="009D51DC">
      <w:pPr>
        <w:suppressAutoHyphens w:val="0"/>
        <w:spacing w:after="0" w:line="240" w:lineRule="auto"/>
        <w:jc w:val="both"/>
        <w:rPr>
          <w:rFonts w:ascii="Arial" w:eastAsia="Times New Roman" w:hAnsi="Arial" w:cs="Arial"/>
          <w:lang w:val="es-EC" w:eastAsia="es-EC"/>
        </w:rPr>
      </w:pPr>
      <w:r w:rsidRPr="009D51DC">
        <w:rPr>
          <w:rFonts w:ascii="Arial" w:eastAsia="Times New Roman" w:hAnsi="Arial" w:cs="Arial"/>
          <w:lang w:val="es-EC" w:eastAsia="es-EC"/>
        </w:rPr>
        <w:t xml:space="preserve">El inciso final del artículo 12 ibídem, estipula que mediante decreto ejecutivo se determinará la institucionalidad y mecanismos de operación necesarios para la gestión de los fondos de capital de riesgo. </w:t>
      </w:r>
    </w:p>
    <w:p w:rsidR="009D51DC" w:rsidRPr="009D51DC" w:rsidRDefault="009D51DC" w:rsidP="009D51DC">
      <w:pPr>
        <w:suppressAutoHyphens w:val="0"/>
        <w:spacing w:after="0" w:line="240" w:lineRule="auto"/>
        <w:jc w:val="both"/>
        <w:rPr>
          <w:rFonts w:ascii="Arial" w:eastAsia="Times New Roman" w:hAnsi="Arial" w:cs="Arial"/>
          <w:lang w:val="es-EC" w:eastAsia="es-EC"/>
        </w:rPr>
      </w:pPr>
    </w:p>
    <w:p w:rsidR="009D51DC" w:rsidRDefault="009D51DC" w:rsidP="009D51DC">
      <w:pPr>
        <w:suppressAutoHyphens w:val="0"/>
        <w:spacing w:after="0" w:line="240" w:lineRule="auto"/>
        <w:jc w:val="both"/>
        <w:rPr>
          <w:rFonts w:ascii="Arial" w:eastAsia="Times New Roman" w:hAnsi="Arial" w:cs="Arial"/>
          <w:lang w:val="es-EC" w:eastAsia="es-EC"/>
        </w:rPr>
      </w:pPr>
      <w:r w:rsidRPr="009D51DC">
        <w:rPr>
          <w:rFonts w:ascii="Arial" w:eastAsia="Times New Roman" w:hAnsi="Arial" w:cs="Arial"/>
          <w:lang w:val="es-EC" w:eastAsia="es-EC"/>
        </w:rPr>
        <w:t>La Disposición Transitoria Trigésima Tercera del Código Orgánico Monetario y Financiero, Libro I, dispuso que los activos en dinero de los Fideicomisos FONDEPYME y CREECUADOR - que la misma norma dispone dar por terminados – serán transferidos al FONDO DE CAPITAL DE RIESGO dispuesto en el Código Orgánico de la Producción.</w:t>
      </w:r>
    </w:p>
    <w:p w:rsidR="009D51DC" w:rsidRPr="009D51DC" w:rsidRDefault="009D51DC" w:rsidP="009D51DC">
      <w:pPr>
        <w:suppressAutoHyphens w:val="0"/>
        <w:spacing w:after="0" w:line="240" w:lineRule="auto"/>
        <w:jc w:val="both"/>
        <w:rPr>
          <w:rFonts w:ascii="Arial" w:eastAsia="Times New Roman" w:hAnsi="Arial" w:cs="Arial"/>
          <w:lang w:val="es-EC" w:eastAsia="es-EC"/>
        </w:rPr>
      </w:pPr>
    </w:p>
    <w:p w:rsidR="009D51DC" w:rsidRDefault="009D51DC" w:rsidP="009D51DC">
      <w:pPr>
        <w:suppressAutoHyphens w:val="0"/>
        <w:spacing w:after="0" w:line="240" w:lineRule="auto"/>
        <w:jc w:val="both"/>
        <w:rPr>
          <w:rFonts w:ascii="Arial" w:eastAsia="Times New Roman" w:hAnsi="Arial" w:cs="Arial"/>
          <w:lang w:val="es-EC" w:eastAsia="es-EC"/>
        </w:rPr>
      </w:pPr>
      <w:r w:rsidRPr="009D51DC">
        <w:rPr>
          <w:rFonts w:ascii="Arial" w:eastAsia="Times New Roman" w:hAnsi="Arial" w:cs="Arial"/>
          <w:lang w:val="es-EC" w:eastAsia="es-EC"/>
        </w:rPr>
        <w:t xml:space="preserve">La Junta de Política y Regulación Monetaria y Financiera, mediante Resolución No. 033-2015-G, del 20 de enero del 2015, en su artículo único determinó lo siguiente: “Autorizar a los fideicomisos mercantiles FONDEPYME y CREECUADOR para que depositen sus activos en dinero en la Cuenta Única del Tesoro Nacional, los que se mantendrán de manera transitoria en dicha cuenta hasta que se constituya el Fondo de Capital de Riesgo de acuerdo al artículo 12 del Código Orgánico de la Producción, Comercio e Inversiones. Dichos activos en dinero deberán transferirse al Fondo de Capital de Riesgo creado mediante Decreto Ejecutivo que determine la institucionalidad y mecanismos de operación para su gestión, y tenga la capacidad operativa para recibirlos, al amparo de lo dispuesto en el quinto inciso de la Disposición Transitoria Trigésima Tercera del Código Orgánico Monetario y Financiero." </w:t>
      </w:r>
    </w:p>
    <w:p w:rsidR="00ED250D" w:rsidRPr="009D51DC" w:rsidRDefault="00ED250D" w:rsidP="009D51DC">
      <w:pPr>
        <w:suppressAutoHyphens w:val="0"/>
        <w:spacing w:after="0" w:line="240" w:lineRule="auto"/>
        <w:jc w:val="both"/>
        <w:rPr>
          <w:rFonts w:ascii="Arial" w:eastAsia="Times New Roman" w:hAnsi="Arial" w:cs="Arial"/>
          <w:lang w:val="es-EC" w:eastAsia="es-EC"/>
        </w:rPr>
      </w:pPr>
    </w:p>
    <w:p w:rsidR="009D51DC" w:rsidRDefault="009D51DC" w:rsidP="009D51DC">
      <w:pPr>
        <w:suppressAutoHyphens w:val="0"/>
        <w:spacing w:after="0" w:line="240" w:lineRule="auto"/>
        <w:jc w:val="both"/>
        <w:rPr>
          <w:rFonts w:ascii="Arial" w:eastAsia="Times New Roman" w:hAnsi="Arial" w:cs="Arial"/>
          <w:lang w:val="es-EC" w:eastAsia="es-EC"/>
        </w:rPr>
      </w:pPr>
      <w:r w:rsidRPr="009D51DC">
        <w:rPr>
          <w:rFonts w:ascii="Arial" w:eastAsia="Times New Roman" w:hAnsi="Arial" w:cs="Arial"/>
          <w:lang w:val="es-EC" w:eastAsia="es-EC"/>
        </w:rPr>
        <w:t>Mediante Decreto Ejecutivo 680  publicado en el Registro Oficial 521 de  12 de Julio de 2015, el señor Presidente de la República establece la institucionalidad y los mecanismos de operación del Fondo de Capital de Riesgo. El artículo 1 del Decreto Ejecutivo 680 establece que el Fondo de Capital de Riesgo se instrumentará a través de un fideicomiso mercantil  cuya estructura y contenido contractual deberán ajustarse a lo previsto en el Libro II del Código Orgánico Monetario y Financiero salvo las limitaciones contractuales que se señalan en dicho Decreto, y proveerá a los emprendimientos los respectivos recursos monetarios.</w:t>
      </w:r>
    </w:p>
    <w:p w:rsidR="00ED250D" w:rsidRPr="009D51DC" w:rsidRDefault="00ED250D" w:rsidP="009D51DC">
      <w:pPr>
        <w:suppressAutoHyphens w:val="0"/>
        <w:spacing w:after="0" w:line="240" w:lineRule="auto"/>
        <w:jc w:val="both"/>
        <w:rPr>
          <w:rFonts w:ascii="Arial" w:eastAsia="Times New Roman" w:hAnsi="Arial" w:cs="Arial"/>
          <w:lang w:val="es-EC" w:eastAsia="es-EC"/>
        </w:rPr>
      </w:pPr>
    </w:p>
    <w:p w:rsidR="00DF44D9" w:rsidRPr="006E1A77" w:rsidRDefault="00DF44D9" w:rsidP="00DF44D9">
      <w:pPr>
        <w:pStyle w:val="NormalWeb"/>
        <w:spacing w:before="0" w:after="0"/>
        <w:jc w:val="both"/>
        <w:rPr>
          <w:rFonts w:ascii="Arial" w:hAnsi="Arial" w:cs="Arial"/>
          <w:b/>
          <w:sz w:val="22"/>
          <w:szCs w:val="22"/>
          <w:lang w:val="es-EC"/>
        </w:rPr>
      </w:pPr>
      <w:r w:rsidRPr="006E1A77">
        <w:rPr>
          <w:rFonts w:ascii="Arial" w:hAnsi="Arial" w:cs="Arial"/>
          <w:sz w:val="22"/>
          <w:szCs w:val="22"/>
          <w:lang w:val="es-EC"/>
        </w:rPr>
        <w:t xml:space="preserve">El Ministerio de Finanzas mediante oficio No MINFIN-DM-2016-0041 de 23 de febrero de 2016 con base en lo establecido en el Código Orgánico de Planificación y Finanzas Públicas, autorizó al Ministerio de Industrias y Productividad  la constitución del </w:t>
      </w:r>
      <w:r w:rsidRPr="006E1A77">
        <w:rPr>
          <w:rFonts w:ascii="Arial" w:hAnsi="Arial" w:cs="Arial"/>
          <w:b/>
          <w:sz w:val="22"/>
          <w:szCs w:val="22"/>
          <w:lang w:val="es-EC"/>
        </w:rPr>
        <w:t>“Fideicomiso Fondo de Capital de Riesgo”.</w:t>
      </w:r>
    </w:p>
    <w:p w:rsidR="00DF44D9" w:rsidRPr="006E1A77" w:rsidRDefault="00DF44D9" w:rsidP="00DF44D9">
      <w:pPr>
        <w:pStyle w:val="NormalWeb"/>
        <w:spacing w:before="0" w:after="0"/>
        <w:jc w:val="both"/>
        <w:rPr>
          <w:rFonts w:ascii="Arial" w:hAnsi="Arial" w:cs="Arial"/>
          <w:b/>
          <w:sz w:val="22"/>
          <w:szCs w:val="22"/>
          <w:lang w:val="es-EC"/>
        </w:rPr>
      </w:pPr>
    </w:p>
    <w:p w:rsidR="00DF44D9" w:rsidRPr="006E1A77" w:rsidRDefault="00DF44D9" w:rsidP="00DF44D9">
      <w:pPr>
        <w:pStyle w:val="NormalWeb"/>
        <w:spacing w:before="0" w:after="0"/>
        <w:jc w:val="both"/>
        <w:rPr>
          <w:rFonts w:ascii="Arial" w:hAnsi="Arial" w:cs="Arial"/>
          <w:sz w:val="22"/>
          <w:szCs w:val="22"/>
          <w:lang w:val="es-EC"/>
        </w:rPr>
      </w:pPr>
      <w:r w:rsidRPr="006E1A77">
        <w:rPr>
          <w:rFonts w:ascii="Arial" w:hAnsi="Arial" w:cs="Arial"/>
          <w:sz w:val="22"/>
          <w:szCs w:val="22"/>
          <w:lang w:val="es-EC"/>
        </w:rPr>
        <w:t xml:space="preserve">A partir de la constitución del Fideicomiso Fondo de Capital de Riesgo, el </w:t>
      </w:r>
      <w:r w:rsidR="00444931">
        <w:rPr>
          <w:rFonts w:ascii="Arial" w:hAnsi="Arial" w:cs="Arial"/>
          <w:sz w:val="22"/>
          <w:szCs w:val="22"/>
          <w:lang w:val="es-EC"/>
        </w:rPr>
        <w:t>MINISTERIO DE INDUSTRIAS Y PRODUCTIVIDAD</w:t>
      </w:r>
      <w:r w:rsidRPr="006E1A77">
        <w:rPr>
          <w:rFonts w:ascii="Arial" w:hAnsi="Arial" w:cs="Arial"/>
          <w:sz w:val="22"/>
          <w:szCs w:val="22"/>
          <w:lang w:val="es-EC"/>
        </w:rPr>
        <w:t xml:space="preserve"> busca i</w:t>
      </w:r>
      <w:r>
        <w:rPr>
          <w:rFonts w:ascii="Arial" w:hAnsi="Arial" w:cs="Arial"/>
          <w:sz w:val="22"/>
          <w:szCs w:val="22"/>
          <w:lang w:val="es-EC"/>
        </w:rPr>
        <w:t>mpulsar la innovación productiva</w:t>
      </w:r>
      <w:r w:rsidRPr="006E1A77">
        <w:rPr>
          <w:rFonts w:ascii="Arial" w:hAnsi="Arial" w:cs="Arial"/>
          <w:sz w:val="22"/>
          <w:szCs w:val="22"/>
          <w:lang w:val="es-EC"/>
        </w:rPr>
        <w:t xml:space="preserve"> mediante la utilización de instrumentos de financieros como Capital Semilla y Capital de Riesgo.</w:t>
      </w:r>
    </w:p>
    <w:p w:rsidR="009D51DC" w:rsidRDefault="009D51DC" w:rsidP="009D51DC">
      <w:pPr>
        <w:suppressAutoHyphens w:val="0"/>
        <w:spacing w:after="0" w:line="240" w:lineRule="auto"/>
        <w:ind w:left="720"/>
        <w:jc w:val="both"/>
        <w:rPr>
          <w:rFonts w:ascii="Arial" w:eastAsia="Times New Roman" w:hAnsi="Arial" w:cs="Arial"/>
          <w:lang w:val="es-EC" w:eastAsia="es-EC"/>
        </w:rPr>
      </w:pPr>
    </w:p>
    <w:p w:rsidR="00EC325A" w:rsidRDefault="00EC325A" w:rsidP="009D51DC">
      <w:pPr>
        <w:suppressAutoHyphens w:val="0"/>
        <w:spacing w:after="0" w:line="240" w:lineRule="auto"/>
        <w:ind w:left="720"/>
        <w:jc w:val="both"/>
        <w:rPr>
          <w:rFonts w:ascii="Arial" w:eastAsia="Times New Roman" w:hAnsi="Arial" w:cs="Arial"/>
          <w:lang w:val="es-EC" w:eastAsia="es-EC"/>
        </w:rPr>
      </w:pPr>
    </w:p>
    <w:p w:rsidR="00EC325A" w:rsidRDefault="00EC325A" w:rsidP="009D51DC">
      <w:pPr>
        <w:suppressAutoHyphens w:val="0"/>
        <w:spacing w:after="0" w:line="240" w:lineRule="auto"/>
        <w:ind w:left="720"/>
        <w:jc w:val="both"/>
        <w:rPr>
          <w:rFonts w:ascii="Arial" w:eastAsia="Times New Roman" w:hAnsi="Arial" w:cs="Arial"/>
          <w:lang w:val="es-EC" w:eastAsia="es-EC"/>
        </w:rPr>
      </w:pPr>
    </w:p>
    <w:p w:rsidR="00EC325A" w:rsidRDefault="00EC325A" w:rsidP="009D51DC">
      <w:pPr>
        <w:suppressAutoHyphens w:val="0"/>
        <w:spacing w:after="0" w:line="240" w:lineRule="auto"/>
        <w:ind w:left="720"/>
        <w:jc w:val="both"/>
        <w:rPr>
          <w:rFonts w:ascii="Arial" w:eastAsia="Times New Roman" w:hAnsi="Arial" w:cs="Arial"/>
          <w:lang w:val="es-EC" w:eastAsia="es-EC"/>
        </w:rPr>
      </w:pPr>
    </w:p>
    <w:p w:rsidR="00EC325A" w:rsidRDefault="00EC325A" w:rsidP="009D51DC">
      <w:pPr>
        <w:suppressAutoHyphens w:val="0"/>
        <w:spacing w:after="0" w:line="240" w:lineRule="auto"/>
        <w:ind w:left="720"/>
        <w:jc w:val="both"/>
        <w:rPr>
          <w:rFonts w:ascii="Arial" w:eastAsia="Times New Roman" w:hAnsi="Arial" w:cs="Arial"/>
          <w:lang w:val="es-EC" w:eastAsia="es-EC"/>
        </w:rPr>
      </w:pPr>
    </w:p>
    <w:p w:rsidR="00EC325A" w:rsidRDefault="00EC325A" w:rsidP="009D51DC">
      <w:pPr>
        <w:suppressAutoHyphens w:val="0"/>
        <w:spacing w:after="0" w:line="240" w:lineRule="auto"/>
        <w:ind w:left="720"/>
        <w:jc w:val="both"/>
        <w:rPr>
          <w:rFonts w:ascii="Arial" w:eastAsia="Times New Roman" w:hAnsi="Arial" w:cs="Arial"/>
          <w:lang w:val="es-EC" w:eastAsia="es-EC"/>
        </w:rPr>
      </w:pPr>
    </w:p>
    <w:p w:rsidR="00EC325A" w:rsidRDefault="00EC325A" w:rsidP="009D51DC">
      <w:pPr>
        <w:suppressAutoHyphens w:val="0"/>
        <w:spacing w:after="0" w:line="240" w:lineRule="auto"/>
        <w:ind w:left="720"/>
        <w:jc w:val="both"/>
        <w:rPr>
          <w:rFonts w:ascii="Arial" w:eastAsia="Times New Roman" w:hAnsi="Arial" w:cs="Arial"/>
          <w:lang w:val="es-EC" w:eastAsia="es-EC"/>
        </w:rPr>
      </w:pPr>
    </w:p>
    <w:p w:rsidR="00EC325A" w:rsidRDefault="00EC325A" w:rsidP="009D51DC">
      <w:pPr>
        <w:suppressAutoHyphens w:val="0"/>
        <w:spacing w:after="0" w:line="240" w:lineRule="auto"/>
        <w:ind w:left="720"/>
        <w:jc w:val="both"/>
        <w:rPr>
          <w:rFonts w:ascii="Arial" w:eastAsia="Times New Roman" w:hAnsi="Arial" w:cs="Arial"/>
          <w:lang w:val="es-EC" w:eastAsia="es-EC"/>
        </w:rPr>
      </w:pPr>
    </w:p>
    <w:p w:rsidR="00EC325A" w:rsidRDefault="00EC325A" w:rsidP="009D51DC">
      <w:pPr>
        <w:suppressAutoHyphens w:val="0"/>
        <w:spacing w:after="0" w:line="240" w:lineRule="auto"/>
        <w:ind w:left="720"/>
        <w:jc w:val="both"/>
        <w:rPr>
          <w:rFonts w:ascii="Arial" w:eastAsia="Times New Roman" w:hAnsi="Arial" w:cs="Arial"/>
          <w:lang w:val="es-EC" w:eastAsia="es-EC"/>
        </w:rPr>
      </w:pPr>
    </w:p>
    <w:p w:rsidR="00EC325A" w:rsidRDefault="00EC325A" w:rsidP="009D51DC">
      <w:pPr>
        <w:suppressAutoHyphens w:val="0"/>
        <w:spacing w:after="0" w:line="240" w:lineRule="auto"/>
        <w:ind w:left="720"/>
        <w:jc w:val="both"/>
        <w:rPr>
          <w:rFonts w:ascii="Arial" w:eastAsia="Times New Roman" w:hAnsi="Arial" w:cs="Arial"/>
          <w:lang w:val="es-EC" w:eastAsia="es-EC"/>
        </w:rPr>
      </w:pPr>
    </w:p>
    <w:p w:rsidR="00EC325A" w:rsidRDefault="00EC325A" w:rsidP="009D51DC">
      <w:pPr>
        <w:suppressAutoHyphens w:val="0"/>
        <w:spacing w:after="0" w:line="240" w:lineRule="auto"/>
        <w:ind w:left="720"/>
        <w:jc w:val="both"/>
        <w:rPr>
          <w:rFonts w:ascii="Arial" w:eastAsia="Times New Roman" w:hAnsi="Arial" w:cs="Arial"/>
          <w:lang w:val="es-EC" w:eastAsia="es-EC"/>
        </w:rPr>
      </w:pPr>
    </w:p>
    <w:p w:rsidR="00EC325A" w:rsidRPr="00DB2AFD" w:rsidRDefault="00EC325A" w:rsidP="009D51DC">
      <w:pPr>
        <w:suppressAutoHyphens w:val="0"/>
        <w:spacing w:after="0" w:line="240" w:lineRule="auto"/>
        <w:ind w:left="720"/>
        <w:jc w:val="both"/>
        <w:rPr>
          <w:rFonts w:ascii="Arial" w:eastAsia="Times New Roman" w:hAnsi="Arial" w:cs="Arial"/>
          <w:lang w:val="es-EC" w:eastAsia="es-EC"/>
        </w:rPr>
      </w:pPr>
    </w:p>
    <w:p w:rsidR="00E60D6B" w:rsidRPr="00DB2AFD" w:rsidRDefault="00E60D6B" w:rsidP="00E60D6B">
      <w:pPr>
        <w:suppressAutoHyphens w:val="0"/>
        <w:spacing w:after="0" w:line="240" w:lineRule="auto"/>
        <w:ind w:left="284"/>
        <w:jc w:val="both"/>
        <w:rPr>
          <w:rFonts w:ascii="Arial" w:eastAsia="Times New Roman" w:hAnsi="Arial" w:cs="Arial"/>
          <w:b/>
          <w:lang w:val="es-EC" w:eastAsia="es-EC"/>
        </w:rPr>
      </w:pPr>
      <w:r w:rsidRPr="00DB2AFD">
        <w:rPr>
          <w:rFonts w:ascii="Arial" w:eastAsia="Times New Roman" w:hAnsi="Arial" w:cs="Arial"/>
          <w:b/>
          <w:lang w:val="es-EC" w:eastAsia="es-EC"/>
        </w:rPr>
        <w:t xml:space="preserve">2.- OBJETIVOS </w:t>
      </w:r>
    </w:p>
    <w:p w:rsidR="00E60D6B" w:rsidRPr="00DB2AFD" w:rsidRDefault="00E60D6B" w:rsidP="00E60D6B">
      <w:pPr>
        <w:suppressAutoHyphens w:val="0"/>
        <w:spacing w:after="0" w:line="240" w:lineRule="auto"/>
        <w:ind w:left="644"/>
        <w:contextualSpacing/>
        <w:jc w:val="both"/>
        <w:rPr>
          <w:rFonts w:ascii="Arial" w:eastAsia="Times New Roman" w:hAnsi="Arial" w:cs="Arial"/>
          <w:b/>
          <w:lang w:val="es-EC" w:eastAsia="es-EC"/>
        </w:rPr>
      </w:pPr>
    </w:p>
    <w:p w:rsidR="00E60D6B" w:rsidRPr="00F47525" w:rsidRDefault="00E60D6B" w:rsidP="00F47525">
      <w:pPr>
        <w:numPr>
          <w:ilvl w:val="1"/>
          <w:numId w:val="32"/>
        </w:numPr>
        <w:suppressAutoHyphens w:val="0"/>
        <w:spacing w:after="0" w:line="240" w:lineRule="auto"/>
        <w:contextualSpacing/>
        <w:jc w:val="both"/>
        <w:rPr>
          <w:rFonts w:ascii="Arial" w:eastAsia="Times New Roman" w:hAnsi="Arial" w:cs="Arial"/>
          <w:b/>
          <w:lang w:val="es-EC" w:eastAsia="es-EC"/>
        </w:rPr>
      </w:pPr>
      <w:r w:rsidRPr="00F47525">
        <w:rPr>
          <w:rFonts w:ascii="Arial" w:eastAsia="Times New Roman" w:hAnsi="Arial" w:cs="Arial"/>
          <w:b/>
          <w:lang w:val="es-EC" w:eastAsia="es-EC"/>
        </w:rPr>
        <w:t>Objetivo General</w:t>
      </w:r>
      <w:r w:rsidR="00F47525" w:rsidRPr="00F47525">
        <w:rPr>
          <w:rFonts w:ascii="Arial" w:eastAsia="Times New Roman" w:hAnsi="Arial" w:cs="Arial"/>
          <w:b/>
          <w:lang w:val="es-EC" w:eastAsia="es-EC"/>
        </w:rPr>
        <w:t>:</w:t>
      </w:r>
    </w:p>
    <w:p w:rsidR="00F47525" w:rsidRDefault="00F47525" w:rsidP="00F47525">
      <w:pPr>
        <w:suppressAutoHyphens w:val="0"/>
        <w:spacing w:after="0" w:line="240" w:lineRule="auto"/>
        <w:contextualSpacing/>
        <w:jc w:val="both"/>
        <w:rPr>
          <w:rFonts w:ascii="Arial" w:eastAsia="Times New Roman" w:hAnsi="Arial" w:cs="Arial"/>
          <w:lang w:val="es-EC" w:eastAsia="es-EC"/>
        </w:rPr>
      </w:pPr>
    </w:p>
    <w:p w:rsidR="006E231C" w:rsidRPr="006E231C" w:rsidRDefault="00C623BF" w:rsidP="006E231C">
      <w:pPr>
        <w:autoSpaceDE w:val="0"/>
        <w:autoSpaceDN w:val="0"/>
        <w:adjustRightInd w:val="0"/>
        <w:jc w:val="both"/>
        <w:rPr>
          <w:ins w:id="0" w:author="chidalgo" w:date="2017-04-27T15:32:00Z"/>
          <w:rFonts w:ascii="Arial" w:hAnsi="Arial" w:cs="Arial"/>
          <w:lang w:val="es-MX"/>
          <w:rPrChange w:id="1" w:author="chidalgo" w:date="2017-04-27T15:32:00Z">
            <w:rPr>
              <w:ins w:id="2" w:author="chidalgo" w:date="2017-04-27T15:32:00Z"/>
              <w:rFonts w:ascii="Arial" w:hAnsi="Arial" w:cs="Arial"/>
              <w:lang w:val="es-EC"/>
            </w:rPr>
          </w:rPrChange>
        </w:rPr>
        <w:pPrChange w:id="3" w:author="chidalgo" w:date="2017-04-27T15:32:00Z">
          <w:pPr>
            <w:suppressAutoHyphens w:val="0"/>
            <w:spacing w:after="0" w:line="240" w:lineRule="auto"/>
            <w:contextualSpacing/>
            <w:jc w:val="both"/>
          </w:pPr>
        </w:pPrChange>
      </w:pPr>
      <w:ins w:id="4" w:author="chidalgo" w:date="2017-04-27T15:32:00Z">
        <w:r>
          <w:rPr>
            <w:lang w:eastAsia="es-EC"/>
          </w:rPr>
          <w:t>G</w:t>
        </w:r>
        <w:r w:rsidRPr="00557F8B">
          <w:rPr>
            <w:lang w:val="es-MX" w:eastAsia="es-EC"/>
          </w:rPr>
          <w:t>enerar un portafolio de emprendimientos innovadores con potencial de desarrollo y crecimie</w:t>
        </w:r>
        <w:r>
          <w:rPr>
            <w:lang w:val="es-MX" w:eastAsia="es-EC"/>
          </w:rPr>
          <w:t>nto dinámico, mediante la difusión dirigida del “Programa Mipymes”, así como de la asistencia técnica</w:t>
        </w:r>
        <w:del w:id="5" w:author="Melara" w:date="2017-05-16T11:05:00Z">
          <w:r w:rsidDel="00A52857">
            <w:rPr>
              <w:lang w:val="es-MX" w:eastAsia="es-EC"/>
            </w:rPr>
            <w:delText>-económica</w:delText>
          </w:r>
        </w:del>
        <w:r>
          <w:rPr>
            <w:lang w:val="es-MX" w:eastAsia="es-EC"/>
          </w:rPr>
          <w:t xml:space="preserve"> específica, </w:t>
        </w:r>
        <w:r w:rsidRPr="00557F8B">
          <w:rPr>
            <w:lang w:val="es-MX" w:eastAsia="es-EC"/>
          </w:rPr>
          <w:t>evaluación</w:t>
        </w:r>
        <w:r>
          <w:rPr>
            <w:lang w:val="es-MX" w:eastAsia="es-EC"/>
          </w:rPr>
          <w:t xml:space="preserve"> de proyectos, y determinación de la factibilidad de inversión,</w:t>
        </w:r>
        <w:r w:rsidRPr="00557F8B">
          <w:rPr>
            <w:lang w:val="es-MX" w:eastAsia="es-EC"/>
          </w:rPr>
          <w:t xml:space="preserve"> </w:t>
        </w:r>
        <w:r>
          <w:rPr>
            <w:lang w:val="es-MX" w:eastAsia="es-EC"/>
          </w:rPr>
          <w:t xml:space="preserve">con el fin de </w:t>
        </w:r>
        <w:r w:rsidRPr="00557F8B">
          <w:rPr>
            <w:lang w:val="es-MX" w:eastAsia="es-EC"/>
          </w:rPr>
          <w:t>maximizar la col</w:t>
        </w:r>
        <w:r>
          <w:rPr>
            <w:lang w:val="es-MX" w:eastAsia="es-EC"/>
          </w:rPr>
          <w:t>oc</w:t>
        </w:r>
        <w:r w:rsidRPr="00557F8B">
          <w:rPr>
            <w:lang w:val="es-MX" w:eastAsia="es-EC"/>
          </w:rPr>
          <w:t>ación de</w:t>
        </w:r>
        <w:r>
          <w:rPr>
            <w:lang w:val="es-MX" w:eastAsia="es-EC"/>
          </w:rPr>
          <w:t xml:space="preserve"> los recursos y minimizar el riesgo de las inversiones del Fideicomiso Fondo de Capital de Riesgo.</w:t>
        </w:r>
      </w:ins>
    </w:p>
    <w:p w:rsidR="00F47525" w:rsidDel="00C623BF" w:rsidRDefault="00F47525" w:rsidP="00F47525">
      <w:pPr>
        <w:suppressAutoHyphens w:val="0"/>
        <w:spacing w:after="0" w:line="240" w:lineRule="auto"/>
        <w:contextualSpacing/>
        <w:jc w:val="both"/>
        <w:rPr>
          <w:del w:id="6" w:author="chidalgo" w:date="2017-04-27T15:32:00Z"/>
          <w:rFonts w:ascii="Arial" w:hAnsi="Arial" w:cs="Arial"/>
          <w:lang w:val="es-EC"/>
        </w:rPr>
      </w:pPr>
      <w:del w:id="7" w:author="chidalgo" w:date="2017-04-27T15:32:00Z">
        <w:r w:rsidRPr="006E1A77" w:rsidDel="00C623BF">
          <w:rPr>
            <w:rFonts w:ascii="Arial" w:hAnsi="Arial" w:cs="Arial"/>
            <w:lang w:val="es-EC"/>
          </w:rPr>
          <w:delText>Identificar, seleccionar, y elaborar dictámenes técnicos y económicos de emprendimientos innovadores</w:delText>
        </w:r>
        <w:r w:rsidDel="00C623BF">
          <w:rPr>
            <w:rFonts w:ascii="Arial" w:hAnsi="Arial" w:cs="Arial"/>
            <w:lang w:val="es-EC"/>
          </w:rPr>
          <w:delText>.</w:delText>
        </w:r>
      </w:del>
    </w:p>
    <w:p w:rsidR="00F47525" w:rsidRDefault="00F47525" w:rsidP="00F47525">
      <w:pPr>
        <w:suppressAutoHyphens w:val="0"/>
        <w:spacing w:after="0" w:line="240" w:lineRule="auto"/>
        <w:ind w:left="1800"/>
        <w:contextualSpacing/>
        <w:jc w:val="both"/>
        <w:rPr>
          <w:rFonts w:ascii="Arial" w:eastAsia="Times New Roman" w:hAnsi="Arial" w:cs="Arial"/>
          <w:lang w:val="es-EC" w:eastAsia="es-EC"/>
        </w:rPr>
      </w:pPr>
    </w:p>
    <w:p w:rsidR="00E60D6B" w:rsidRDefault="00E60D6B" w:rsidP="00F47525">
      <w:pPr>
        <w:numPr>
          <w:ilvl w:val="1"/>
          <w:numId w:val="32"/>
        </w:numPr>
        <w:suppressAutoHyphens w:val="0"/>
        <w:spacing w:after="0" w:line="240" w:lineRule="auto"/>
        <w:contextualSpacing/>
        <w:jc w:val="both"/>
        <w:rPr>
          <w:rFonts w:ascii="Arial" w:eastAsia="Times New Roman" w:hAnsi="Arial" w:cs="Arial"/>
          <w:b/>
          <w:lang w:val="es-EC" w:eastAsia="es-EC"/>
        </w:rPr>
      </w:pPr>
      <w:r w:rsidRPr="00F47525">
        <w:rPr>
          <w:rFonts w:ascii="Arial" w:eastAsia="Times New Roman" w:hAnsi="Arial" w:cs="Arial"/>
          <w:b/>
          <w:lang w:val="es-EC" w:eastAsia="es-EC"/>
        </w:rPr>
        <w:t>Objetivo/s Especifico/s</w:t>
      </w:r>
      <w:r w:rsidR="00F47525" w:rsidRPr="00F47525">
        <w:rPr>
          <w:rFonts w:ascii="Arial" w:eastAsia="Times New Roman" w:hAnsi="Arial" w:cs="Arial"/>
          <w:b/>
          <w:lang w:val="es-EC" w:eastAsia="es-EC"/>
        </w:rPr>
        <w:t>:</w:t>
      </w:r>
    </w:p>
    <w:p w:rsidR="00DF44D9" w:rsidRPr="00F47525" w:rsidRDefault="00DF44D9" w:rsidP="00F47525">
      <w:pPr>
        <w:suppressAutoHyphens w:val="0"/>
        <w:spacing w:after="0" w:line="240" w:lineRule="auto"/>
        <w:contextualSpacing/>
        <w:jc w:val="both"/>
        <w:rPr>
          <w:rFonts w:ascii="Arial" w:eastAsia="Times New Roman" w:hAnsi="Arial" w:cs="Arial"/>
          <w:lang w:val="es-EC" w:eastAsia="es-EC"/>
        </w:rPr>
      </w:pPr>
    </w:p>
    <w:p w:rsidR="00F47525" w:rsidRPr="00F47525" w:rsidDel="00A5128F" w:rsidRDefault="00ED2FA1" w:rsidP="00DF44D9">
      <w:pPr>
        <w:numPr>
          <w:ilvl w:val="2"/>
          <w:numId w:val="32"/>
        </w:numPr>
        <w:suppressAutoHyphens w:val="0"/>
        <w:spacing w:after="0" w:line="240" w:lineRule="auto"/>
        <w:contextualSpacing/>
        <w:jc w:val="both"/>
        <w:rPr>
          <w:del w:id="8" w:author="chidalgo" w:date="2017-04-27T16:22:00Z"/>
          <w:rFonts w:ascii="Arial" w:eastAsia="Times New Roman" w:hAnsi="Arial" w:cs="Arial"/>
          <w:lang w:val="es-EC" w:eastAsia="es-EC"/>
        </w:rPr>
      </w:pPr>
      <w:del w:id="9" w:author="chidalgo" w:date="2017-04-27T16:22:00Z">
        <w:r w:rsidDel="00A5128F">
          <w:rPr>
            <w:rFonts w:ascii="Arial" w:eastAsia="Times New Roman" w:hAnsi="Arial" w:cs="Arial"/>
            <w:lang w:val="es-EC" w:eastAsia="es-EC"/>
          </w:rPr>
          <w:delText>Consolidar la</w:delText>
        </w:r>
        <w:r w:rsidR="00F47525" w:rsidRPr="00F47525" w:rsidDel="00A5128F">
          <w:rPr>
            <w:rFonts w:ascii="Arial" w:eastAsia="Times New Roman" w:hAnsi="Arial" w:cs="Arial"/>
            <w:lang w:val="es-EC" w:eastAsia="es-EC"/>
          </w:rPr>
          <w:delText xml:space="preserve"> base de datos relacional debidamente ordenada, codificada y clasificada</w:delText>
        </w:r>
        <w:r w:rsidDel="00A5128F">
          <w:rPr>
            <w:rFonts w:ascii="Arial" w:eastAsia="Times New Roman" w:hAnsi="Arial" w:cs="Arial"/>
            <w:lang w:val="es-EC" w:eastAsia="es-EC"/>
          </w:rPr>
          <w:delText xml:space="preserve"> proporcionada por la Unidad Ejecutora del Ministerio de Industrias y Productividad</w:delText>
        </w:r>
        <w:r w:rsidR="00F47525" w:rsidRPr="00F47525" w:rsidDel="00A5128F">
          <w:rPr>
            <w:rFonts w:ascii="Arial" w:eastAsia="Times New Roman" w:hAnsi="Arial" w:cs="Arial"/>
            <w:lang w:val="es-EC" w:eastAsia="es-EC"/>
          </w:rPr>
          <w:delText xml:space="preserve"> que permita seleccionar e identificar emprendimientos innovadores a nivel nacional enmarcados dentro de los sectores priorizados y proporcionar el seguimiento y monitoreo necesario en la implementación del fondo.</w:delText>
        </w:r>
      </w:del>
    </w:p>
    <w:p w:rsidR="00F47525" w:rsidRPr="00F47525" w:rsidDel="00A5128F" w:rsidRDefault="00F47525" w:rsidP="00F47525">
      <w:pPr>
        <w:suppressAutoHyphens w:val="0"/>
        <w:spacing w:after="0" w:line="240" w:lineRule="auto"/>
        <w:ind w:left="1800"/>
        <w:contextualSpacing/>
        <w:jc w:val="both"/>
        <w:rPr>
          <w:del w:id="10" w:author="chidalgo" w:date="2017-04-27T16:22:00Z"/>
          <w:rFonts w:ascii="Arial" w:eastAsia="Times New Roman" w:hAnsi="Arial" w:cs="Arial"/>
          <w:lang w:val="es-EC" w:eastAsia="es-EC"/>
        </w:rPr>
      </w:pPr>
    </w:p>
    <w:p w:rsidR="00F47525" w:rsidRPr="00F47525" w:rsidDel="00A5128F" w:rsidRDefault="00F47525" w:rsidP="00DF44D9">
      <w:pPr>
        <w:numPr>
          <w:ilvl w:val="2"/>
          <w:numId w:val="32"/>
        </w:numPr>
        <w:suppressAutoHyphens w:val="0"/>
        <w:spacing w:after="0" w:line="240" w:lineRule="auto"/>
        <w:contextualSpacing/>
        <w:jc w:val="both"/>
        <w:rPr>
          <w:del w:id="11" w:author="chidalgo" w:date="2017-04-27T16:22:00Z"/>
          <w:rFonts w:ascii="Arial" w:eastAsia="Times New Roman" w:hAnsi="Arial" w:cs="Arial"/>
          <w:lang w:val="es-EC" w:eastAsia="es-EC"/>
        </w:rPr>
      </w:pPr>
      <w:del w:id="12" w:author="chidalgo" w:date="2017-04-27T16:22:00Z">
        <w:r w:rsidRPr="00F47525" w:rsidDel="00A5128F">
          <w:rPr>
            <w:rFonts w:ascii="Arial" w:eastAsia="Times New Roman" w:hAnsi="Arial" w:cs="Arial"/>
            <w:lang w:val="es-EC" w:eastAsia="es-EC"/>
          </w:rPr>
          <w:delText>Identificar y seleccionar emprendimientos innovadores a nivel nacional enmarcados dentro de los sectores priorizados con potencial de éxito,  a ser financiados por el Fondo de Capital de Riesgo de acuerdo a los parámetros establecidos por el Ministerio de Industrias y Productividad.</w:delText>
        </w:r>
      </w:del>
    </w:p>
    <w:p w:rsidR="00F47525" w:rsidRPr="00F47525" w:rsidDel="00A5128F" w:rsidRDefault="00F47525" w:rsidP="00EB2D94">
      <w:pPr>
        <w:suppressAutoHyphens w:val="0"/>
        <w:spacing w:after="0" w:line="240" w:lineRule="auto"/>
        <w:contextualSpacing/>
        <w:jc w:val="both"/>
        <w:rPr>
          <w:del w:id="13" w:author="chidalgo" w:date="2017-04-27T16:22:00Z"/>
          <w:rFonts w:ascii="Arial" w:eastAsia="Times New Roman" w:hAnsi="Arial" w:cs="Arial"/>
          <w:lang w:val="es-EC" w:eastAsia="es-EC"/>
        </w:rPr>
      </w:pPr>
    </w:p>
    <w:p w:rsidR="00A5128F" w:rsidRDefault="00F47525" w:rsidP="00DF44D9">
      <w:pPr>
        <w:numPr>
          <w:ilvl w:val="2"/>
          <w:numId w:val="32"/>
        </w:numPr>
        <w:suppressAutoHyphens w:val="0"/>
        <w:spacing w:after="0" w:line="240" w:lineRule="auto"/>
        <w:contextualSpacing/>
        <w:jc w:val="both"/>
        <w:rPr>
          <w:ins w:id="14" w:author="chidalgo" w:date="2017-04-27T16:23:00Z"/>
          <w:rFonts w:ascii="Arial" w:eastAsia="Times New Roman" w:hAnsi="Arial" w:cs="Arial"/>
          <w:lang w:val="es-EC" w:eastAsia="es-EC"/>
        </w:rPr>
      </w:pPr>
      <w:del w:id="15" w:author="chidalgo" w:date="2017-04-27T16:22:00Z">
        <w:r w:rsidRPr="00F47525" w:rsidDel="00A5128F">
          <w:rPr>
            <w:rFonts w:ascii="Arial" w:eastAsia="Times New Roman" w:hAnsi="Arial" w:cs="Arial"/>
            <w:lang w:val="es-EC" w:eastAsia="es-EC"/>
          </w:rPr>
          <w:delText>Elaborar el dictamen técnico – económico de los emprendimientos innovadores seleccionados a nivel nacional, considerando los requerimientos de información solicitados por el Ministerio de Industrias y Productividad</w:delText>
        </w:r>
      </w:del>
    </w:p>
    <w:p w:rsidR="006E231C" w:rsidRDefault="006E231C" w:rsidP="006E231C">
      <w:pPr>
        <w:pStyle w:val="Prrafodelista"/>
        <w:rPr>
          <w:ins w:id="16" w:author="chidalgo" w:date="2017-04-27T16:23:00Z"/>
          <w:rFonts w:ascii="Arial" w:eastAsia="Times New Roman" w:hAnsi="Arial" w:cs="Arial"/>
          <w:lang w:val="es-EC" w:eastAsia="es-EC"/>
        </w:rPr>
        <w:pPrChange w:id="17" w:author="chidalgo" w:date="2017-04-27T16:23:00Z">
          <w:pPr>
            <w:numPr>
              <w:ilvl w:val="2"/>
              <w:numId w:val="32"/>
            </w:numPr>
            <w:suppressAutoHyphens w:val="0"/>
            <w:spacing w:after="0" w:line="240" w:lineRule="auto"/>
            <w:ind w:left="720" w:hanging="720"/>
            <w:contextualSpacing/>
            <w:jc w:val="both"/>
          </w:pPr>
        </w:pPrChange>
      </w:pPr>
    </w:p>
    <w:p w:rsidR="00A5128F" w:rsidRPr="00A5128F" w:rsidRDefault="006E231C" w:rsidP="00A5128F">
      <w:pPr>
        <w:pStyle w:val="NormalWeb"/>
        <w:widowControl/>
        <w:numPr>
          <w:ilvl w:val="0"/>
          <w:numId w:val="45"/>
        </w:numPr>
        <w:suppressAutoHyphens w:val="0"/>
        <w:jc w:val="both"/>
        <w:rPr>
          <w:ins w:id="18" w:author="chidalgo" w:date="2017-04-27T16:23:00Z"/>
          <w:rFonts w:asciiTheme="minorHAnsi" w:hAnsiTheme="minorHAnsi" w:cs="Arial"/>
          <w:w w:val="109"/>
          <w:sz w:val="22"/>
          <w:szCs w:val="22"/>
          <w:lang w:val="es-ES_tradnl"/>
          <w:rPrChange w:id="19" w:author="chidalgo" w:date="2017-04-27T16:23:00Z">
            <w:rPr>
              <w:ins w:id="20" w:author="chidalgo" w:date="2017-04-27T16:23:00Z"/>
              <w:rFonts w:ascii="Arial" w:hAnsi="Arial" w:cs="Arial"/>
              <w:w w:val="109"/>
              <w:sz w:val="22"/>
              <w:szCs w:val="22"/>
              <w:lang w:val="es-ES_tradnl"/>
            </w:rPr>
          </w:rPrChange>
        </w:rPr>
      </w:pPr>
      <w:ins w:id="21" w:author="chidalgo" w:date="2017-04-27T16:23:00Z">
        <w:r w:rsidRPr="006E231C">
          <w:rPr>
            <w:rFonts w:asciiTheme="minorHAnsi" w:hAnsiTheme="minorHAnsi" w:cs="Arial"/>
            <w:sz w:val="22"/>
            <w:szCs w:val="22"/>
            <w:lang w:val="es-ES"/>
            <w:rPrChange w:id="22" w:author="chidalgo" w:date="2017-04-27T16:23:00Z">
              <w:rPr>
                <w:rFonts w:ascii="Arial" w:eastAsia="Calibri" w:hAnsi="Arial" w:cs="Arial"/>
                <w:kern w:val="0"/>
                <w:sz w:val="22"/>
                <w:szCs w:val="22"/>
                <w:lang w:val="es-ES"/>
              </w:rPr>
            </w:rPrChange>
          </w:rPr>
          <w:t xml:space="preserve">Desarrollar e implementar </w:t>
        </w:r>
        <w:del w:id="23" w:author="Melara" w:date="2017-05-16T10:59:00Z">
          <w:r w:rsidRPr="006E231C">
            <w:rPr>
              <w:rFonts w:asciiTheme="minorHAnsi" w:hAnsiTheme="minorHAnsi" w:cs="Arial"/>
              <w:sz w:val="22"/>
              <w:szCs w:val="22"/>
              <w:lang w:val="es-ES"/>
              <w:rPrChange w:id="24" w:author="chidalgo" w:date="2017-04-27T16:23:00Z">
                <w:rPr>
                  <w:rFonts w:ascii="Arial" w:eastAsia="Calibri" w:hAnsi="Arial" w:cs="Arial"/>
                  <w:kern w:val="0"/>
                  <w:sz w:val="22"/>
                  <w:szCs w:val="22"/>
                  <w:lang w:val="es-ES"/>
                </w:rPr>
              </w:rPrChange>
            </w:rPr>
            <w:delText>la estrategia</w:delText>
          </w:r>
        </w:del>
      </w:ins>
      <w:ins w:id="25" w:author="Melara" w:date="2017-05-16T10:59:00Z">
        <w:r w:rsidR="00A52857">
          <w:rPr>
            <w:rFonts w:asciiTheme="minorHAnsi" w:hAnsiTheme="minorHAnsi" w:cs="Arial"/>
            <w:sz w:val="22"/>
            <w:szCs w:val="22"/>
            <w:lang w:val="es-ES"/>
          </w:rPr>
          <w:t xml:space="preserve">el plan </w:t>
        </w:r>
      </w:ins>
      <w:ins w:id="26" w:author="chidalgo" w:date="2017-04-27T16:23:00Z">
        <w:r w:rsidRPr="006E231C">
          <w:rPr>
            <w:rFonts w:asciiTheme="minorHAnsi" w:hAnsiTheme="minorHAnsi" w:cs="Arial"/>
            <w:sz w:val="22"/>
            <w:szCs w:val="22"/>
            <w:lang w:val="es-ES"/>
            <w:rPrChange w:id="27" w:author="chidalgo" w:date="2017-04-27T16:23:00Z">
              <w:rPr>
                <w:rFonts w:ascii="Arial" w:eastAsia="Calibri" w:hAnsi="Arial" w:cs="Arial"/>
                <w:kern w:val="0"/>
                <w:sz w:val="22"/>
                <w:szCs w:val="22"/>
                <w:lang w:val="es-ES"/>
              </w:rPr>
            </w:rPrChange>
          </w:rPr>
          <w:t xml:space="preserve"> de difusión, comunicación, y promoción dirigida del “Programa Mipymes” del Componente Capital Semilla del </w:t>
        </w:r>
        <w:r w:rsidRPr="006E231C">
          <w:rPr>
            <w:rFonts w:asciiTheme="minorHAnsi" w:hAnsiTheme="minorHAnsi" w:cs="Arial"/>
            <w:w w:val="111"/>
            <w:sz w:val="22"/>
            <w:szCs w:val="22"/>
            <w:lang w:val="es-ES"/>
            <w:rPrChange w:id="28" w:author="chidalgo" w:date="2017-04-27T16:23:00Z">
              <w:rPr>
                <w:rFonts w:ascii="Arial" w:eastAsia="Calibri" w:hAnsi="Arial" w:cs="Arial"/>
                <w:w w:val="111"/>
                <w:kern w:val="0"/>
                <w:sz w:val="22"/>
                <w:szCs w:val="22"/>
                <w:lang w:val="es-ES"/>
              </w:rPr>
            </w:rPrChange>
          </w:rPr>
          <w:t>Fondo de Capital de Riesgo, para generar demanda a nivel nacional de las Mipymes que cuenten con emprendimientos innovadores listos o deseen desarrollar proyectos en las industrias de interés del programa.</w:t>
        </w:r>
        <w:r w:rsidRPr="006E231C">
          <w:rPr>
            <w:rFonts w:asciiTheme="minorHAnsi" w:hAnsiTheme="minorHAnsi" w:cs="Arial"/>
            <w:w w:val="109"/>
            <w:sz w:val="22"/>
            <w:szCs w:val="22"/>
            <w:lang w:val="es-ES_tradnl"/>
            <w:rPrChange w:id="29" w:author="chidalgo" w:date="2017-04-27T16:23:00Z">
              <w:rPr>
                <w:rFonts w:ascii="Arial" w:eastAsia="Calibri" w:hAnsi="Arial" w:cs="Arial"/>
                <w:w w:val="109"/>
                <w:kern w:val="0"/>
                <w:sz w:val="22"/>
                <w:szCs w:val="22"/>
                <w:lang w:val="es-ES_tradnl"/>
              </w:rPr>
            </w:rPrChange>
          </w:rPr>
          <w:t xml:space="preserve"> </w:t>
        </w:r>
      </w:ins>
    </w:p>
    <w:p w:rsidR="00A5128F" w:rsidRPr="00A5128F" w:rsidRDefault="006E231C" w:rsidP="00A5128F">
      <w:pPr>
        <w:widowControl w:val="0"/>
        <w:numPr>
          <w:ilvl w:val="0"/>
          <w:numId w:val="45"/>
        </w:numPr>
        <w:spacing w:after="0" w:line="240" w:lineRule="auto"/>
        <w:jc w:val="both"/>
        <w:rPr>
          <w:ins w:id="30" w:author="chidalgo" w:date="2017-04-27T16:23:00Z"/>
          <w:rFonts w:asciiTheme="minorHAnsi" w:hAnsiTheme="minorHAnsi"/>
          <w:rPrChange w:id="31" w:author="chidalgo" w:date="2017-04-27T16:23:00Z">
            <w:rPr>
              <w:ins w:id="32" w:author="chidalgo" w:date="2017-04-27T16:23:00Z"/>
            </w:rPr>
          </w:rPrChange>
        </w:rPr>
      </w:pPr>
      <w:ins w:id="33" w:author="chidalgo" w:date="2017-04-27T16:23:00Z">
        <w:r w:rsidRPr="006E231C">
          <w:rPr>
            <w:rFonts w:asciiTheme="minorHAnsi" w:hAnsiTheme="minorHAnsi"/>
            <w:rPrChange w:id="34" w:author="chidalgo" w:date="2017-04-27T16:23:00Z">
              <w:rPr/>
            </w:rPrChange>
          </w:rPr>
          <w:t xml:space="preserve">Disponer de información relativa a los emprendimientos innovadores, desde  la fase de postulación hasta la finalización del “Programa Mipymes”, contenida en una base de datos relacional, </w:t>
        </w:r>
        <w:r w:rsidRPr="006E231C">
          <w:rPr>
            <w:rFonts w:asciiTheme="minorHAnsi" w:eastAsia="Arial Unicode MS" w:hAnsiTheme="minorHAnsi" w:cs="Times New Roman"/>
            <w:lang w:val="es-ES_tradnl"/>
            <w:rPrChange w:id="35" w:author="chidalgo" w:date="2017-04-27T16:23:00Z">
              <w:rPr>
                <w:rFonts w:ascii="Times New Roman" w:eastAsia="Arial Unicode MS" w:hAnsi="Times New Roman" w:cs="Times New Roman"/>
                <w:lang w:val="es-ES_tradnl"/>
              </w:rPr>
            </w:rPrChange>
          </w:rPr>
          <w:t>debidamente ordenada, codificada y clasificada</w:t>
        </w:r>
        <w:r w:rsidRPr="006E231C">
          <w:rPr>
            <w:rFonts w:asciiTheme="minorHAnsi" w:eastAsia="Times New Roman" w:hAnsiTheme="minorHAnsi" w:cs="Arial"/>
            <w:lang w:val="es-EC" w:eastAsia="es-EC"/>
            <w:rPrChange w:id="36" w:author="chidalgo" w:date="2017-04-27T16:23:00Z">
              <w:rPr>
                <w:rFonts w:ascii="Arial" w:eastAsia="Times New Roman" w:hAnsi="Arial" w:cs="Arial"/>
                <w:lang w:val="es-EC" w:eastAsia="es-EC"/>
              </w:rPr>
            </w:rPrChange>
          </w:rPr>
          <w:t xml:space="preserve">, </w:t>
        </w:r>
        <w:r w:rsidRPr="006E231C">
          <w:rPr>
            <w:rFonts w:asciiTheme="minorHAnsi" w:hAnsiTheme="minorHAnsi"/>
            <w:rPrChange w:id="37" w:author="chidalgo" w:date="2017-04-27T16:23:00Z">
              <w:rPr/>
            </w:rPrChange>
          </w:rPr>
          <w:t xml:space="preserve"> para generar el historial de cada uno de los proyectos, su nivel de avance, e indicadores relacionados con los mismos.</w:t>
        </w:r>
      </w:ins>
    </w:p>
    <w:p w:rsidR="00A5128F" w:rsidRPr="00A5128F" w:rsidRDefault="00A5128F" w:rsidP="00A5128F">
      <w:pPr>
        <w:pStyle w:val="NormalWeb"/>
        <w:widowControl/>
        <w:suppressAutoHyphens w:val="0"/>
        <w:spacing w:before="0" w:after="0"/>
        <w:jc w:val="both"/>
        <w:rPr>
          <w:ins w:id="38" w:author="chidalgo" w:date="2017-04-27T16:23:00Z"/>
          <w:rFonts w:asciiTheme="minorHAnsi" w:hAnsiTheme="minorHAnsi" w:cs="Arial"/>
          <w:sz w:val="22"/>
          <w:szCs w:val="22"/>
          <w:lang w:val="es-ES_tradnl"/>
          <w:rPrChange w:id="39" w:author="chidalgo" w:date="2017-04-27T16:23:00Z">
            <w:rPr>
              <w:ins w:id="40" w:author="chidalgo" w:date="2017-04-27T16:23:00Z"/>
              <w:rFonts w:ascii="Arial" w:hAnsi="Arial" w:cs="Arial"/>
              <w:sz w:val="22"/>
              <w:szCs w:val="22"/>
              <w:lang w:val="es-ES_tradnl"/>
            </w:rPr>
          </w:rPrChange>
        </w:rPr>
      </w:pPr>
    </w:p>
    <w:p w:rsidR="00A5128F" w:rsidRPr="00A5128F" w:rsidRDefault="006E231C" w:rsidP="00A5128F">
      <w:pPr>
        <w:pStyle w:val="NormalWeb"/>
        <w:widowControl/>
        <w:numPr>
          <w:ilvl w:val="0"/>
          <w:numId w:val="45"/>
        </w:numPr>
        <w:suppressAutoHyphens w:val="0"/>
        <w:spacing w:before="0" w:after="0"/>
        <w:jc w:val="both"/>
        <w:rPr>
          <w:ins w:id="41" w:author="chidalgo" w:date="2017-04-27T16:23:00Z"/>
          <w:rFonts w:asciiTheme="minorHAnsi" w:hAnsiTheme="minorHAnsi" w:cs="Arial"/>
          <w:w w:val="111"/>
          <w:sz w:val="22"/>
          <w:szCs w:val="22"/>
          <w:lang w:val="es-ES"/>
          <w:rPrChange w:id="42" w:author="chidalgo" w:date="2017-04-27T16:23:00Z">
            <w:rPr>
              <w:ins w:id="43" w:author="chidalgo" w:date="2017-04-27T16:23:00Z"/>
              <w:rFonts w:ascii="Arial" w:hAnsi="Arial" w:cs="Arial"/>
              <w:w w:val="111"/>
              <w:sz w:val="22"/>
              <w:szCs w:val="22"/>
              <w:lang w:val="es-ES"/>
            </w:rPr>
          </w:rPrChange>
        </w:rPr>
      </w:pPr>
      <w:ins w:id="44" w:author="chidalgo" w:date="2017-04-27T16:23:00Z">
        <w:r w:rsidRPr="006E231C">
          <w:rPr>
            <w:rFonts w:asciiTheme="minorHAnsi" w:hAnsiTheme="minorHAnsi" w:cs="Arial"/>
            <w:w w:val="111"/>
            <w:sz w:val="22"/>
            <w:szCs w:val="22"/>
            <w:lang w:val="es-ES"/>
            <w:rPrChange w:id="45" w:author="chidalgo" w:date="2017-04-27T16:23:00Z">
              <w:rPr>
                <w:rFonts w:ascii="Arial" w:eastAsia="Calibri" w:hAnsi="Arial" w:cs="Arial"/>
                <w:w w:val="111"/>
                <w:kern w:val="0"/>
                <w:sz w:val="22"/>
                <w:szCs w:val="22"/>
                <w:lang w:val="es-ES"/>
              </w:rPr>
            </w:rPrChange>
          </w:rPr>
          <w:t>Preseleccionar los emprendimientos innovadores que cumplan los criterios establecidos en las bases del “Programa Mipymes”, mediante la verificación de la información contenida en el registro de postulaciones, para identificar los proyectos que continuarán con la fase de selección.</w:t>
        </w:r>
      </w:ins>
    </w:p>
    <w:p w:rsidR="00A5128F" w:rsidRPr="00A5128F" w:rsidRDefault="00A5128F" w:rsidP="00A5128F">
      <w:pPr>
        <w:pStyle w:val="Prrafodelista"/>
        <w:rPr>
          <w:ins w:id="46" w:author="chidalgo" w:date="2017-04-27T16:23:00Z"/>
          <w:rFonts w:asciiTheme="minorHAnsi" w:hAnsiTheme="minorHAnsi" w:cs="Arial"/>
          <w:w w:val="111"/>
          <w:rPrChange w:id="47" w:author="chidalgo" w:date="2017-04-27T16:23:00Z">
            <w:rPr>
              <w:ins w:id="48" w:author="chidalgo" w:date="2017-04-27T16:23:00Z"/>
              <w:rFonts w:ascii="Arial" w:hAnsi="Arial" w:cs="Arial"/>
              <w:w w:val="111"/>
            </w:rPr>
          </w:rPrChange>
        </w:rPr>
      </w:pPr>
    </w:p>
    <w:p w:rsidR="006E231C" w:rsidRPr="006E231C" w:rsidRDefault="006E231C" w:rsidP="006E231C">
      <w:pPr>
        <w:pStyle w:val="Default"/>
        <w:numPr>
          <w:ilvl w:val="0"/>
          <w:numId w:val="45"/>
        </w:numPr>
        <w:jc w:val="both"/>
        <w:rPr>
          <w:ins w:id="49" w:author="chidalgo" w:date="2017-04-27T16:23:00Z"/>
          <w:rFonts w:asciiTheme="minorHAnsi" w:eastAsia="Arial Unicode MS" w:hAnsiTheme="minorHAnsi" w:cs="Arial"/>
          <w:w w:val="111"/>
          <w:kern w:val="1"/>
          <w:rPrChange w:id="50" w:author="chidalgo" w:date="2017-04-27T16:23:00Z">
            <w:rPr>
              <w:ins w:id="51" w:author="chidalgo" w:date="2017-04-27T16:23:00Z"/>
              <w:rFonts w:ascii="Arial" w:eastAsia="Arial Unicode MS" w:hAnsi="Arial" w:cs="Arial"/>
              <w:w w:val="111"/>
              <w:kern w:val="1"/>
            </w:rPr>
          </w:rPrChange>
        </w:rPr>
        <w:pPrChange w:id="52" w:author="chidalgo" w:date="2017-04-27T16:23:00Z">
          <w:pPr>
            <w:ind w:left="426" w:hanging="426"/>
            <w:jc w:val="both"/>
          </w:pPr>
        </w:pPrChange>
      </w:pPr>
      <w:ins w:id="53" w:author="chidalgo" w:date="2017-04-27T16:23:00Z">
        <w:r w:rsidRPr="006E231C">
          <w:rPr>
            <w:rFonts w:asciiTheme="minorHAnsi" w:eastAsia="Arial Unicode MS" w:hAnsiTheme="minorHAnsi" w:cs="Arial"/>
            <w:color w:val="auto"/>
            <w:w w:val="111"/>
            <w:kern w:val="1"/>
            <w:sz w:val="22"/>
            <w:szCs w:val="22"/>
            <w:lang w:val="es-ES" w:eastAsia="ar-SA"/>
            <w:rPrChange w:id="54" w:author="chidalgo" w:date="2017-04-27T16:23:00Z">
              <w:rPr>
                <w:rFonts w:ascii="Arial" w:eastAsia="Arial Unicode MS" w:hAnsi="Arial" w:cs="Arial"/>
                <w:w w:val="111"/>
                <w:kern w:val="1"/>
              </w:rPr>
            </w:rPrChange>
          </w:rPr>
          <w:t xml:space="preserve">Brindar asesoría técnica </w:t>
        </w:r>
        <w:del w:id="55" w:author="Melara" w:date="2017-05-16T11:10:00Z">
          <w:r w:rsidRPr="006E231C">
            <w:rPr>
              <w:rFonts w:asciiTheme="minorHAnsi" w:eastAsia="Arial Unicode MS" w:hAnsiTheme="minorHAnsi" w:cs="Arial"/>
              <w:color w:val="auto"/>
              <w:w w:val="111"/>
              <w:kern w:val="1"/>
              <w:sz w:val="22"/>
              <w:szCs w:val="22"/>
              <w:lang w:val="es-ES" w:eastAsia="ar-SA"/>
              <w:rPrChange w:id="56" w:author="chidalgo" w:date="2017-04-27T16:23:00Z">
                <w:rPr>
                  <w:rFonts w:ascii="Arial" w:eastAsia="Arial Unicode MS" w:hAnsi="Arial" w:cs="Arial"/>
                  <w:w w:val="111"/>
                  <w:kern w:val="1"/>
                </w:rPr>
              </w:rPrChange>
            </w:rPr>
            <w:delText xml:space="preserve">y económica </w:delText>
          </w:r>
        </w:del>
        <w:r w:rsidRPr="006E231C">
          <w:rPr>
            <w:rFonts w:asciiTheme="minorHAnsi" w:eastAsia="Arial Unicode MS" w:hAnsiTheme="minorHAnsi" w:cs="Arial"/>
            <w:color w:val="auto"/>
            <w:w w:val="111"/>
            <w:kern w:val="1"/>
            <w:sz w:val="22"/>
            <w:szCs w:val="22"/>
            <w:lang w:val="es-ES" w:eastAsia="ar-SA"/>
            <w:rPrChange w:id="57" w:author="chidalgo" w:date="2017-04-27T16:23:00Z">
              <w:rPr>
                <w:rFonts w:ascii="Arial" w:eastAsia="Arial Unicode MS" w:hAnsi="Arial" w:cs="Arial"/>
                <w:w w:val="111"/>
                <w:kern w:val="1"/>
              </w:rPr>
            </w:rPrChange>
          </w:rPr>
          <w:t>especializada de acuerdo al concepto de negocio del emprendimiento innovador, proporcionando a los postulantes la información suficiente y de calidad que les permita desarrollar y/o fortalecer su proyecto y correspondiente plan de negocios.</w:t>
        </w:r>
      </w:ins>
    </w:p>
    <w:p w:rsidR="006E231C" w:rsidRPr="006E231C" w:rsidRDefault="006E231C" w:rsidP="006E231C">
      <w:pPr>
        <w:pStyle w:val="Prrafodelista"/>
        <w:rPr>
          <w:ins w:id="58" w:author="chidalgo" w:date="2017-04-27T16:23:00Z"/>
          <w:rFonts w:asciiTheme="minorHAnsi" w:hAnsiTheme="minorHAnsi"/>
          <w:rPrChange w:id="59" w:author="chidalgo" w:date="2017-04-27T16:23:00Z">
            <w:rPr>
              <w:ins w:id="60" w:author="chidalgo" w:date="2017-04-27T16:23:00Z"/>
            </w:rPr>
          </w:rPrChange>
        </w:rPr>
        <w:pPrChange w:id="61" w:author="chidalgo" w:date="2017-04-27T16:23:00Z">
          <w:pPr>
            <w:pStyle w:val="Default"/>
            <w:numPr>
              <w:numId w:val="45"/>
            </w:numPr>
            <w:ind w:left="360" w:hanging="360"/>
            <w:jc w:val="both"/>
          </w:pPr>
        </w:pPrChange>
      </w:pPr>
    </w:p>
    <w:p w:rsidR="006E231C" w:rsidRPr="006E231C" w:rsidRDefault="006E231C" w:rsidP="006E231C">
      <w:pPr>
        <w:pStyle w:val="Default"/>
        <w:numPr>
          <w:ilvl w:val="0"/>
          <w:numId w:val="45"/>
        </w:numPr>
        <w:jc w:val="both"/>
        <w:rPr>
          <w:ins w:id="62" w:author="chidalgo" w:date="2017-04-27T16:23:00Z"/>
          <w:rFonts w:asciiTheme="minorHAnsi" w:eastAsia="Arial Unicode MS" w:hAnsiTheme="minorHAnsi" w:cs="Arial"/>
          <w:w w:val="111"/>
          <w:kern w:val="1"/>
          <w:rPrChange w:id="63" w:author="chidalgo" w:date="2017-04-27T16:23:00Z">
            <w:rPr>
              <w:ins w:id="64" w:author="chidalgo" w:date="2017-04-27T16:23:00Z"/>
            </w:rPr>
          </w:rPrChange>
        </w:rPr>
        <w:pPrChange w:id="65" w:author="chidalgo" w:date="2017-04-27T16:23:00Z">
          <w:pPr>
            <w:ind w:left="426" w:hanging="426"/>
            <w:jc w:val="both"/>
          </w:pPr>
        </w:pPrChange>
      </w:pPr>
      <w:ins w:id="66" w:author="chidalgo" w:date="2017-04-27T16:23:00Z">
        <w:r w:rsidRPr="006E231C">
          <w:rPr>
            <w:rFonts w:asciiTheme="minorHAnsi" w:hAnsiTheme="minorHAnsi"/>
            <w:sz w:val="22"/>
            <w:szCs w:val="22"/>
            <w:rPrChange w:id="67" w:author="chidalgo" w:date="2017-04-27T16:23:00Z">
              <w:rPr/>
            </w:rPrChange>
          </w:rPr>
          <w:t xml:space="preserve">Conocer la factibilidad de inversión de los emprendimientos innovadores, mediante la elaboración de los informes de dictámenes técnicos – económicos, que permita contar con un portafolio de proyectos potencialmente beneficiarios del programa. </w:t>
        </w:r>
      </w:ins>
    </w:p>
    <w:p w:rsidR="006E231C" w:rsidRPr="006E231C" w:rsidRDefault="006E231C" w:rsidP="006E231C">
      <w:pPr>
        <w:suppressAutoHyphens w:val="0"/>
        <w:spacing w:after="0" w:line="240" w:lineRule="auto"/>
        <w:ind w:left="720"/>
        <w:contextualSpacing/>
        <w:jc w:val="both"/>
        <w:rPr>
          <w:del w:id="68" w:author="chidalgo" w:date="2017-04-27T16:22:00Z"/>
          <w:rFonts w:asciiTheme="minorHAnsi" w:eastAsia="Times New Roman" w:hAnsiTheme="minorHAnsi" w:cs="Arial"/>
          <w:lang w:val="es-EC" w:eastAsia="es-EC"/>
          <w:rPrChange w:id="69" w:author="chidalgo" w:date="2017-04-27T16:23:00Z">
            <w:rPr>
              <w:del w:id="70" w:author="chidalgo" w:date="2017-04-27T16:22:00Z"/>
              <w:rFonts w:ascii="Arial" w:eastAsia="Times New Roman" w:hAnsi="Arial" w:cs="Arial"/>
              <w:lang w:val="es-EC" w:eastAsia="es-EC"/>
            </w:rPr>
          </w:rPrChange>
        </w:rPr>
        <w:pPrChange w:id="71" w:author="chidalgo" w:date="2017-04-27T16:23:00Z">
          <w:pPr>
            <w:numPr>
              <w:ilvl w:val="2"/>
              <w:numId w:val="32"/>
            </w:numPr>
            <w:suppressAutoHyphens w:val="0"/>
            <w:spacing w:after="0" w:line="240" w:lineRule="auto"/>
            <w:ind w:left="720" w:hanging="720"/>
            <w:contextualSpacing/>
            <w:jc w:val="both"/>
          </w:pPr>
        </w:pPrChange>
      </w:pPr>
      <w:del w:id="72" w:author="chidalgo" w:date="2017-04-27T16:22:00Z">
        <w:r w:rsidRPr="006E231C">
          <w:rPr>
            <w:rFonts w:asciiTheme="minorHAnsi" w:eastAsia="Times New Roman" w:hAnsiTheme="minorHAnsi" w:cs="Arial"/>
            <w:lang w:val="es-EC" w:eastAsia="es-EC"/>
            <w:rPrChange w:id="73" w:author="chidalgo" w:date="2017-04-27T16:23:00Z">
              <w:rPr>
                <w:rFonts w:ascii="Arial" w:eastAsia="Times New Roman" w:hAnsi="Arial" w:cs="Arial"/>
                <w:lang w:val="es-EC" w:eastAsia="es-EC"/>
              </w:rPr>
            </w:rPrChange>
          </w:rPr>
          <w:delText>.</w:delText>
        </w:r>
      </w:del>
    </w:p>
    <w:p w:rsidR="006E231C" w:rsidRDefault="006E231C" w:rsidP="006E231C">
      <w:pPr>
        <w:suppressAutoHyphens w:val="0"/>
        <w:spacing w:after="0" w:line="240" w:lineRule="auto"/>
        <w:contextualSpacing/>
        <w:jc w:val="both"/>
        <w:rPr>
          <w:ins w:id="74" w:author="chidalgo" w:date="2017-04-27T16:23:00Z"/>
          <w:rFonts w:ascii="Arial" w:eastAsia="Times New Roman" w:hAnsi="Arial" w:cs="Arial"/>
          <w:lang w:val="es-EC" w:eastAsia="es-EC"/>
        </w:rPr>
        <w:pPrChange w:id="75" w:author="chidalgo" w:date="2017-04-27T16:23:00Z">
          <w:pPr>
            <w:numPr>
              <w:ilvl w:val="2"/>
              <w:numId w:val="32"/>
            </w:numPr>
            <w:suppressAutoHyphens w:val="0"/>
            <w:spacing w:after="0" w:line="240" w:lineRule="auto"/>
            <w:ind w:left="720" w:hanging="720"/>
            <w:contextualSpacing/>
            <w:jc w:val="both"/>
          </w:pPr>
        </w:pPrChange>
      </w:pPr>
    </w:p>
    <w:p w:rsidR="00E60D6B" w:rsidRPr="00DB2AFD" w:rsidRDefault="00E60D6B" w:rsidP="00E60D6B">
      <w:pPr>
        <w:suppressAutoHyphens w:val="0"/>
        <w:spacing w:after="0" w:line="240" w:lineRule="auto"/>
        <w:jc w:val="both"/>
        <w:rPr>
          <w:rFonts w:ascii="Arial" w:eastAsia="Times New Roman" w:hAnsi="Arial" w:cs="Arial"/>
          <w:b/>
          <w:lang w:val="es-EC" w:eastAsia="es-EC"/>
        </w:rPr>
      </w:pPr>
    </w:p>
    <w:p w:rsidR="00E60D6B" w:rsidRDefault="00E60D6B" w:rsidP="00E60D6B">
      <w:pPr>
        <w:suppressAutoHyphens w:val="0"/>
        <w:spacing w:after="0" w:line="240" w:lineRule="auto"/>
        <w:ind w:left="284"/>
        <w:jc w:val="both"/>
        <w:rPr>
          <w:rFonts w:ascii="Arial" w:eastAsia="Times New Roman" w:hAnsi="Arial" w:cs="Arial"/>
          <w:b/>
          <w:lang w:val="es-EC" w:eastAsia="es-EC"/>
        </w:rPr>
      </w:pPr>
      <w:r w:rsidRPr="00DF44D9">
        <w:rPr>
          <w:rFonts w:ascii="Arial" w:eastAsia="Times New Roman" w:hAnsi="Arial" w:cs="Arial"/>
          <w:b/>
          <w:lang w:val="es-EC" w:eastAsia="es-EC"/>
        </w:rPr>
        <w:t>3.- ALCANCE</w:t>
      </w:r>
      <w:r w:rsidRPr="00DB2AFD">
        <w:rPr>
          <w:rFonts w:ascii="Arial" w:eastAsia="Times New Roman" w:hAnsi="Arial" w:cs="Arial"/>
          <w:b/>
          <w:lang w:val="es-EC" w:eastAsia="es-EC"/>
        </w:rPr>
        <w:t xml:space="preserve"> </w:t>
      </w:r>
    </w:p>
    <w:p w:rsidR="005F2ED2" w:rsidRDefault="005F2ED2" w:rsidP="005F2ED2">
      <w:pPr>
        <w:suppressAutoHyphens w:val="0"/>
        <w:spacing w:after="0" w:line="240" w:lineRule="auto"/>
        <w:jc w:val="both"/>
        <w:rPr>
          <w:rFonts w:ascii="Arial" w:eastAsia="Times New Roman" w:hAnsi="Arial" w:cs="Arial"/>
          <w:b/>
          <w:lang w:val="es-EC" w:eastAsia="es-EC"/>
        </w:rPr>
      </w:pPr>
    </w:p>
    <w:p w:rsidR="00110112" w:rsidRPr="00110112" w:rsidDel="00055BD0" w:rsidRDefault="00277E06" w:rsidP="00277E06">
      <w:pPr>
        <w:jc w:val="both"/>
        <w:rPr>
          <w:del w:id="76" w:author="chidalgo" w:date="2017-04-28T11:49:00Z"/>
          <w:rFonts w:ascii="Arial" w:hAnsi="Arial" w:cs="Arial"/>
        </w:rPr>
      </w:pPr>
      <w:del w:id="77" w:author="chidalgo" w:date="2017-04-28T11:49:00Z">
        <w:r w:rsidDel="00055BD0">
          <w:rPr>
            <w:rFonts w:ascii="Arial" w:hAnsi="Arial" w:cs="Arial"/>
          </w:rPr>
          <w:delText xml:space="preserve">Se invita a </w:delText>
        </w:r>
        <w:r w:rsidRPr="00277E06" w:rsidDel="00055BD0">
          <w:rPr>
            <w:rFonts w:ascii="Arial" w:hAnsi="Arial" w:cs="Arial"/>
          </w:rPr>
          <w:delText>un máximo d</w:delText>
        </w:r>
        <w:r w:rsidR="008D1B61" w:rsidDel="00055BD0">
          <w:rPr>
            <w:rFonts w:ascii="Arial" w:hAnsi="Arial" w:cs="Arial"/>
          </w:rPr>
          <w:delText>e tres</w:delText>
        </w:r>
        <w:r w:rsidDel="00055BD0">
          <w:rPr>
            <w:rFonts w:ascii="Arial" w:hAnsi="Arial" w:cs="Arial"/>
          </w:rPr>
          <w:delText xml:space="preserve"> (6) y a un mínimo de </w:delText>
        </w:r>
        <w:r w:rsidR="008D1B61" w:rsidDel="00055BD0">
          <w:rPr>
            <w:rFonts w:ascii="Arial" w:hAnsi="Arial" w:cs="Arial"/>
          </w:rPr>
          <w:delText>dos</w:delText>
        </w:r>
        <w:r w:rsidDel="00055BD0">
          <w:rPr>
            <w:rFonts w:ascii="Arial" w:hAnsi="Arial" w:cs="Arial"/>
          </w:rPr>
          <w:delText xml:space="preserve"> </w:delText>
        </w:r>
        <w:r w:rsidR="008D1B61" w:rsidDel="00055BD0">
          <w:rPr>
            <w:rFonts w:ascii="Arial" w:hAnsi="Arial" w:cs="Arial"/>
          </w:rPr>
          <w:delText>(2</w:delText>
        </w:r>
        <w:r w:rsidDel="00055BD0">
          <w:rPr>
            <w:rFonts w:ascii="Arial" w:hAnsi="Arial" w:cs="Arial"/>
          </w:rPr>
          <w:delText>)</w:delText>
        </w:r>
        <w:r w:rsidRPr="00277E06" w:rsidDel="00055BD0">
          <w:rPr>
            <w:rFonts w:ascii="Arial" w:hAnsi="Arial" w:cs="Arial"/>
          </w:rPr>
          <w:delText xml:space="preserve"> consultores nacionales, individuales /</w:delText>
        </w:r>
        <w:r w:rsidDel="00055BD0">
          <w:rPr>
            <w:rFonts w:ascii="Arial" w:hAnsi="Arial" w:cs="Arial"/>
          </w:rPr>
          <w:delText xml:space="preserve"> </w:delText>
        </w:r>
        <w:r w:rsidRPr="00277E06" w:rsidDel="00055BD0">
          <w:rPr>
            <w:rFonts w:ascii="Arial" w:hAnsi="Arial" w:cs="Arial"/>
          </w:rPr>
          <w:delText>firmas  consultoras  /  organismos  facultados  para  ejercer  la  consultoría,</w:delText>
        </w:r>
        <w:r w:rsidDel="00055BD0">
          <w:rPr>
            <w:rFonts w:ascii="Arial" w:hAnsi="Arial" w:cs="Arial"/>
          </w:rPr>
          <w:delText xml:space="preserve"> </w:delText>
        </w:r>
        <w:r w:rsidRPr="00277E06" w:rsidDel="00055BD0">
          <w:rPr>
            <w:rFonts w:ascii="Arial" w:hAnsi="Arial" w:cs="Arial"/>
          </w:rPr>
          <w:delText>que  se  encuentren habilitados en el Registro Único de Proveedores</w:delText>
        </w:r>
        <w:r w:rsidDel="00055BD0">
          <w:rPr>
            <w:rFonts w:ascii="Arial" w:hAnsi="Arial" w:cs="Arial"/>
          </w:rPr>
          <w:delText xml:space="preserve"> </w:delText>
        </w:r>
        <w:r w:rsidRPr="00277E06" w:rsidDel="00055BD0">
          <w:rPr>
            <w:rFonts w:ascii="Arial" w:hAnsi="Arial" w:cs="Arial"/>
          </w:rPr>
          <w:delText>–</w:delText>
        </w:r>
        <w:r w:rsidDel="00055BD0">
          <w:rPr>
            <w:rFonts w:ascii="Arial" w:hAnsi="Arial" w:cs="Arial"/>
          </w:rPr>
          <w:delText xml:space="preserve"> </w:delText>
        </w:r>
        <w:r w:rsidRPr="00277E06" w:rsidDel="00055BD0">
          <w:rPr>
            <w:rFonts w:ascii="Arial" w:hAnsi="Arial" w:cs="Arial"/>
          </w:rPr>
          <w:delText>RUP,  legalmente</w:delText>
        </w:r>
        <w:r w:rsidDel="00055BD0">
          <w:rPr>
            <w:rFonts w:ascii="Arial" w:hAnsi="Arial" w:cs="Arial"/>
          </w:rPr>
          <w:delText xml:space="preserve"> </w:delText>
        </w:r>
        <w:r w:rsidRPr="00277E06" w:rsidDel="00055BD0">
          <w:rPr>
            <w:rFonts w:ascii="Arial" w:hAnsi="Arial" w:cs="Arial"/>
          </w:rPr>
          <w:delText>capaces para contratar, para</w:delText>
        </w:r>
        <w:r w:rsidDel="00055BD0">
          <w:rPr>
            <w:rFonts w:ascii="Arial" w:hAnsi="Arial" w:cs="Arial"/>
          </w:rPr>
          <w:delText xml:space="preserve"> </w:delText>
        </w:r>
        <w:r w:rsidRPr="00277E06" w:rsidDel="00055BD0">
          <w:rPr>
            <w:rFonts w:ascii="Arial" w:hAnsi="Arial" w:cs="Arial"/>
          </w:rPr>
          <w:delText>que presenten sus ofe</w:delText>
        </w:r>
        <w:r w:rsidDel="00055BD0">
          <w:rPr>
            <w:rFonts w:ascii="Arial" w:hAnsi="Arial" w:cs="Arial"/>
          </w:rPr>
          <w:delText>rtas técnicas y económicas</w:delText>
        </w:r>
        <w:r w:rsidR="00110112" w:rsidDel="00055BD0">
          <w:rPr>
            <w:rFonts w:ascii="Arial" w:hAnsi="Arial" w:cs="Arial"/>
          </w:rPr>
          <w:delText xml:space="preserve"> para la </w:delText>
        </w:r>
        <w:r w:rsidR="00110112" w:rsidRPr="00110112" w:rsidDel="00055BD0">
          <w:rPr>
            <w:rFonts w:ascii="Arial" w:hAnsi="Arial" w:cs="Arial"/>
          </w:rPr>
          <w:delText>identificación, selección, y elaboración de dictamen técnico económico de emprendimientos innovadores</w:delText>
        </w:r>
      </w:del>
    </w:p>
    <w:p w:rsidR="005F2ED2" w:rsidDel="00055BD0" w:rsidRDefault="005F2ED2" w:rsidP="00DF44D9">
      <w:pPr>
        <w:jc w:val="both"/>
        <w:rPr>
          <w:del w:id="78" w:author="chidalgo" w:date="2017-04-28T11:49:00Z"/>
          <w:rFonts w:ascii="Arial" w:hAnsi="Arial" w:cs="Arial"/>
        </w:rPr>
      </w:pPr>
      <w:del w:id="79" w:author="chidalgo" w:date="2017-04-28T11:49:00Z">
        <w:r w:rsidDel="00055BD0">
          <w:rPr>
            <w:rFonts w:ascii="Arial" w:hAnsi="Arial" w:cs="Arial"/>
          </w:rPr>
          <w:delText xml:space="preserve">El alcance de esta consultoría comprende todos los entregables estipulados en el contrato desde la </w:delText>
        </w:r>
        <w:r w:rsidR="00EC325A" w:rsidDel="00055BD0">
          <w:rPr>
            <w:rFonts w:ascii="Arial" w:hAnsi="Arial" w:cs="Arial"/>
          </w:rPr>
          <w:delText xml:space="preserve">socialización del Fondo de Capital de Riesgo, </w:delText>
        </w:r>
        <w:r w:rsidDel="00055BD0">
          <w:rPr>
            <w:rFonts w:ascii="Arial" w:hAnsi="Arial" w:cs="Arial"/>
          </w:rPr>
          <w:delText>identificación de emprendimientos innovadores</w:delText>
        </w:r>
        <w:r w:rsidR="00EC325A" w:rsidDel="00055BD0">
          <w:rPr>
            <w:rFonts w:ascii="Arial" w:hAnsi="Arial" w:cs="Arial"/>
          </w:rPr>
          <w:delText>, asesoría técnica a los solicitantes</w:delText>
        </w:r>
        <w:r w:rsidDel="00055BD0">
          <w:rPr>
            <w:rFonts w:ascii="Arial" w:hAnsi="Arial" w:cs="Arial"/>
          </w:rPr>
          <w:delText xml:space="preserve"> hasta la obtención de las mejores propuestas técnicas económicas presentadas al Comité Técnico en las siguientes fases:</w:delText>
        </w:r>
      </w:del>
    </w:p>
    <w:p w:rsidR="005F2ED2" w:rsidDel="00055BD0" w:rsidRDefault="00E4332D" w:rsidP="00DF44D9">
      <w:pPr>
        <w:jc w:val="both"/>
        <w:rPr>
          <w:del w:id="80" w:author="chidalgo" w:date="2017-04-28T11:49:00Z"/>
          <w:rFonts w:ascii="Arial" w:hAnsi="Arial" w:cs="Arial"/>
        </w:rPr>
      </w:pPr>
      <w:del w:id="81" w:author="chidalgo" w:date="2017-04-28T11:49:00Z">
        <w:r>
          <w:rPr>
            <w:rFonts w:ascii="Arial" w:hAnsi="Arial" w:cs="Arial"/>
            <w:noProof/>
            <w:lang w:val="es-EC" w:eastAsia="es-EC"/>
            <w:rPrChange w:id="82">
              <w:rPr>
                <w:noProof/>
                <w:lang w:val="es-EC" w:eastAsia="es-EC"/>
              </w:rPr>
            </w:rPrChange>
          </w:rPr>
          <w:drawing>
            <wp:inline distT="0" distB="0" distL="0" distR="0">
              <wp:extent cx="5483155" cy="2246488"/>
              <wp:effectExtent l="0" t="95250" r="0" b="39512"/>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del>
    </w:p>
    <w:p w:rsidR="00277E06" w:rsidDel="00055BD0" w:rsidRDefault="00277E06" w:rsidP="00277E06">
      <w:pPr>
        <w:jc w:val="both"/>
        <w:rPr>
          <w:del w:id="83" w:author="chidalgo" w:date="2017-04-28T11:49:00Z"/>
          <w:rFonts w:ascii="Arial" w:hAnsi="Arial" w:cs="Arial"/>
        </w:rPr>
      </w:pPr>
      <w:del w:id="84" w:author="chidalgo" w:date="2017-04-28T11:49:00Z">
        <w:r w:rsidRPr="00277E06" w:rsidDel="00055BD0">
          <w:rPr>
            <w:rFonts w:ascii="Arial" w:hAnsi="Arial" w:cs="Arial"/>
          </w:rPr>
          <w:delText xml:space="preserve">Para el desarrollo de cada uno de los componentes, </w:delText>
        </w:r>
        <w:r w:rsidDel="00055BD0">
          <w:rPr>
            <w:rFonts w:ascii="Arial" w:hAnsi="Arial" w:cs="Arial"/>
          </w:rPr>
          <w:delText>el consultor</w:delText>
        </w:r>
        <w:r w:rsidRPr="00277E06" w:rsidDel="00055BD0">
          <w:rPr>
            <w:rFonts w:ascii="Arial" w:hAnsi="Arial" w:cs="Arial"/>
          </w:rPr>
          <w:delText>, deberá</w:delText>
        </w:r>
        <w:r w:rsidDel="00055BD0">
          <w:rPr>
            <w:rFonts w:ascii="Arial" w:hAnsi="Arial" w:cs="Arial"/>
          </w:rPr>
          <w:delText xml:space="preserve"> </w:delText>
        </w:r>
        <w:r w:rsidRPr="00277E06" w:rsidDel="00055BD0">
          <w:rPr>
            <w:rFonts w:ascii="Arial" w:hAnsi="Arial" w:cs="Arial"/>
          </w:rPr>
          <w:delText>presentar   informes   de   avance   en   reuniones   quincenales   y   mantener      permanente   comunicación   y</w:delText>
        </w:r>
        <w:r w:rsidDel="00055BD0">
          <w:rPr>
            <w:rFonts w:ascii="Arial" w:hAnsi="Arial" w:cs="Arial"/>
          </w:rPr>
          <w:delText xml:space="preserve"> </w:delText>
        </w:r>
        <w:r w:rsidRPr="00277E06" w:rsidDel="00055BD0">
          <w:rPr>
            <w:rFonts w:ascii="Arial" w:hAnsi="Arial" w:cs="Arial"/>
          </w:rPr>
          <w:delText xml:space="preserve">coordinación con el equipo contraparte del </w:delText>
        </w:r>
        <w:r w:rsidDel="00055BD0">
          <w:rPr>
            <w:rFonts w:ascii="Arial" w:hAnsi="Arial" w:cs="Arial"/>
          </w:rPr>
          <w:delText>Ministerio de Industrias y Productividad.</w:delText>
        </w:r>
      </w:del>
    </w:p>
    <w:p w:rsidR="00DF44D9" w:rsidDel="00055BD0" w:rsidRDefault="00DF44D9" w:rsidP="00DF44D9">
      <w:pPr>
        <w:jc w:val="both"/>
        <w:rPr>
          <w:del w:id="85" w:author="chidalgo" w:date="2017-04-28T11:49:00Z"/>
          <w:rFonts w:ascii="Arial" w:hAnsi="Arial" w:cs="Arial"/>
        </w:rPr>
      </w:pPr>
      <w:del w:id="86" w:author="chidalgo" w:date="2017-04-28T11:49:00Z">
        <w:r w:rsidRPr="006E1A77" w:rsidDel="00055BD0">
          <w:rPr>
            <w:rFonts w:ascii="Arial" w:hAnsi="Arial" w:cs="Arial"/>
          </w:rPr>
          <w:delText>La calificación de las ofertas se cumplirá conforme a los criterios de evaluación que establece el artículo 41 de la Ley Orgánica del Sistema Nacional de Contratación Pública.</w:delText>
        </w:r>
      </w:del>
    </w:p>
    <w:p w:rsidR="00F46C46" w:rsidRPr="006E1A77" w:rsidDel="00055BD0" w:rsidRDefault="005C70B0" w:rsidP="005C70B0">
      <w:pPr>
        <w:jc w:val="both"/>
        <w:rPr>
          <w:del w:id="87" w:author="chidalgo" w:date="2017-04-28T11:49:00Z"/>
          <w:rFonts w:ascii="Arial" w:hAnsi="Arial" w:cs="Arial"/>
        </w:rPr>
      </w:pPr>
      <w:del w:id="88" w:author="chidalgo" w:date="2017-04-28T11:49:00Z">
        <w:r w:rsidRPr="005C70B0" w:rsidDel="00055BD0">
          <w:rPr>
            <w:rFonts w:ascii="Arial" w:hAnsi="Arial" w:cs="Arial"/>
          </w:rPr>
          <w:delText>Las  ofertas,  técnica  y</w:delText>
        </w:r>
        <w:r w:rsidDel="00055BD0">
          <w:rPr>
            <w:rFonts w:ascii="Arial" w:hAnsi="Arial" w:cs="Arial"/>
          </w:rPr>
          <w:delText xml:space="preserve"> </w:delText>
        </w:r>
        <w:r w:rsidRPr="005C70B0" w:rsidDel="00055BD0">
          <w:rPr>
            <w:rFonts w:ascii="Arial" w:hAnsi="Arial" w:cs="Arial"/>
          </w:rPr>
          <w:delText>económica, deberán ser entregadas simultáneamente de forma física, en dos sobres separados.</w:delText>
        </w:r>
        <w:r w:rsidDel="00055BD0">
          <w:rPr>
            <w:rFonts w:ascii="Arial" w:hAnsi="Arial" w:cs="Arial"/>
          </w:rPr>
          <w:delText xml:space="preserve"> </w:delText>
        </w:r>
        <w:r w:rsidRPr="005C70B0" w:rsidDel="00055BD0">
          <w:rPr>
            <w:rFonts w:ascii="Arial" w:hAnsi="Arial" w:cs="Arial"/>
          </w:rPr>
          <w:delText>La  oferta  económica será  completada en  línea  y  una</w:delText>
        </w:r>
        <w:r w:rsidDel="00055BD0">
          <w:rPr>
            <w:rFonts w:ascii="Arial" w:hAnsi="Arial" w:cs="Arial"/>
          </w:rPr>
          <w:delText xml:space="preserve"> </w:delText>
        </w:r>
        <w:r w:rsidRPr="005C70B0" w:rsidDel="00055BD0">
          <w:rPr>
            <w:rFonts w:ascii="Arial" w:hAnsi="Arial" w:cs="Arial"/>
          </w:rPr>
          <w:delText>impresión  de  la  misma  se  incluirá  en el sobre   respectivo   que   se   entregará</w:delText>
        </w:r>
        <w:r w:rsidDel="00055BD0">
          <w:rPr>
            <w:rFonts w:ascii="Arial" w:hAnsi="Arial" w:cs="Arial"/>
          </w:rPr>
          <w:delText xml:space="preserve"> </w:delText>
        </w:r>
        <w:r w:rsidRPr="005C70B0" w:rsidDel="00055BD0">
          <w:rPr>
            <w:rFonts w:ascii="Arial" w:hAnsi="Arial" w:cs="Arial"/>
          </w:rPr>
          <w:delText>físicamente.   El   portal   permitirá   que   la   apertura   y</w:delText>
        </w:r>
        <w:r w:rsidDel="00055BD0">
          <w:rPr>
            <w:rFonts w:ascii="Arial" w:hAnsi="Arial" w:cs="Arial"/>
          </w:rPr>
          <w:delText xml:space="preserve"> </w:delText>
        </w:r>
        <w:r w:rsidRPr="005C70B0" w:rsidDel="00055BD0">
          <w:rPr>
            <w:rFonts w:ascii="Arial" w:hAnsi="Arial" w:cs="Arial"/>
          </w:rPr>
          <w:delText>procesamiento de las dos ofertas se ejecuten en días distintos, con una diferencia entre ambos</w:delText>
        </w:r>
        <w:r w:rsidDel="00055BD0">
          <w:rPr>
            <w:rFonts w:ascii="Arial" w:hAnsi="Arial" w:cs="Arial"/>
          </w:rPr>
          <w:delText xml:space="preserve"> </w:delText>
        </w:r>
        <w:r w:rsidRPr="005C70B0" w:rsidDel="00055BD0">
          <w:rPr>
            <w:rFonts w:ascii="Arial" w:hAnsi="Arial" w:cs="Arial"/>
          </w:rPr>
          <w:delText>actos de hasta 10 días término.</w:delText>
        </w:r>
      </w:del>
    </w:p>
    <w:p w:rsidR="00DF44D9" w:rsidRPr="006E1A77" w:rsidDel="00055BD0" w:rsidRDefault="00DF44D9" w:rsidP="00DF44D9">
      <w:pPr>
        <w:jc w:val="both"/>
        <w:rPr>
          <w:del w:id="89" w:author="chidalgo" w:date="2017-04-28T11:49:00Z"/>
          <w:rFonts w:ascii="Arial" w:hAnsi="Arial" w:cs="Arial"/>
        </w:rPr>
      </w:pPr>
      <w:del w:id="90" w:author="chidalgo" w:date="2017-04-28T11:49:00Z">
        <w:r w:rsidRPr="006E1A77" w:rsidDel="00055BD0">
          <w:rPr>
            <w:rFonts w:ascii="Arial" w:hAnsi="Arial" w:cs="Arial"/>
          </w:rPr>
          <w:delText>La oferta técnica y la oferta económica se calificarán por separado sobre 100 puntos cada una, pero para la determinación de la calificación final, la evaluación técnica tendrá una ponderación de 80 por ciento, en tanto que el 20 por ciento restante corresponderá a la evaluación económica. Para acceder a la evaluación de la propuesta económica, la propuesta técnica deberá alcanzar el puntaje mínimo de setenta (70) puntos, por tanto, la propuesta técnica que no alcance dicho puntaje será descalificada y rechazada en esta fase.</w:delText>
        </w:r>
      </w:del>
    </w:p>
    <w:p w:rsidR="00DF44D9" w:rsidDel="00055BD0" w:rsidRDefault="00DF44D9" w:rsidP="00DF44D9">
      <w:pPr>
        <w:autoSpaceDE w:val="0"/>
        <w:autoSpaceDN w:val="0"/>
        <w:adjustRightInd w:val="0"/>
        <w:ind w:right="1"/>
        <w:jc w:val="both"/>
        <w:rPr>
          <w:del w:id="91" w:author="chidalgo" w:date="2017-04-28T11:49:00Z"/>
          <w:rFonts w:ascii="Arial" w:hAnsi="Arial" w:cs="Arial"/>
        </w:rPr>
      </w:pPr>
      <w:del w:id="92" w:author="chidalgo" w:date="2017-04-28T11:49:00Z">
        <w:r w:rsidRPr="006E1A77" w:rsidDel="00055BD0">
          <w:rPr>
            <w:rFonts w:ascii="Arial" w:hAnsi="Arial" w:cs="Arial"/>
          </w:rPr>
          <w:delText>La propuesta evaluada como la mejor será la que obtenga el mayor puntaje total. En caso de empate, la oferta ganadora será la que haya obtenido el mayor puntaje en la oferta técnica. Si en estas condiciones aún subsiste el empate, se seleccionará la primera opción para la negociación, por sorteo.</w:delText>
        </w:r>
      </w:del>
    </w:p>
    <w:p w:rsidR="005E3B89" w:rsidDel="00055BD0" w:rsidRDefault="005E3B89" w:rsidP="005E3B89">
      <w:pPr>
        <w:autoSpaceDE w:val="0"/>
        <w:autoSpaceDN w:val="0"/>
        <w:adjustRightInd w:val="0"/>
        <w:ind w:right="1"/>
        <w:jc w:val="both"/>
        <w:rPr>
          <w:del w:id="93" w:author="chidalgo" w:date="2017-04-28T11:49:00Z"/>
          <w:rFonts w:ascii="Arial" w:hAnsi="Arial" w:cs="Arial"/>
        </w:rPr>
      </w:pPr>
      <w:del w:id="94" w:author="chidalgo" w:date="2017-04-28T11:49:00Z">
        <w:r w:rsidRPr="005E3B89" w:rsidDel="00055BD0">
          <w:rPr>
            <w:rFonts w:ascii="Arial" w:hAnsi="Arial" w:cs="Arial"/>
          </w:rPr>
          <w:delText>Para efectos de comunicac</w:delText>
        </w:r>
        <w:r w:rsidDel="00055BD0">
          <w:rPr>
            <w:rFonts w:ascii="Arial" w:hAnsi="Arial" w:cs="Arial"/>
          </w:rPr>
          <w:delText xml:space="preserve">ión o notificaciones, el Ministerio de Industrias y Productividad señalan como su dirección la siguiente: </w:delText>
        </w:r>
        <w:r w:rsidRPr="005E3B89" w:rsidDel="00055BD0">
          <w:rPr>
            <w:rFonts w:ascii="Arial" w:hAnsi="Arial" w:cs="Arial"/>
          </w:rPr>
          <w:delText xml:space="preserve"> Yánez Pinzón N26-12 entre Av</w:delText>
        </w:r>
        <w:r w:rsidDel="00055BD0">
          <w:rPr>
            <w:rFonts w:ascii="Arial" w:hAnsi="Arial" w:cs="Arial"/>
          </w:rPr>
          <w:delText xml:space="preserve">enida </w:delText>
        </w:r>
        <w:r w:rsidRPr="005E3B89" w:rsidDel="00055BD0">
          <w:rPr>
            <w:rFonts w:ascii="Arial" w:hAnsi="Arial" w:cs="Arial"/>
          </w:rPr>
          <w:delText xml:space="preserve">Colón y la Niña.  </w:delText>
        </w:r>
      </w:del>
    </w:p>
    <w:p w:rsidR="00055BD0" w:rsidRPr="00055BD0" w:rsidRDefault="006E231C" w:rsidP="00055BD0">
      <w:pPr>
        <w:rPr>
          <w:ins w:id="95" w:author="chidalgo" w:date="2017-04-28T11:49:00Z"/>
          <w:rFonts w:cs="Arial"/>
          <w:b/>
          <w:sz w:val="24"/>
          <w:szCs w:val="24"/>
          <w:lang w:eastAsia="es-EC"/>
        </w:rPr>
      </w:pPr>
      <w:ins w:id="96" w:author="chidalgo" w:date="2017-04-28T11:49:00Z">
        <w:r w:rsidRPr="006E231C">
          <w:rPr>
            <w:b/>
            <w:rPrChange w:id="97" w:author="chidalgo" w:date="2017-04-28T11:50:00Z">
              <w:rPr/>
            </w:rPrChange>
          </w:rPr>
          <w:t>Alcance:</w:t>
        </w:r>
        <w:r w:rsidR="00055BD0" w:rsidRPr="00055BD0">
          <w:rPr>
            <w:rFonts w:cs="Arial"/>
            <w:b/>
            <w:sz w:val="24"/>
            <w:szCs w:val="24"/>
            <w:lang w:eastAsia="es-EC"/>
          </w:rPr>
          <w:t xml:space="preserve"> </w:t>
        </w:r>
      </w:ins>
    </w:p>
    <w:p w:rsidR="00055BD0" w:rsidRDefault="00055BD0" w:rsidP="00055BD0">
      <w:pPr>
        <w:jc w:val="both"/>
        <w:rPr>
          <w:ins w:id="98" w:author="Melara" w:date="2017-05-16T11:12:00Z"/>
          <w:rFonts w:ascii="Arial" w:hAnsi="Arial" w:cs="Arial"/>
        </w:rPr>
      </w:pPr>
      <w:ins w:id="99" w:author="chidalgo" w:date="2017-04-28T11:49:00Z">
        <w:r>
          <w:rPr>
            <w:rFonts w:ascii="Arial" w:hAnsi="Arial" w:cs="Arial"/>
          </w:rPr>
          <w:t xml:space="preserve">El alcance de esta consultoría comprende desde la difusión dirigida del “Programa Mipymes”, preselección de los emprendimientos innovadores, asistencia técnica </w:t>
        </w:r>
        <w:del w:id="100" w:author="Melara" w:date="2017-05-16T11:03:00Z">
          <w:r w:rsidDel="00A52857">
            <w:rPr>
              <w:rFonts w:ascii="Arial" w:hAnsi="Arial" w:cs="Arial"/>
            </w:rPr>
            <w:delText xml:space="preserve">y económica </w:delText>
          </w:r>
        </w:del>
        <w:r>
          <w:rPr>
            <w:rFonts w:ascii="Arial" w:hAnsi="Arial" w:cs="Arial"/>
          </w:rPr>
          <w:t xml:space="preserve">especializada, </w:t>
        </w:r>
      </w:ins>
      <w:ins w:id="101" w:author="Melara" w:date="2017-05-16T11:19:00Z">
        <w:r w:rsidR="00A52857">
          <w:rPr>
            <w:rFonts w:ascii="Arial" w:hAnsi="Arial" w:cs="Arial"/>
          </w:rPr>
          <w:t xml:space="preserve">hasta la </w:t>
        </w:r>
      </w:ins>
      <w:ins w:id="102" w:author="chidalgo" w:date="2017-04-28T11:49:00Z">
        <w:r>
          <w:rPr>
            <w:rFonts w:ascii="Arial" w:hAnsi="Arial" w:cs="Arial"/>
          </w:rPr>
          <w:t xml:space="preserve">determinación de la factibilidad de inversión de los emprendimientos innovadores para la selección de los beneficiarios del programa. </w:t>
        </w:r>
      </w:ins>
    </w:p>
    <w:p w:rsidR="00A52857" w:rsidDel="00A52857" w:rsidRDefault="00A52857" w:rsidP="00055BD0">
      <w:pPr>
        <w:jc w:val="both"/>
        <w:rPr>
          <w:ins w:id="103" w:author="chidalgo" w:date="2017-04-28T11:49:00Z"/>
          <w:del w:id="104" w:author="Melara" w:date="2017-05-16T11:14:00Z"/>
          <w:rFonts w:ascii="Arial" w:hAnsi="Arial" w:cs="Arial"/>
        </w:rPr>
      </w:pPr>
      <w:ins w:id="105" w:author="Melara" w:date="2017-05-16T11:14:00Z">
        <w:r>
          <w:rPr>
            <w:rFonts w:ascii="Arial" w:hAnsi="Arial" w:cs="Arial"/>
          </w:rPr>
          <w:t>El consultor estará a cargo de las dos modalidades de participación d</w:t>
        </w:r>
      </w:ins>
      <w:ins w:id="106" w:author="Melara" w:date="2017-05-16T11:13:00Z">
        <w:r>
          <w:rPr>
            <w:rFonts w:ascii="Arial" w:hAnsi="Arial" w:cs="Arial"/>
          </w:rPr>
          <w:t>el “Programa Mipymes”</w:t>
        </w:r>
      </w:ins>
      <w:ins w:id="107" w:author="Melara" w:date="2017-05-16T11:22:00Z">
        <w:r>
          <w:rPr>
            <w:rFonts w:ascii="Arial" w:hAnsi="Arial" w:cs="Arial"/>
          </w:rPr>
          <w:t xml:space="preserve">, </w:t>
        </w:r>
      </w:ins>
      <w:ins w:id="108" w:author="Melara" w:date="2017-05-16T11:23:00Z">
        <w:r>
          <w:rPr>
            <w:rFonts w:ascii="Arial" w:hAnsi="Arial" w:cs="Arial"/>
          </w:rPr>
          <w:t xml:space="preserve">estas son: </w:t>
        </w:r>
      </w:ins>
      <w:ins w:id="109" w:author="Melara" w:date="2017-05-16T11:14:00Z">
        <w:r>
          <w:rPr>
            <w:rFonts w:ascii="Arial" w:hAnsi="Arial" w:cs="Arial"/>
          </w:rPr>
          <w:t xml:space="preserve">Evaluación directa y </w:t>
        </w:r>
      </w:ins>
      <w:ins w:id="110" w:author="Melara" w:date="2017-05-16T11:15:00Z">
        <w:r>
          <w:rPr>
            <w:rFonts w:ascii="Arial" w:hAnsi="Arial" w:cs="Arial"/>
          </w:rPr>
          <w:t>Asesoría técnica y evaluación. La Evaluación directa está dirigida a Mipymes que des</w:t>
        </w:r>
      </w:ins>
      <w:ins w:id="111" w:author="Melara" w:date="2017-05-16T11:21:00Z">
        <w:r>
          <w:rPr>
            <w:rFonts w:ascii="Arial" w:hAnsi="Arial" w:cs="Arial"/>
          </w:rPr>
          <w:t>e</w:t>
        </w:r>
      </w:ins>
      <w:ins w:id="112" w:author="Melara" w:date="2017-05-16T11:15:00Z">
        <w:r>
          <w:rPr>
            <w:rFonts w:ascii="Arial" w:hAnsi="Arial" w:cs="Arial"/>
          </w:rPr>
          <w:t xml:space="preserve">en postular con proyectos </w:t>
        </w:r>
      </w:ins>
      <w:ins w:id="113" w:author="Melara" w:date="2017-05-16T11:16:00Z">
        <w:r>
          <w:rPr>
            <w:rFonts w:ascii="Arial" w:hAnsi="Arial" w:cs="Arial"/>
          </w:rPr>
          <w:t>que cuenten con el plan de negocios listo para su dictamen técnic</w:t>
        </w:r>
      </w:ins>
      <w:ins w:id="114" w:author="Melara" w:date="2017-05-16T11:24:00Z">
        <w:r>
          <w:rPr>
            <w:rFonts w:ascii="Arial" w:hAnsi="Arial" w:cs="Arial"/>
          </w:rPr>
          <w:t>o</w:t>
        </w:r>
      </w:ins>
      <w:ins w:id="115" w:author="Melara" w:date="2017-05-16T11:16:00Z">
        <w:r>
          <w:rPr>
            <w:rFonts w:ascii="Arial" w:hAnsi="Arial" w:cs="Arial"/>
          </w:rPr>
          <w:t>- económico y la Asesoría té</w:t>
        </w:r>
      </w:ins>
      <w:ins w:id="116" w:author="Melara" w:date="2017-05-16T11:24:00Z">
        <w:r>
          <w:rPr>
            <w:rFonts w:ascii="Arial" w:hAnsi="Arial" w:cs="Arial"/>
          </w:rPr>
          <w:t>c</w:t>
        </w:r>
      </w:ins>
      <w:ins w:id="117" w:author="Melara" w:date="2017-05-16T11:16:00Z">
        <w:r>
          <w:rPr>
            <w:rFonts w:ascii="Arial" w:hAnsi="Arial" w:cs="Arial"/>
          </w:rPr>
          <w:t xml:space="preserve">nica y evaluación está dirigida a Mipymes cuyos emprendimientos innovadores </w:t>
        </w:r>
      </w:ins>
      <w:ins w:id="118" w:author="Melara" w:date="2017-05-16T11:17:00Z">
        <w:r>
          <w:rPr>
            <w:rFonts w:ascii="Arial" w:hAnsi="Arial" w:cs="Arial"/>
          </w:rPr>
          <w:t xml:space="preserve">requieran de acompañamiento en aspectos técnicos para el desarrollo </w:t>
        </w:r>
      </w:ins>
      <w:ins w:id="119" w:author="Melara" w:date="2017-05-16T11:18:00Z">
        <w:r>
          <w:rPr>
            <w:rFonts w:ascii="Arial" w:hAnsi="Arial" w:cs="Arial"/>
          </w:rPr>
          <w:t>de su proyecto y correspondiente plan de negocios.</w:t>
        </w:r>
      </w:ins>
      <w:ins w:id="120" w:author="Melara" w:date="2017-05-16T11:15:00Z">
        <w:r>
          <w:rPr>
            <w:rFonts w:ascii="Arial" w:hAnsi="Arial" w:cs="Arial"/>
          </w:rPr>
          <w:t xml:space="preserve"> </w:t>
        </w:r>
      </w:ins>
    </w:p>
    <w:p w:rsidR="00055BD0" w:rsidRDefault="00055BD0" w:rsidP="00055BD0">
      <w:pPr>
        <w:jc w:val="both"/>
        <w:rPr>
          <w:ins w:id="121" w:author="chidalgo" w:date="2017-04-28T11:49:00Z"/>
          <w:rFonts w:ascii="Arial" w:hAnsi="Arial" w:cs="Arial"/>
        </w:rPr>
      </w:pPr>
      <w:ins w:id="122" w:author="chidalgo" w:date="2017-04-28T11:49:00Z">
        <w:r w:rsidRPr="00277E06">
          <w:rPr>
            <w:rFonts w:ascii="Arial" w:hAnsi="Arial" w:cs="Arial"/>
          </w:rPr>
          <w:t>Para el desarrollo de cada uno de los</w:t>
        </w:r>
        <w:r>
          <w:rPr>
            <w:rFonts w:ascii="Arial" w:hAnsi="Arial" w:cs="Arial"/>
          </w:rPr>
          <w:t xml:space="preserve"> productos</w:t>
        </w:r>
        <w:r w:rsidRPr="00277E06">
          <w:rPr>
            <w:rFonts w:ascii="Arial" w:hAnsi="Arial" w:cs="Arial"/>
          </w:rPr>
          <w:t xml:space="preserve">, </w:t>
        </w:r>
        <w:r>
          <w:rPr>
            <w:rFonts w:ascii="Arial" w:hAnsi="Arial" w:cs="Arial"/>
          </w:rPr>
          <w:t>el consultor</w:t>
        </w:r>
        <w:r w:rsidRPr="00277E06">
          <w:rPr>
            <w:rFonts w:ascii="Arial" w:hAnsi="Arial" w:cs="Arial"/>
          </w:rPr>
          <w:t>, deberá</w:t>
        </w:r>
        <w:r>
          <w:rPr>
            <w:rFonts w:ascii="Arial" w:hAnsi="Arial" w:cs="Arial"/>
          </w:rPr>
          <w:t xml:space="preserve"> </w:t>
        </w:r>
        <w:r w:rsidRPr="00277E06">
          <w:rPr>
            <w:rFonts w:ascii="Arial" w:hAnsi="Arial" w:cs="Arial"/>
          </w:rPr>
          <w:t>prese</w:t>
        </w:r>
        <w:r>
          <w:rPr>
            <w:rFonts w:ascii="Arial" w:hAnsi="Arial" w:cs="Arial"/>
          </w:rPr>
          <w:t xml:space="preserve">ntar   informes   de   avance  de </w:t>
        </w:r>
        <w:r w:rsidRPr="00277E06">
          <w:rPr>
            <w:rFonts w:ascii="Arial" w:hAnsi="Arial" w:cs="Arial"/>
          </w:rPr>
          <w:t xml:space="preserve"> reuniones   quincenales   y   mantener      permanente   comunicación   y</w:t>
        </w:r>
        <w:r>
          <w:rPr>
            <w:rFonts w:ascii="Arial" w:hAnsi="Arial" w:cs="Arial"/>
          </w:rPr>
          <w:t xml:space="preserve"> </w:t>
        </w:r>
        <w:r w:rsidRPr="00277E06">
          <w:rPr>
            <w:rFonts w:ascii="Arial" w:hAnsi="Arial" w:cs="Arial"/>
          </w:rPr>
          <w:t xml:space="preserve">coordinación con el equipo contraparte del </w:t>
        </w:r>
        <w:r>
          <w:rPr>
            <w:rFonts w:ascii="Arial" w:hAnsi="Arial" w:cs="Arial"/>
          </w:rPr>
          <w:t>Ministerio de Industrias y Productividad.</w:t>
        </w:r>
      </w:ins>
    </w:p>
    <w:p w:rsidR="00055BD0" w:rsidRDefault="00055BD0" w:rsidP="00055BD0">
      <w:pPr>
        <w:pStyle w:val="Ttulo"/>
        <w:jc w:val="both"/>
        <w:rPr>
          <w:ins w:id="123" w:author="chidalgo" w:date="2017-04-28T11:49:00Z"/>
          <w:rFonts w:ascii="Calibri" w:hAnsi="Calibri" w:cs="Arial"/>
          <w:b w:val="0"/>
          <w:sz w:val="24"/>
          <w:szCs w:val="24"/>
          <w:lang w:eastAsia="es-EC"/>
        </w:rPr>
      </w:pPr>
      <w:ins w:id="124" w:author="chidalgo" w:date="2017-04-28T11:49:00Z">
        <w:r>
          <w:rPr>
            <w:rFonts w:ascii="Calibri" w:hAnsi="Calibri" w:cs="Arial"/>
            <w:b w:val="0"/>
            <w:sz w:val="24"/>
            <w:szCs w:val="24"/>
            <w:lang w:eastAsia="es-EC"/>
          </w:rPr>
          <w:t>Los productos que se requieren contratar para la operatividad y funcionalidad del “Programa Mipymes” del Componente Capital Semilla de</w:t>
        </w:r>
      </w:ins>
      <w:ins w:id="125" w:author="Melara" w:date="2017-05-16T11:29:00Z">
        <w:r w:rsidR="00A52857">
          <w:rPr>
            <w:rFonts w:ascii="Calibri" w:hAnsi="Calibri" w:cs="Arial"/>
            <w:b w:val="0"/>
            <w:sz w:val="24"/>
            <w:szCs w:val="24"/>
            <w:lang w:eastAsia="es-EC"/>
          </w:rPr>
          <w:t>l</w:t>
        </w:r>
      </w:ins>
      <w:ins w:id="126" w:author="chidalgo" w:date="2017-04-28T11:49:00Z">
        <w:r>
          <w:rPr>
            <w:rFonts w:ascii="Calibri" w:hAnsi="Calibri" w:cs="Arial"/>
            <w:b w:val="0"/>
            <w:sz w:val="24"/>
            <w:szCs w:val="24"/>
            <w:lang w:eastAsia="es-EC"/>
          </w:rPr>
          <w:t xml:space="preserve"> Fondo de Capital de Riesgo tendrán el siguiente alcance:</w:t>
        </w:r>
      </w:ins>
    </w:p>
    <w:p w:rsidR="00055BD0" w:rsidRDefault="00055BD0" w:rsidP="00055BD0">
      <w:pPr>
        <w:rPr>
          <w:ins w:id="127" w:author="chidalgo" w:date="2017-04-28T11:49:00Z"/>
          <w:lang w:eastAsia="es-EC"/>
        </w:rPr>
      </w:pPr>
    </w:p>
    <w:p w:rsidR="00055BD0" w:rsidRPr="006E1A77" w:rsidRDefault="00EC7E13" w:rsidP="00055BD0">
      <w:pPr>
        <w:pStyle w:val="NormalWeb"/>
        <w:widowControl/>
        <w:numPr>
          <w:ilvl w:val="0"/>
          <w:numId w:val="46"/>
        </w:numPr>
        <w:suppressAutoHyphens w:val="0"/>
        <w:spacing w:before="0" w:after="0"/>
        <w:jc w:val="both"/>
        <w:rPr>
          <w:ins w:id="128" w:author="chidalgo" w:date="2017-04-28T11:49:00Z"/>
          <w:rFonts w:ascii="Arial" w:hAnsi="Arial" w:cs="Arial"/>
          <w:b/>
          <w:sz w:val="22"/>
          <w:szCs w:val="22"/>
          <w:lang w:val="es-ES_tradnl"/>
        </w:rPr>
      </w:pPr>
      <w:ins w:id="129" w:author="chidalgo" w:date="2017-05-16T10:27:00Z">
        <w:r>
          <w:rPr>
            <w:rFonts w:ascii="Arial" w:hAnsi="Arial" w:cs="Arial"/>
            <w:b/>
            <w:sz w:val="22"/>
            <w:szCs w:val="22"/>
            <w:lang w:val="es-ES_tradnl"/>
          </w:rPr>
          <w:t xml:space="preserve">Plan </w:t>
        </w:r>
      </w:ins>
      <w:ins w:id="130" w:author="chidalgo" w:date="2017-04-28T11:49:00Z">
        <w:r w:rsidR="00055BD0" w:rsidRPr="006E1A77">
          <w:rPr>
            <w:rFonts w:ascii="Arial" w:hAnsi="Arial" w:cs="Arial"/>
            <w:b/>
            <w:sz w:val="22"/>
            <w:szCs w:val="22"/>
            <w:lang w:val="es-ES_tradnl"/>
          </w:rPr>
          <w:t xml:space="preserve">de </w:t>
        </w:r>
        <w:r w:rsidR="00055BD0">
          <w:rPr>
            <w:rFonts w:ascii="Arial" w:hAnsi="Arial" w:cs="Arial"/>
            <w:b/>
            <w:sz w:val="22"/>
            <w:szCs w:val="22"/>
            <w:lang w:val="es-ES_tradnl"/>
          </w:rPr>
          <w:t>difusión, comunicación, y promoción dirigida</w:t>
        </w:r>
        <w:r w:rsidR="00055BD0" w:rsidRPr="006E1A77">
          <w:rPr>
            <w:rFonts w:ascii="Arial" w:hAnsi="Arial" w:cs="Arial"/>
            <w:b/>
            <w:sz w:val="22"/>
            <w:szCs w:val="22"/>
            <w:lang w:val="es-ES_tradnl"/>
          </w:rPr>
          <w:t xml:space="preserve"> del </w:t>
        </w:r>
        <w:r w:rsidR="00055BD0">
          <w:rPr>
            <w:rFonts w:ascii="Arial" w:hAnsi="Arial" w:cs="Arial"/>
            <w:b/>
            <w:sz w:val="22"/>
            <w:szCs w:val="22"/>
            <w:lang w:val="es-ES_tradnl"/>
          </w:rPr>
          <w:t>“Programa Mipymes”.</w:t>
        </w:r>
      </w:ins>
    </w:p>
    <w:p w:rsidR="00055BD0" w:rsidRDefault="00055BD0" w:rsidP="00055BD0">
      <w:pPr>
        <w:rPr>
          <w:ins w:id="131" w:author="chidalgo" w:date="2017-04-28T11:49:00Z"/>
          <w:lang w:val="es-ES_tradnl" w:eastAsia="es-EC"/>
        </w:rPr>
      </w:pPr>
    </w:p>
    <w:p w:rsidR="00A52857" w:rsidRPr="00A52857" w:rsidDel="00A52857" w:rsidRDefault="00055BD0" w:rsidP="00055BD0">
      <w:pPr>
        <w:jc w:val="both"/>
        <w:rPr>
          <w:ins w:id="132" w:author="chidalgo" w:date="2017-04-28T11:49:00Z"/>
          <w:del w:id="133" w:author="Melara" w:date="2017-05-16T11:42:00Z"/>
          <w:rFonts w:ascii="Arial" w:hAnsi="Arial" w:cs="Arial"/>
          <w:lang w:val="es-ES_tradnl"/>
          <w:rPrChange w:id="134" w:author="Melara" w:date="2017-05-16T11:42:00Z">
            <w:rPr>
              <w:ins w:id="135" w:author="chidalgo" w:date="2017-04-28T11:49:00Z"/>
              <w:del w:id="136" w:author="Melara" w:date="2017-05-16T11:42:00Z"/>
              <w:rFonts w:eastAsia="Times New Roman" w:cs="Arial"/>
              <w:bCs/>
              <w:kern w:val="28"/>
              <w:sz w:val="24"/>
              <w:szCs w:val="24"/>
              <w:lang w:eastAsia="es-EC"/>
            </w:rPr>
          </w:rPrChange>
        </w:rPr>
      </w:pPr>
      <w:ins w:id="137" w:author="chidalgo" w:date="2017-04-28T11:49:00Z">
        <w:del w:id="138" w:author="Melara" w:date="2017-05-16T11:29:00Z">
          <w:r w:rsidRPr="0069339B" w:rsidDel="00A52857">
            <w:rPr>
              <w:rFonts w:eastAsia="Times New Roman" w:cs="Arial"/>
              <w:bCs/>
              <w:kern w:val="28"/>
              <w:sz w:val="24"/>
              <w:szCs w:val="24"/>
              <w:lang w:eastAsia="es-EC"/>
            </w:rPr>
            <w:delText>La estrategia</w:delText>
          </w:r>
        </w:del>
      </w:ins>
      <w:ins w:id="139" w:author="Melara" w:date="2017-05-16T11:29:00Z">
        <w:r w:rsidR="00A52857">
          <w:rPr>
            <w:rFonts w:eastAsia="Times New Roman" w:cs="Arial"/>
            <w:bCs/>
            <w:kern w:val="28"/>
            <w:sz w:val="24"/>
            <w:szCs w:val="24"/>
            <w:lang w:eastAsia="es-EC"/>
          </w:rPr>
          <w:t>El plan</w:t>
        </w:r>
      </w:ins>
      <w:ins w:id="140" w:author="chidalgo" w:date="2017-04-28T11:49:00Z">
        <w:r w:rsidRPr="0069339B">
          <w:rPr>
            <w:rFonts w:eastAsia="Times New Roman" w:cs="Arial"/>
            <w:bCs/>
            <w:kern w:val="28"/>
            <w:sz w:val="24"/>
            <w:szCs w:val="24"/>
            <w:lang w:eastAsia="es-EC"/>
          </w:rPr>
          <w:t xml:space="preserve"> de difusión, comunicación, y promoción del “Programa Mipymes” </w:t>
        </w:r>
      </w:ins>
      <w:ins w:id="141" w:author="Melara" w:date="2017-05-16T11:30:00Z">
        <w:r w:rsidR="00A52857" w:rsidRPr="0069339B">
          <w:rPr>
            <w:rFonts w:eastAsia="Times New Roman" w:cs="Arial"/>
            <w:bCs/>
            <w:kern w:val="28"/>
            <w:sz w:val="24"/>
            <w:szCs w:val="24"/>
            <w:lang w:eastAsia="es-EC"/>
          </w:rPr>
          <w:t xml:space="preserve">tendrá un alcance a nivel nacional </w:t>
        </w:r>
        <w:r w:rsidR="00A52857">
          <w:rPr>
            <w:rFonts w:eastAsia="Times New Roman" w:cs="Arial"/>
            <w:bCs/>
            <w:kern w:val="28"/>
            <w:sz w:val="24"/>
            <w:szCs w:val="24"/>
            <w:lang w:eastAsia="es-EC"/>
          </w:rPr>
          <w:t xml:space="preserve">y </w:t>
        </w:r>
      </w:ins>
      <w:ins w:id="142" w:author="chidalgo" w:date="2017-04-28T11:49:00Z">
        <w:r w:rsidRPr="0069339B">
          <w:rPr>
            <w:rFonts w:eastAsia="Times New Roman" w:cs="Arial"/>
            <w:bCs/>
            <w:kern w:val="28"/>
            <w:sz w:val="24"/>
            <w:szCs w:val="24"/>
            <w:lang w:eastAsia="es-EC"/>
          </w:rPr>
          <w:t xml:space="preserve">deberá ser </w:t>
        </w:r>
      </w:ins>
      <w:ins w:id="143" w:author="Melara" w:date="2017-05-16T11:29:00Z">
        <w:r w:rsidR="00A52857">
          <w:rPr>
            <w:rFonts w:eastAsia="Times New Roman" w:cs="Arial"/>
            <w:bCs/>
            <w:kern w:val="28"/>
            <w:sz w:val="24"/>
            <w:szCs w:val="24"/>
            <w:lang w:eastAsia="es-EC"/>
          </w:rPr>
          <w:t xml:space="preserve">desarrollado </w:t>
        </w:r>
      </w:ins>
      <w:ins w:id="144" w:author="chidalgo" w:date="2017-04-28T11:49:00Z">
        <w:del w:id="145" w:author="Melara" w:date="2017-05-16T11:29:00Z">
          <w:r w:rsidRPr="0069339B" w:rsidDel="00A52857">
            <w:rPr>
              <w:rFonts w:eastAsia="Times New Roman" w:cs="Arial"/>
              <w:bCs/>
              <w:kern w:val="28"/>
              <w:sz w:val="24"/>
              <w:szCs w:val="24"/>
              <w:lang w:eastAsia="es-EC"/>
            </w:rPr>
            <w:delText>desarroll</w:delText>
          </w:r>
          <w:r w:rsidR="00FE7614" w:rsidDel="00A52857">
            <w:rPr>
              <w:rFonts w:eastAsia="Times New Roman" w:cs="Arial"/>
              <w:bCs/>
              <w:kern w:val="28"/>
              <w:sz w:val="24"/>
              <w:szCs w:val="24"/>
              <w:lang w:eastAsia="es-EC"/>
            </w:rPr>
            <w:delText xml:space="preserve">ada </w:delText>
          </w:r>
        </w:del>
        <w:r w:rsidR="00FE7614">
          <w:rPr>
            <w:rFonts w:eastAsia="Times New Roman" w:cs="Arial"/>
            <w:bCs/>
            <w:kern w:val="28"/>
            <w:sz w:val="24"/>
            <w:szCs w:val="24"/>
            <w:lang w:eastAsia="es-EC"/>
          </w:rPr>
          <w:t xml:space="preserve">e </w:t>
        </w:r>
      </w:ins>
      <w:ins w:id="146" w:author="Melara" w:date="2017-05-16T11:29:00Z">
        <w:r w:rsidR="00A52857">
          <w:rPr>
            <w:rFonts w:eastAsia="Times New Roman" w:cs="Arial"/>
            <w:bCs/>
            <w:kern w:val="28"/>
            <w:sz w:val="24"/>
            <w:szCs w:val="24"/>
            <w:lang w:eastAsia="es-EC"/>
          </w:rPr>
          <w:t xml:space="preserve">implementado </w:t>
        </w:r>
      </w:ins>
      <w:ins w:id="147" w:author="chidalgo" w:date="2017-04-28T11:49:00Z">
        <w:del w:id="148" w:author="Melara" w:date="2017-05-16T11:29:00Z">
          <w:r w:rsidR="00FE7614" w:rsidDel="00A52857">
            <w:rPr>
              <w:rFonts w:eastAsia="Times New Roman" w:cs="Arial"/>
              <w:bCs/>
              <w:kern w:val="28"/>
              <w:sz w:val="24"/>
              <w:szCs w:val="24"/>
              <w:lang w:eastAsia="es-EC"/>
            </w:rPr>
            <w:delText xml:space="preserve">implementada </w:delText>
          </w:r>
        </w:del>
        <w:r w:rsidR="00FE7614">
          <w:rPr>
            <w:rFonts w:eastAsia="Times New Roman" w:cs="Arial"/>
            <w:bCs/>
            <w:kern w:val="28"/>
            <w:sz w:val="24"/>
            <w:szCs w:val="24"/>
            <w:lang w:eastAsia="es-EC"/>
          </w:rPr>
          <w:t>por parte de</w:t>
        </w:r>
      </w:ins>
      <w:ins w:id="149" w:author="chidalgo" w:date="2017-04-28T11:50:00Z">
        <w:r w:rsidR="00FE7614">
          <w:rPr>
            <w:rFonts w:eastAsia="Times New Roman" w:cs="Arial"/>
            <w:bCs/>
            <w:kern w:val="28"/>
            <w:sz w:val="24"/>
            <w:szCs w:val="24"/>
            <w:lang w:eastAsia="es-EC"/>
          </w:rPr>
          <w:t xml:space="preserve">l consultor </w:t>
        </w:r>
      </w:ins>
      <w:ins w:id="150" w:author="chidalgo" w:date="2017-04-28T11:49:00Z">
        <w:r w:rsidRPr="0069339B">
          <w:rPr>
            <w:rFonts w:eastAsia="Times New Roman" w:cs="Arial"/>
            <w:bCs/>
            <w:kern w:val="28"/>
            <w:sz w:val="24"/>
            <w:szCs w:val="24"/>
            <w:lang w:eastAsia="es-EC"/>
          </w:rPr>
          <w:t>en coordinación con la Unidad Ejecutora del Ministerio de Industrias y Productividad (Mipro)</w:t>
        </w:r>
        <w:del w:id="151" w:author="Melara" w:date="2017-05-16T11:31:00Z">
          <w:r w:rsidRPr="0069339B" w:rsidDel="00A52857">
            <w:rPr>
              <w:rFonts w:eastAsia="Times New Roman" w:cs="Arial"/>
              <w:bCs/>
              <w:kern w:val="28"/>
              <w:sz w:val="24"/>
              <w:szCs w:val="24"/>
              <w:lang w:eastAsia="es-EC"/>
            </w:rPr>
            <w:delText>,</w:delText>
          </w:r>
        </w:del>
        <w:r w:rsidRPr="0069339B">
          <w:rPr>
            <w:rFonts w:eastAsia="Times New Roman" w:cs="Arial"/>
            <w:bCs/>
            <w:kern w:val="28"/>
            <w:sz w:val="24"/>
            <w:szCs w:val="24"/>
            <w:lang w:eastAsia="es-EC"/>
          </w:rPr>
          <w:t xml:space="preserve"> </w:t>
        </w:r>
        <w:del w:id="152" w:author="Melara" w:date="2017-05-16T11:30:00Z">
          <w:r w:rsidRPr="0069339B" w:rsidDel="00A52857">
            <w:rPr>
              <w:rFonts w:eastAsia="Times New Roman" w:cs="Arial"/>
              <w:bCs/>
              <w:kern w:val="28"/>
              <w:sz w:val="24"/>
              <w:szCs w:val="24"/>
              <w:lang w:eastAsia="es-EC"/>
            </w:rPr>
            <w:delText>la cual tendrá un alcance a nivel nacional</w:delText>
          </w:r>
        </w:del>
        <w:r w:rsidRPr="0069339B">
          <w:rPr>
            <w:rFonts w:eastAsia="Times New Roman" w:cs="Arial"/>
            <w:bCs/>
            <w:kern w:val="28"/>
            <w:sz w:val="24"/>
            <w:szCs w:val="24"/>
            <w:lang w:eastAsia="es-EC"/>
          </w:rPr>
          <w:t xml:space="preserve">. </w:t>
        </w:r>
      </w:ins>
      <w:ins w:id="153" w:author="Melara" w:date="2017-05-16T11:33:00Z">
        <w:r w:rsidR="00A52857">
          <w:rPr>
            <w:rFonts w:eastAsia="Times New Roman" w:cs="Arial"/>
            <w:bCs/>
            <w:kern w:val="28"/>
            <w:sz w:val="24"/>
            <w:szCs w:val="24"/>
            <w:lang w:eastAsia="es-EC"/>
          </w:rPr>
          <w:t xml:space="preserve">Dicho plan </w:t>
        </w:r>
      </w:ins>
      <w:ins w:id="154" w:author="chidalgo" w:date="2017-04-28T11:49:00Z">
        <w:del w:id="155" w:author="Melara" w:date="2017-05-16T11:31:00Z">
          <w:r w:rsidRPr="0069339B" w:rsidDel="00A52857">
            <w:rPr>
              <w:rFonts w:eastAsia="Times New Roman" w:cs="Arial"/>
              <w:bCs/>
              <w:kern w:val="28"/>
              <w:sz w:val="24"/>
              <w:szCs w:val="24"/>
              <w:lang w:eastAsia="es-EC"/>
            </w:rPr>
            <w:delText xml:space="preserve">La estrategia mencionada </w:delText>
          </w:r>
        </w:del>
        <w:r w:rsidRPr="0069339B">
          <w:rPr>
            <w:rFonts w:eastAsia="Times New Roman" w:cs="Arial"/>
            <w:bCs/>
            <w:kern w:val="28"/>
            <w:sz w:val="24"/>
            <w:szCs w:val="24"/>
            <w:lang w:eastAsia="es-EC"/>
          </w:rPr>
          <w:t>deberá promover la generación de emprendimientos innovadores que participen</w:t>
        </w:r>
        <w:r>
          <w:rPr>
            <w:rFonts w:eastAsia="Times New Roman" w:cs="Arial"/>
            <w:bCs/>
            <w:kern w:val="28"/>
            <w:sz w:val="24"/>
            <w:szCs w:val="24"/>
            <w:lang w:eastAsia="es-EC"/>
          </w:rPr>
          <w:t xml:space="preserve"> a la convocatoria del programa a fin de potencializar los resultados  e incidencia del proceso de difusión </w:t>
        </w:r>
        <w:r w:rsidRPr="006E1A77">
          <w:rPr>
            <w:rFonts w:ascii="Arial" w:hAnsi="Arial" w:cs="Arial"/>
            <w:lang w:val="es-ES_tradnl"/>
          </w:rPr>
          <w:t>del</w:t>
        </w:r>
        <w:r>
          <w:rPr>
            <w:rFonts w:ascii="Arial" w:hAnsi="Arial" w:cs="Arial"/>
            <w:lang w:val="es-ES_tradnl"/>
          </w:rPr>
          <w:t xml:space="preserve"> “Programa Mipymes”</w:t>
        </w:r>
        <w:r w:rsidRPr="006E1A77">
          <w:rPr>
            <w:rFonts w:ascii="Arial" w:hAnsi="Arial" w:cs="Arial"/>
            <w:lang w:val="es-ES_tradnl"/>
          </w:rPr>
          <w:t>.</w:t>
        </w:r>
      </w:ins>
    </w:p>
    <w:p w:rsidR="00055BD0" w:rsidRDefault="00055BD0" w:rsidP="00055BD0">
      <w:pPr>
        <w:jc w:val="both"/>
        <w:rPr>
          <w:ins w:id="156" w:author="chidalgo" w:date="2017-04-28T11:49:00Z"/>
          <w:rFonts w:eastAsia="Times New Roman" w:cs="Arial"/>
          <w:bCs/>
          <w:kern w:val="28"/>
          <w:sz w:val="24"/>
          <w:szCs w:val="24"/>
          <w:lang w:eastAsia="es-EC"/>
        </w:rPr>
      </w:pPr>
      <w:ins w:id="157" w:author="chidalgo" w:date="2017-04-28T11:49:00Z">
        <w:r>
          <w:rPr>
            <w:rFonts w:eastAsia="Times New Roman" w:cs="Arial"/>
            <w:bCs/>
            <w:kern w:val="28"/>
            <w:sz w:val="24"/>
            <w:szCs w:val="24"/>
            <w:lang w:eastAsia="es-EC"/>
          </w:rPr>
          <w:t xml:space="preserve">Serán obligaciones respecto </w:t>
        </w:r>
      </w:ins>
      <w:ins w:id="158" w:author="Melara" w:date="2017-05-16T11:34:00Z">
        <w:r w:rsidR="00A52857">
          <w:rPr>
            <w:rFonts w:eastAsia="Times New Roman" w:cs="Arial"/>
            <w:bCs/>
            <w:kern w:val="28"/>
            <w:sz w:val="24"/>
            <w:szCs w:val="24"/>
            <w:lang w:eastAsia="es-EC"/>
          </w:rPr>
          <w:t xml:space="preserve">del plan </w:t>
        </w:r>
      </w:ins>
      <w:ins w:id="159" w:author="chidalgo" w:date="2017-04-28T11:49:00Z">
        <w:del w:id="160" w:author="Melara" w:date="2017-05-16T11:34:00Z">
          <w:r w:rsidDel="00A52857">
            <w:rPr>
              <w:rFonts w:eastAsia="Times New Roman" w:cs="Arial"/>
              <w:bCs/>
              <w:kern w:val="28"/>
              <w:sz w:val="24"/>
              <w:szCs w:val="24"/>
              <w:lang w:eastAsia="es-EC"/>
            </w:rPr>
            <w:delText xml:space="preserve">de la estrategia </w:delText>
          </w:r>
        </w:del>
        <w:r>
          <w:rPr>
            <w:rFonts w:eastAsia="Times New Roman" w:cs="Arial"/>
            <w:bCs/>
            <w:kern w:val="28"/>
            <w:sz w:val="24"/>
            <w:szCs w:val="24"/>
            <w:lang w:eastAsia="es-EC"/>
          </w:rPr>
          <w:t>de difusión por parte del consultor las siguientes:</w:t>
        </w:r>
      </w:ins>
    </w:p>
    <w:p w:rsidR="00055BD0" w:rsidRPr="00B36223" w:rsidRDefault="00055BD0" w:rsidP="00055BD0">
      <w:pPr>
        <w:pStyle w:val="NormalWeb"/>
        <w:numPr>
          <w:ilvl w:val="0"/>
          <w:numId w:val="47"/>
        </w:numPr>
        <w:spacing w:before="0" w:after="0"/>
        <w:jc w:val="both"/>
        <w:rPr>
          <w:ins w:id="161" w:author="chidalgo" w:date="2017-04-28T11:49:00Z"/>
          <w:rFonts w:ascii="Arial" w:hAnsi="Arial" w:cs="Arial"/>
          <w:sz w:val="22"/>
          <w:szCs w:val="22"/>
          <w:lang w:val="es-ES_tradnl"/>
        </w:rPr>
      </w:pPr>
      <w:ins w:id="162" w:author="chidalgo" w:date="2017-04-28T11:49:00Z">
        <w:del w:id="163" w:author="Melara" w:date="2017-05-16T11:42:00Z">
          <w:r w:rsidDel="00A52857">
            <w:rPr>
              <w:rFonts w:ascii="Arial" w:hAnsi="Arial" w:cs="Arial"/>
              <w:sz w:val="22"/>
              <w:szCs w:val="22"/>
              <w:lang w:val="es-ES_tradnl"/>
            </w:rPr>
            <w:delText>E</w:delText>
          </w:r>
          <w:r w:rsidRPr="00B36223" w:rsidDel="00A52857">
            <w:rPr>
              <w:rFonts w:ascii="Arial" w:hAnsi="Arial" w:cs="Arial"/>
              <w:sz w:val="22"/>
              <w:szCs w:val="22"/>
              <w:lang w:val="es-ES_tradnl"/>
            </w:rPr>
            <w:delText>strategia</w:delText>
          </w:r>
        </w:del>
      </w:ins>
      <w:ins w:id="164" w:author="Melara" w:date="2017-05-16T11:42:00Z">
        <w:r w:rsidR="00A52857">
          <w:rPr>
            <w:rFonts w:ascii="Arial" w:hAnsi="Arial" w:cs="Arial"/>
            <w:sz w:val="22"/>
            <w:szCs w:val="22"/>
            <w:lang w:val="es-ES_tradnl"/>
          </w:rPr>
          <w:t>Plan</w:t>
        </w:r>
      </w:ins>
      <w:ins w:id="165" w:author="chidalgo" w:date="2017-04-28T11:49:00Z">
        <w:r w:rsidRPr="00B36223">
          <w:rPr>
            <w:rFonts w:ascii="Arial" w:hAnsi="Arial" w:cs="Arial"/>
            <w:sz w:val="22"/>
            <w:szCs w:val="22"/>
            <w:lang w:val="es-ES_tradnl"/>
          </w:rPr>
          <w:t xml:space="preserve"> de </w:t>
        </w:r>
        <w:r w:rsidRPr="0069339B">
          <w:rPr>
            <w:rFonts w:ascii="Calibri" w:eastAsia="Times New Roman" w:hAnsi="Calibri" w:cs="Arial"/>
            <w:bCs/>
            <w:kern w:val="28"/>
            <w:lang w:val="es-ES" w:eastAsia="es-EC"/>
          </w:rPr>
          <w:t>difusión, comunicación, y promoción dirigida del “Programa Mipymes”</w:t>
        </w:r>
        <w:r>
          <w:rPr>
            <w:rFonts w:ascii="Calibri" w:eastAsia="Times New Roman" w:hAnsi="Calibri" w:cs="Arial"/>
            <w:bCs/>
            <w:kern w:val="28"/>
            <w:lang w:val="es-ES" w:eastAsia="es-EC"/>
          </w:rPr>
          <w:t>.</w:t>
        </w:r>
      </w:ins>
    </w:p>
    <w:p w:rsidR="00055BD0" w:rsidRPr="00B36223" w:rsidDel="00A52857" w:rsidRDefault="00055BD0" w:rsidP="00055BD0">
      <w:pPr>
        <w:pStyle w:val="NormalWeb"/>
        <w:spacing w:before="0" w:after="0"/>
        <w:ind w:left="720"/>
        <w:jc w:val="both"/>
        <w:rPr>
          <w:ins w:id="166" w:author="chidalgo" w:date="2017-04-28T11:49:00Z"/>
          <w:del w:id="167" w:author="Melara" w:date="2017-05-16T11:43:00Z"/>
          <w:rFonts w:ascii="Arial" w:hAnsi="Arial" w:cs="Arial"/>
          <w:sz w:val="22"/>
          <w:szCs w:val="22"/>
          <w:lang w:val="es-ES_tradnl"/>
        </w:rPr>
      </w:pPr>
    </w:p>
    <w:p w:rsidR="00055BD0" w:rsidRPr="006E1A77" w:rsidDel="00A52857" w:rsidRDefault="00055BD0" w:rsidP="00055BD0">
      <w:pPr>
        <w:pStyle w:val="NormalWeb"/>
        <w:numPr>
          <w:ilvl w:val="0"/>
          <w:numId w:val="47"/>
        </w:numPr>
        <w:spacing w:before="0" w:after="0"/>
        <w:jc w:val="both"/>
        <w:rPr>
          <w:ins w:id="168" w:author="chidalgo" w:date="2017-04-28T11:49:00Z"/>
          <w:del w:id="169" w:author="Melara" w:date="2017-05-16T11:43:00Z"/>
          <w:rFonts w:ascii="Arial" w:hAnsi="Arial" w:cs="Arial"/>
          <w:sz w:val="22"/>
          <w:szCs w:val="22"/>
          <w:lang w:val="es-ES_tradnl"/>
        </w:rPr>
      </w:pPr>
      <w:ins w:id="170" w:author="chidalgo" w:date="2017-04-28T11:49:00Z">
        <w:del w:id="171" w:author="Melara" w:date="2017-05-16T11:43:00Z">
          <w:r w:rsidDel="00A52857">
            <w:rPr>
              <w:rFonts w:ascii="Arial" w:hAnsi="Arial" w:cs="Arial"/>
              <w:sz w:val="22"/>
              <w:szCs w:val="22"/>
              <w:lang w:val="es-ES_tradnl"/>
            </w:rPr>
            <w:delText xml:space="preserve">Administración del portal web </w:delText>
          </w:r>
          <w:r w:rsidRPr="006E1A77" w:rsidDel="00A52857">
            <w:rPr>
              <w:rFonts w:ascii="Arial" w:hAnsi="Arial" w:cs="Arial"/>
              <w:sz w:val="22"/>
              <w:szCs w:val="22"/>
              <w:lang w:val="es-ES_tradnl"/>
            </w:rPr>
            <w:delText xml:space="preserve">propiedad del </w:delText>
          </w:r>
          <w:r w:rsidDel="00A52857">
            <w:rPr>
              <w:rFonts w:ascii="Arial" w:hAnsi="Arial" w:cs="Arial"/>
              <w:sz w:val="22"/>
              <w:szCs w:val="22"/>
              <w:lang w:val="es-ES_tradnl"/>
            </w:rPr>
            <w:delText xml:space="preserve">Mipro, </w:delText>
          </w:r>
          <w:r w:rsidRPr="006E1A77" w:rsidDel="00A52857">
            <w:rPr>
              <w:rFonts w:ascii="Arial" w:hAnsi="Arial" w:cs="Arial"/>
              <w:sz w:val="22"/>
              <w:szCs w:val="22"/>
              <w:lang w:val="es-ES_tradnl"/>
            </w:rPr>
            <w:delText xml:space="preserve">bajo las directrices emitidas por la </w:delText>
          </w:r>
          <w:r w:rsidDel="00A52857">
            <w:rPr>
              <w:rFonts w:ascii="Arial" w:hAnsi="Arial" w:cs="Arial"/>
              <w:sz w:val="22"/>
              <w:szCs w:val="22"/>
              <w:lang w:val="es-ES_tradnl"/>
            </w:rPr>
            <w:delText xml:space="preserve">Unidad Ejecutora </w:delText>
          </w:r>
          <w:r w:rsidRPr="006E1A77" w:rsidDel="00A52857">
            <w:rPr>
              <w:rFonts w:ascii="Arial" w:hAnsi="Arial" w:cs="Arial"/>
              <w:sz w:val="22"/>
              <w:szCs w:val="22"/>
              <w:lang w:val="es-ES_tradnl"/>
            </w:rPr>
            <w:delText>de esta cartera de Estado</w:delText>
          </w:r>
          <w:r w:rsidDel="00A52857">
            <w:rPr>
              <w:rFonts w:ascii="Arial" w:hAnsi="Arial" w:cs="Arial"/>
              <w:sz w:val="22"/>
              <w:szCs w:val="22"/>
              <w:lang w:val="es-ES_tradnl"/>
            </w:rPr>
            <w:delText>,</w:delText>
          </w:r>
          <w:r w:rsidRPr="006E1A77" w:rsidDel="00A52857">
            <w:rPr>
              <w:rFonts w:ascii="Arial" w:hAnsi="Arial" w:cs="Arial"/>
              <w:sz w:val="22"/>
              <w:szCs w:val="22"/>
              <w:lang w:val="es-ES_tradnl"/>
            </w:rPr>
            <w:delText xml:space="preserve"> en el cual se incluya la información relevante</w:delText>
          </w:r>
          <w:r w:rsidDel="00A52857">
            <w:rPr>
              <w:rFonts w:ascii="Arial" w:hAnsi="Arial" w:cs="Arial"/>
              <w:sz w:val="22"/>
              <w:szCs w:val="22"/>
              <w:lang w:val="es-ES_tradnl"/>
            </w:rPr>
            <w:delText xml:space="preserve"> relacionada con el “Programa Mipymes”</w:delText>
          </w:r>
          <w:r w:rsidRPr="006E1A77" w:rsidDel="00A52857">
            <w:rPr>
              <w:rFonts w:ascii="Arial" w:hAnsi="Arial" w:cs="Arial"/>
              <w:sz w:val="22"/>
              <w:szCs w:val="22"/>
              <w:lang w:val="es-ES_tradnl"/>
            </w:rPr>
            <w:delText>.</w:delText>
          </w:r>
        </w:del>
      </w:ins>
    </w:p>
    <w:p w:rsidR="00055BD0" w:rsidRPr="00EB34EA" w:rsidRDefault="00055BD0" w:rsidP="00055BD0">
      <w:pPr>
        <w:pStyle w:val="NormalWeb"/>
        <w:numPr>
          <w:ilvl w:val="0"/>
          <w:numId w:val="47"/>
        </w:numPr>
        <w:jc w:val="both"/>
        <w:rPr>
          <w:ins w:id="172" w:author="chidalgo" w:date="2017-04-28T11:49:00Z"/>
          <w:rFonts w:ascii="Arial" w:hAnsi="Arial" w:cs="Arial"/>
          <w:szCs w:val="22"/>
          <w:lang w:val="es-ES_tradnl"/>
        </w:rPr>
      </w:pPr>
      <w:ins w:id="173" w:author="chidalgo" w:date="2017-04-28T11:49:00Z">
        <w:r w:rsidRPr="006E1A77">
          <w:rPr>
            <w:rFonts w:ascii="Arial" w:hAnsi="Arial" w:cs="Arial"/>
            <w:sz w:val="22"/>
            <w:szCs w:val="22"/>
            <w:lang w:val="es-ES_tradnl"/>
          </w:rPr>
          <w:t xml:space="preserve">Contact Center, a través del cual </w:t>
        </w:r>
        <w:r>
          <w:rPr>
            <w:rFonts w:ascii="Arial" w:hAnsi="Arial" w:cs="Arial"/>
            <w:sz w:val="22"/>
            <w:szCs w:val="22"/>
            <w:lang w:val="es-ES_tradnl"/>
          </w:rPr>
          <w:t>se absolverán las consultas, y brindarán soporte a los postulantes a través de un número de contacto destinado para el efecto.</w:t>
        </w:r>
      </w:ins>
    </w:p>
    <w:p w:rsidR="00055BD0" w:rsidRPr="003D49DF" w:rsidRDefault="00055BD0" w:rsidP="00055BD0">
      <w:pPr>
        <w:pStyle w:val="NormalWeb"/>
        <w:numPr>
          <w:ilvl w:val="0"/>
          <w:numId w:val="47"/>
        </w:numPr>
        <w:spacing w:before="0" w:after="0"/>
        <w:jc w:val="both"/>
        <w:rPr>
          <w:ins w:id="174" w:author="chidalgo" w:date="2017-04-28T11:49:00Z"/>
          <w:rFonts w:ascii="Arial" w:hAnsi="Arial" w:cs="Arial"/>
          <w:sz w:val="22"/>
          <w:szCs w:val="22"/>
          <w:lang w:val="es-ES_tradnl"/>
        </w:rPr>
      </w:pPr>
      <w:ins w:id="175" w:author="chidalgo" w:date="2017-04-28T11:49:00Z">
        <w:r w:rsidRPr="006E1A77">
          <w:rPr>
            <w:rFonts w:ascii="Arial" w:hAnsi="Arial" w:cs="Arial"/>
            <w:sz w:val="22"/>
            <w:szCs w:val="22"/>
            <w:lang w:val="es-ES_tradnl"/>
          </w:rPr>
          <w:t xml:space="preserve">Notificación de </w:t>
        </w:r>
        <w:r>
          <w:rPr>
            <w:rFonts w:ascii="Arial" w:hAnsi="Arial" w:cs="Arial"/>
            <w:sz w:val="22"/>
            <w:szCs w:val="22"/>
            <w:lang w:val="es-ES_tradnl"/>
          </w:rPr>
          <w:t xml:space="preserve">los </w:t>
        </w:r>
        <w:r w:rsidRPr="006E1A77">
          <w:rPr>
            <w:rFonts w:ascii="Arial" w:hAnsi="Arial" w:cs="Arial"/>
            <w:sz w:val="22"/>
            <w:szCs w:val="22"/>
            <w:lang w:val="es-ES_tradnl"/>
          </w:rPr>
          <w:t>resultados</w:t>
        </w:r>
        <w:r>
          <w:rPr>
            <w:rFonts w:ascii="Arial" w:hAnsi="Arial" w:cs="Arial"/>
            <w:sz w:val="22"/>
            <w:szCs w:val="22"/>
            <w:lang w:val="es-ES_tradnl"/>
          </w:rPr>
          <w:t>,</w:t>
        </w:r>
        <w:r w:rsidRPr="006E1A77">
          <w:rPr>
            <w:rFonts w:ascii="Arial" w:hAnsi="Arial" w:cs="Arial"/>
            <w:sz w:val="22"/>
            <w:szCs w:val="22"/>
            <w:lang w:val="es-ES_tradnl"/>
          </w:rPr>
          <w:t xml:space="preserve"> y respuesta</w:t>
        </w:r>
        <w:r>
          <w:rPr>
            <w:rFonts w:ascii="Arial" w:hAnsi="Arial" w:cs="Arial"/>
            <w:sz w:val="22"/>
            <w:szCs w:val="22"/>
            <w:lang w:val="es-ES_tradnl"/>
          </w:rPr>
          <w:t>s</w:t>
        </w:r>
        <w:r w:rsidRPr="006E1A77">
          <w:rPr>
            <w:rFonts w:ascii="Arial" w:hAnsi="Arial" w:cs="Arial"/>
            <w:sz w:val="22"/>
            <w:szCs w:val="22"/>
            <w:lang w:val="es-ES_tradnl"/>
          </w:rPr>
          <w:t xml:space="preserve"> a </w:t>
        </w:r>
        <w:r>
          <w:rPr>
            <w:rFonts w:ascii="Arial" w:hAnsi="Arial" w:cs="Arial"/>
            <w:sz w:val="22"/>
            <w:szCs w:val="22"/>
            <w:lang w:val="es-ES_tradnl"/>
          </w:rPr>
          <w:t xml:space="preserve">consultas mediante correo electrónico, </w:t>
        </w:r>
        <w:r w:rsidRPr="003D49DF">
          <w:rPr>
            <w:rFonts w:ascii="Arial" w:hAnsi="Arial" w:cs="Arial"/>
            <w:sz w:val="22"/>
            <w:szCs w:val="22"/>
            <w:lang w:val="es-ES_tradnl"/>
          </w:rPr>
          <w:t>se realizará a través de un correo electrónico creado por el consultor,  para solventar las preguntas en relación a las bases del “Programa Mipymes”, así como, notificar el estado de la</w:t>
        </w:r>
        <w:r>
          <w:rPr>
            <w:rFonts w:ascii="Arial" w:hAnsi="Arial" w:cs="Arial"/>
            <w:sz w:val="22"/>
            <w:szCs w:val="22"/>
            <w:lang w:val="es-ES_tradnl"/>
          </w:rPr>
          <w:t xml:space="preserve"> participación al postulante</w:t>
        </w:r>
        <w:r w:rsidRPr="003D49DF">
          <w:rPr>
            <w:rFonts w:ascii="Arial" w:hAnsi="Arial" w:cs="Arial"/>
            <w:sz w:val="22"/>
            <w:szCs w:val="22"/>
            <w:lang w:val="es-ES_tradnl"/>
          </w:rPr>
          <w:t xml:space="preserve">. Adicionalmente se colocará un listado de seleccionados por cada fase culminada en el portal </w:t>
        </w:r>
        <w:r>
          <w:rPr>
            <w:rFonts w:ascii="Arial" w:hAnsi="Arial" w:cs="Arial"/>
            <w:sz w:val="22"/>
            <w:szCs w:val="22"/>
            <w:lang w:val="es-ES_tradnl"/>
          </w:rPr>
          <w:t xml:space="preserve">web </w:t>
        </w:r>
        <w:r w:rsidRPr="003D49DF">
          <w:rPr>
            <w:rFonts w:ascii="Arial" w:hAnsi="Arial" w:cs="Arial"/>
            <w:sz w:val="22"/>
            <w:szCs w:val="22"/>
            <w:lang w:val="es-ES_tradnl"/>
          </w:rPr>
          <w:t xml:space="preserve">del </w:t>
        </w:r>
        <w:r>
          <w:rPr>
            <w:rFonts w:ascii="Arial" w:hAnsi="Arial" w:cs="Arial"/>
            <w:sz w:val="22"/>
            <w:szCs w:val="22"/>
            <w:lang w:val="es-ES_tradnl"/>
          </w:rPr>
          <w:t xml:space="preserve">Mipro en coordinación con la Unidad Ejecutora. </w:t>
        </w:r>
      </w:ins>
    </w:p>
    <w:p w:rsidR="00055BD0" w:rsidRPr="006E1A77" w:rsidRDefault="00055BD0" w:rsidP="00055BD0">
      <w:pPr>
        <w:pStyle w:val="NormalWeb"/>
        <w:spacing w:before="0" w:after="0"/>
        <w:ind w:left="720"/>
        <w:jc w:val="both"/>
        <w:rPr>
          <w:ins w:id="176" w:author="chidalgo" w:date="2017-04-28T11:49:00Z"/>
          <w:rFonts w:ascii="Arial" w:hAnsi="Arial" w:cs="Arial"/>
          <w:sz w:val="22"/>
          <w:szCs w:val="22"/>
          <w:lang w:val="es-ES_tradnl"/>
        </w:rPr>
      </w:pPr>
    </w:p>
    <w:p w:rsidR="00055BD0" w:rsidRDefault="00055BD0" w:rsidP="00055BD0">
      <w:pPr>
        <w:pStyle w:val="NormalWeb"/>
        <w:numPr>
          <w:ilvl w:val="0"/>
          <w:numId w:val="47"/>
        </w:numPr>
        <w:spacing w:before="0" w:after="0"/>
        <w:jc w:val="both"/>
        <w:rPr>
          <w:ins w:id="177" w:author="chidalgo" w:date="2017-05-16T10:23:00Z"/>
          <w:rFonts w:ascii="Arial" w:hAnsi="Arial" w:cs="Arial"/>
          <w:sz w:val="22"/>
          <w:szCs w:val="22"/>
          <w:lang w:val="es-ES_tradnl"/>
        </w:rPr>
      </w:pPr>
      <w:ins w:id="178" w:author="chidalgo" w:date="2017-04-28T11:49:00Z">
        <w:r>
          <w:rPr>
            <w:rFonts w:ascii="Arial" w:hAnsi="Arial" w:cs="Arial"/>
            <w:sz w:val="22"/>
            <w:szCs w:val="22"/>
            <w:lang w:val="es-ES_tradnl"/>
          </w:rPr>
          <w:t>Desarrollo de</w:t>
        </w:r>
        <w:r w:rsidRPr="006E1A77">
          <w:rPr>
            <w:rFonts w:ascii="Arial" w:hAnsi="Arial" w:cs="Arial"/>
            <w:sz w:val="22"/>
            <w:szCs w:val="22"/>
            <w:lang w:val="es-ES_tradnl"/>
          </w:rPr>
          <w:t xml:space="preserve"> 20 jornadas de</w:t>
        </w:r>
        <w:r>
          <w:rPr>
            <w:rFonts w:ascii="Arial" w:hAnsi="Arial" w:cs="Arial"/>
            <w:sz w:val="22"/>
            <w:szCs w:val="22"/>
            <w:lang w:val="es-ES_tradnl"/>
          </w:rPr>
          <w:t xml:space="preserve"> difusión dirigida a potenciales participantes del “Programa Mipymes”, que cuenten o deseen desarrollar emprendimientos innovadores en las etapas de Idea-proyecto, y Puesta en marcha, para lo cual se implementará </w:t>
        </w:r>
      </w:ins>
      <w:ins w:id="179" w:author="Melara" w:date="2017-05-16T11:43:00Z">
        <w:r w:rsidR="00A52857">
          <w:rPr>
            <w:rFonts w:ascii="Arial" w:hAnsi="Arial" w:cs="Arial"/>
            <w:sz w:val="22"/>
            <w:szCs w:val="22"/>
            <w:lang w:val="es-ES_tradnl"/>
          </w:rPr>
          <w:t xml:space="preserve">el plan </w:t>
        </w:r>
      </w:ins>
      <w:ins w:id="180" w:author="chidalgo" w:date="2017-04-28T11:49:00Z">
        <w:del w:id="181" w:author="Melara" w:date="2017-05-16T11:43:00Z">
          <w:r w:rsidDel="00A52857">
            <w:rPr>
              <w:rFonts w:ascii="Arial" w:hAnsi="Arial" w:cs="Arial"/>
              <w:sz w:val="22"/>
              <w:szCs w:val="22"/>
              <w:lang w:val="es-ES_tradnl"/>
            </w:rPr>
            <w:delText xml:space="preserve">la estrategia </w:delText>
          </w:r>
        </w:del>
        <w:r>
          <w:rPr>
            <w:rFonts w:ascii="Arial" w:hAnsi="Arial" w:cs="Arial"/>
            <w:sz w:val="22"/>
            <w:szCs w:val="22"/>
            <w:lang w:val="es-ES_tradnl"/>
          </w:rPr>
          <w:t xml:space="preserve">de difusión, comunicación, y promoción del programa </w:t>
        </w:r>
      </w:ins>
      <w:ins w:id="182" w:author="Melara" w:date="2017-05-16T11:43:00Z">
        <w:r w:rsidR="00A52857">
          <w:rPr>
            <w:rFonts w:ascii="Arial" w:hAnsi="Arial" w:cs="Arial"/>
            <w:sz w:val="22"/>
            <w:szCs w:val="22"/>
            <w:lang w:val="es-ES_tradnl"/>
          </w:rPr>
          <w:t xml:space="preserve">desarrollado </w:t>
        </w:r>
      </w:ins>
      <w:ins w:id="183" w:author="chidalgo" w:date="2017-04-28T11:49:00Z">
        <w:del w:id="184" w:author="Melara" w:date="2017-05-16T11:43:00Z">
          <w:r w:rsidDel="00A52857">
            <w:rPr>
              <w:rFonts w:ascii="Arial" w:hAnsi="Arial" w:cs="Arial"/>
              <w:sz w:val="22"/>
              <w:szCs w:val="22"/>
              <w:lang w:val="es-ES_tradnl"/>
            </w:rPr>
            <w:delText xml:space="preserve">desarrollada </w:delText>
          </w:r>
        </w:del>
        <w:r>
          <w:rPr>
            <w:rFonts w:ascii="Arial" w:hAnsi="Arial" w:cs="Arial"/>
            <w:sz w:val="22"/>
            <w:szCs w:val="22"/>
            <w:lang w:val="es-ES_tradnl"/>
          </w:rPr>
          <w:t xml:space="preserve">por el consultor, con el fin de captar y generar demanda de participantes que permita obtener proyectos con alto potencial de desarrollo y crecimiento. </w:t>
        </w:r>
        <w:r w:rsidRPr="00490A7C">
          <w:rPr>
            <w:rFonts w:ascii="Arial" w:hAnsi="Arial" w:cs="Arial"/>
            <w:sz w:val="22"/>
            <w:szCs w:val="22"/>
            <w:lang w:val="es-ES_tradnl"/>
          </w:rPr>
          <w:t>Estas  jornadas  se desarrollarán bajo la siguiente hoja de ruta propuesta por el Mipro al consultor</w:t>
        </w:r>
        <w:r>
          <w:rPr>
            <w:rFonts w:ascii="Arial" w:hAnsi="Arial" w:cs="Arial"/>
            <w:sz w:val="22"/>
            <w:szCs w:val="22"/>
            <w:lang w:val="es-ES_tradnl"/>
          </w:rPr>
          <w:t>:</w:t>
        </w:r>
      </w:ins>
    </w:p>
    <w:p w:rsidR="00000000" w:rsidRDefault="00E4332D">
      <w:pPr>
        <w:pStyle w:val="Prrafodelista"/>
        <w:rPr>
          <w:ins w:id="185" w:author="chidalgo" w:date="2017-05-16T10:23:00Z"/>
          <w:rFonts w:ascii="Arial" w:hAnsi="Arial" w:cs="Arial"/>
          <w:lang w:val="es-ES_tradnl"/>
        </w:rPr>
        <w:pPrChange w:id="186" w:author="chidalgo" w:date="2017-05-16T10:23:00Z">
          <w:pPr>
            <w:pStyle w:val="NormalWeb"/>
            <w:numPr>
              <w:numId w:val="47"/>
            </w:numPr>
            <w:spacing w:before="0" w:after="0"/>
            <w:ind w:left="720" w:hanging="360"/>
            <w:jc w:val="both"/>
          </w:pPr>
        </w:pPrChange>
      </w:pPr>
    </w:p>
    <w:p w:rsidR="007C1AE2" w:rsidRDefault="00E4332D" w:rsidP="007C1AE2">
      <w:pPr>
        <w:pStyle w:val="Prrafodelista"/>
        <w:jc w:val="center"/>
        <w:rPr>
          <w:ins w:id="187" w:author="chidalgo" w:date="2017-05-16T10:25:00Z"/>
          <w:rFonts w:asciiTheme="minorHAnsi" w:hAnsiTheme="minorHAnsi" w:cs="Arial"/>
          <w:color w:val="000000" w:themeColor="text1"/>
          <w:lang w:val="es-ES_tradnl"/>
        </w:rPr>
      </w:pPr>
      <w:ins w:id="188" w:author="chidalgo" w:date="2017-05-16T10:25:00Z">
        <w:r>
          <w:rPr>
            <w:noProof/>
            <w:lang w:val="es-EC" w:eastAsia="es-EC"/>
            <w:rPrChange w:id="189">
              <w:rPr>
                <w:rFonts w:ascii="Times New Roman" w:eastAsia="Arial Unicode MS" w:hAnsi="Times New Roman" w:cs="Times New Roman"/>
                <w:noProof/>
                <w:kern w:val="1"/>
                <w:sz w:val="24"/>
                <w:szCs w:val="24"/>
                <w:lang w:val="es-EC" w:eastAsia="es-EC"/>
              </w:rPr>
            </w:rPrChange>
          </w:rPr>
          <w:drawing>
            <wp:inline distT="0" distB="0" distL="0" distR="0">
              <wp:extent cx="3481920" cy="4212000"/>
              <wp:effectExtent l="19050" t="0" r="423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481920" cy="4212000"/>
                      </a:xfrm>
                      <a:prstGeom prst="rect">
                        <a:avLst/>
                      </a:prstGeom>
                      <a:noFill/>
                      <a:ln w="9525">
                        <a:noFill/>
                        <a:miter lim="800000"/>
                        <a:headEnd/>
                        <a:tailEnd/>
                      </a:ln>
                    </pic:spPr>
                  </pic:pic>
                </a:graphicData>
              </a:graphic>
            </wp:inline>
          </w:drawing>
        </w:r>
      </w:ins>
    </w:p>
    <w:p w:rsidR="007C1AE2" w:rsidRDefault="007C1AE2" w:rsidP="007C1AE2">
      <w:pPr>
        <w:pStyle w:val="Prrafodelista"/>
        <w:jc w:val="center"/>
        <w:rPr>
          <w:ins w:id="190" w:author="chidalgo" w:date="2017-05-16T10:25:00Z"/>
          <w:rFonts w:asciiTheme="minorHAnsi" w:hAnsiTheme="minorHAnsi" w:cs="Arial"/>
          <w:color w:val="000000" w:themeColor="text1"/>
          <w:lang w:val="es-ES_tradnl"/>
        </w:rPr>
      </w:pPr>
      <w:ins w:id="191" w:author="chidalgo" w:date="2017-05-16T10:25:00Z">
        <w:r>
          <w:rPr>
            <w:rFonts w:asciiTheme="minorHAnsi" w:hAnsiTheme="minorHAnsi" w:cs="Arial"/>
            <w:color w:val="000000" w:themeColor="text1"/>
            <w:lang w:val="es-ES_tradnl"/>
          </w:rPr>
          <w:t>Elaboración: Dirección de Financi</w:t>
        </w:r>
      </w:ins>
      <w:ins w:id="192" w:author="Melara" w:date="2017-05-16T11:44:00Z">
        <w:r w:rsidR="00A52857">
          <w:rPr>
            <w:rFonts w:asciiTheme="minorHAnsi" w:hAnsiTheme="minorHAnsi" w:cs="Arial"/>
            <w:color w:val="000000" w:themeColor="text1"/>
            <w:lang w:val="es-ES_tradnl"/>
          </w:rPr>
          <w:t>a</w:t>
        </w:r>
      </w:ins>
      <w:ins w:id="193" w:author="chidalgo" w:date="2017-05-16T10:25:00Z">
        <w:r>
          <w:rPr>
            <w:rFonts w:asciiTheme="minorHAnsi" w:hAnsiTheme="minorHAnsi" w:cs="Arial"/>
            <w:color w:val="000000" w:themeColor="text1"/>
            <w:lang w:val="es-ES_tradnl"/>
          </w:rPr>
          <w:t>miento</w:t>
        </w:r>
        <w:del w:id="194" w:author="Melara" w:date="2017-05-16T11:44:00Z">
          <w:r w:rsidDel="00A52857">
            <w:rPr>
              <w:rFonts w:asciiTheme="minorHAnsi" w:hAnsiTheme="minorHAnsi" w:cs="Arial"/>
              <w:color w:val="000000" w:themeColor="text1"/>
              <w:lang w:val="es-ES_tradnl"/>
            </w:rPr>
            <w:delText>s</w:delText>
          </w:r>
        </w:del>
        <w:r>
          <w:rPr>
            <w:rFonts w:asciiTheme="minorHAnsi" w:hAnsiTheme="minorHAnsi" w:cs="Arial"/>
            <w:color w:val="000000" w:themeColor="text1"/>
            <w:lang w:val="es-ES_tradnl"/>
          </w:rPr>
          <w:t xml:space="preserve"> e Incentivos de la Coordinación General de </w:t>
        </w:r>
      </w:ins>
      <w:ins w:id="195" w:author="Melara" w:date="2017-05-16T11:44:00Z">
        <w:r w:rsidR="00A52857">
          <w:rPr>
            <w:rFonts w:asciiTheme="minorHAnsi" w:hAnsiTheme="minorHAnsi" w:cs="Arial"/>
            <w:color w:val="000000" w:themeColor="text1"/>
            <w:lang w:val="es-ES_tradnl"/>
          </w:rPr>
          <w:t xml:space="preserve">Servicios </w:t>
        </w:r>
      </w:ins>
      <w:ins w:id="196" w:author="chidalgo" w:date="2017-05-16T10:25:00Z">
        <w:del w:id="197" w:author="Melara" w:date="2017-05-16T11:44:00Z">
          <w:r w:rsidDel="00A52857">
            <w:rPr>
              <w:rFonts w:asciiTheme="minorHAnsi" w:hAnsiTheme="minorHAnsi" w:cs="Arial"/>
              <w:color w:val="000000" w:themeColor="text1"/>
              <w:lang w:val="es-ES_tradnl"/>
            </w:rPr>
            <w:delText xml:space="preserve">Sevricios </w:delText>
          </w:r>
        </w:del>
        <w:r>
          <w:rPr>
            <w:rFonts w:asciiTheme="minorHAnsi" w:hAnsiTheme="minorHAnsi" w:cs="Arial"/>
            <w:color w:val="000000" w:themeColor="text1"/>
            <w:lang w:val="es-ES_tradnl"/>
          </w:rPr>
          <w:t>para la producción.</w:t>
        </w:r>
      </w:ins>
    </w:p>
    <w:p w:rsidR="00000000" w:rsidRDefault="00E4332D">
      <w:pPr>
        <w:pStyle w:val="NormalWeb"/>
        <w:spacing w:before="0" w:after="0"/>
        <w:ind w:left="720"/>
        <w:jc w:val="both"/>
        <w:rPr>
          <w:ins w:id="198" w:author="chidalgo" w:date="2017-04-28T11:49:00Z"/>
          <w:rFonts w:ascii="Arial" w:hAnsi="Arial" w:cs="Arial"/>
          <w:sz w:val="22"/>
          <w:szCs w:val="22"/>
          <w:lang w:val="es-ES_tradnl"/>
        </w:rPr>
        <w:pPrChange w:id="199" w:author="chidalgo" w:date="2017-05-16T10:23:00Z">
          <w:pPr>
            <w:pStyle w:val="NormalWeb"/>
            <w:numPr>
              <w:numId w:val="47"/>
            </w:numPr>
            <w:spacing w:before="0" w:after="0"/>
            <w:ind w:left="720" w:hanging="360"/>
            <w:jc w:val="both"/>
          </w:pPr>
        </w:pPrChange>
      </w:pPr>
    </w:p>
    <w:p w:rsidR="00055BD0" w:rsidRDefault="00055BD0" w:rsidP="00055BD0">
      <w:pPr>
        <w:pStyle w:val="NormalWeb"/>
        <w:spacing w:before="0" w:after="0"/>
        <w:ind w:left="708"/>
        <w:jc w:val="both"/>
        <w:rPr>
          <w:ins w:id="200" w:author="chidalgo" w:date="2017-04-28T11:49:00Z"/>
          <w:rFonts w:ascii="Arial" w:hAnsi="Arial" w:cs="Arial"/>
          <w:sz w:val="22"/>
          <w:szCs w:val="22"/>
          <w:lang w:val="es-ES_tradnl"/>
        </w:rPr>
      </w:pPr>
    </w:p>
    <w:p w:rsidR="00055BD0" w:rsidRDefault="00055BD0" w:rsidP="00055BD0">
      <w:pPr>
        <w:pStyle w:val="NormalWeb"/>
        <w:spacing w:before="0" w:after="0"/>
        <w:ind w:left="708"/>
        <w:jc w:val="both"/>
        <w:rPr>
          <w:ins w:id="201" w:author="chidalgo" w:date="2017-04-28T11:49:00Z"/>
          <w:rFonts w:ascii="Arial" w:hAnsi="Arial" w:cs="Arial"/>
          <w:sz w:val="22"/>
          <w:szCs w:val="22"/>
          <w:lang w:val="es-ES_tradnl"/>
        </w:rPr>
      </w:pPr>
      <w:ins w:id="202" w:author="chidalgo" w:date="2017-04-28T11:49:00Z">
        <w:r>
          <w:rPr>
            <w:rFonts w:ascii="Arial" w:hAnsi="Arial" w:cs="Arial"/>
            <w:sz w:val="22"/>
            <w:szCs w:val="22"/>
            <w:lang w:val="es-ES_tradnl"/>
          </w:rPr>
          <w:t>Estas jornadas de difusión dirigida</w:t>
        </w:r>
        <w:r w:rsidRPr="006E1A77">
          <w:rPr>
            <w:rFonts w:ascii="Arial" w:hAnsi="Arial" w:cs="Arial"/>
            <w:sz w:val="22"/>
            <w:szCs w:val="22"/>
            <w:lang w:val="es-ES_tradnl"/>
          </w:rPr>
          <w:t xml:space="preserve"> deben  ser dinámicas,  con  ejemplos  y  prácticas  entre  los  </w:t>
        </w:r>
        <w:r>
          <w:rPr>
            <w:rFonts w:ascii="Arial" w:hAnsi="Arial" w:cs="Arial"/>
            <w:sz w:val="22"/>
            <w:szCs w:val="22"/>
            <w:lang w:val="es-ES_tradnl"/>
          </w:rPr>
          <w:t xml:space="preserve">participantes, </w:t>
        </w:r>
        <w:r w:rsidRPr="006E1A77">
          <w:rPr>
            <w:rFonts w:ascii="Arial" w:hAnsi="Arial" w:cs="Arial"/>
            <w:sz w:val="22"/>
            <w:szCs w:val="22"/>
            <w:lang w:val="es-ES_tradnl"/>
          </w:rPr>
          <w:t xml:space="preserve">de  tal  manera  que  </w:t>
        </w:r>
        <w:r>
          <w:rPr>
            <w:rFonts w:ascii="Arial" w:hAnsi="Arial" w:cs="Arial"/>
            <w:sz w:val="22"/>
            <w:szCs w:val="22"/>
            <w:lang w:val="es-ES_tradnl"/>
          </w:rPr>
          <w:t xml:space="preserve">se </w:t>
        </w:r>
        <w:r w:rsidRPr="006E1A77">
          <w:rPr>
            <w:rFonts w:ascii="Arial" w:hAnsi="Arial" w:cs="Arial"/>
            <w:sz w:val="22"/>
            <w:szCs w:val="22"/>
            <w:lang w:val="es-ES_tradnl"/>
          </w:rPr>
          <w:t xml:space="preserve">genere un ambiente de intercambio de conocimientos. La convocatoria deberá generar una participación con un mínimo </w:t>
        </w:r>
        <w:r w:rsidRPr="00703FA6">
          <w:rPr>
            <w:rFonts w:ascii="Arial" w:hAnsi="Arial" w:cs="Arial"/>
            <w:sz w:val="22"/>
            <w:szCs w:val="22"/>
            <w:lang w:val="es-ES_tradnl"/>
          </w:rPr>
          <w:t>de 50 participantes</w:t>
        </w:r>
        <w:r w:rsidRPr="006E1A77">
          <w:rPr>
            <w:rFonts w:ascii="Arial" w:hAnsi="Arial" w:cs="Arial"/>
            <w:sz w:val="22"/>
            <w:szCs w:val="22"/>
            <w:lang w:val="es-ES_tradnl"/>
          </w:rPr>
          <w:t xml:space="preserve"> por </w:t>
        </w:r>
        <w:r>
          <w:rPr>
            <w:rFonts w:ascii="Arial" w:hAnsi="Arial" w:cs="Arial"/>
            <w:sz w:val="22"/>
            <w:szCs w:val="22"/>
            <w:lang w:val="es-ES_tradnl"/>
          </w:rPr>
          <w:t xml:space="preserve">evento </w:t>
        </w:r>
        <w:r w:rsidRPr="006E1A77">
          <w:rPr>
            <w:rFonts w:ascii="Arial" w:hAnsi="Arial" w:cs="Arial"/>
            <w:sz w:val="22"/>
            <w:szCs w:val="22"/>
            <w:lang w:val="es-ES_tradnl"/>
          </w:rPr>
          <w:t>(todos  los  costos  asociados  serán  cubiertos por  el</w:t>
        </w:r>
        <w:r>
          <w:rPr>
            <w:rFonts w:ascii="Arial" w:hAnsi="Arial" w:cs="Arial"/>
            <w:sz w:val="22"/>
            <w:szCs w:val="22"/>
            <w:lang w:val="es-ES_tradnl"/>
          </w:rPr>
          <w:t xml:space="preserve"> consultor</w:t>
        </w:r>
        <w:r w:rsidR="00FC3209">
          <w:rPr>
            <w:rFonts w:ascii="Arial" w:hAnsi="Arial" w:cs="Arial"/>
            <w:sz w:val="22"/>
            <w:szCs w:val="22"/>
            <w:lang w:val="es-ES_tradnl"/>
          </w:rPr>
          <w:t>: local</w:t>
        </w:r>
      </w:ins>
      <w:ins w:id="203" w:author="chidalgo" w:date="2017-04-28T12:04:00Z">
        <w:r w:rsidR="00FC3209">
          <w:rPr>
            <w:rFonts w:ascii="Arial" w:hAnsi="Arial" w:cs="Arial"/>
            <w:sz w:val="22"/>
            <w:szCs w:val="22"/>
            <w:lang w:val="es-ES_tradnl"/>
          </w:rPr>
          <w:t>, papelería</w:t>
        </w:r>
      </w:ins>
      <w:ins w:id="204" w:author="chidalgo" w:date="2017-04-28T11:49:00Z">
        <w:r w:rsidRPr="006E1A77">
          <w:rPr>
            <w:rFonts w:ascii="Arial" w:hAnsi="Arial" w:cs="Arial"/>
            <w:sz w:val="22"/>
            <w:szCs w:val="22"/>
            <w:lang w:val="es-ES_tradnl"/>
          </w:rPr>
          <w:t xml:space="preserve">, equipo multimedia, </w:t>
        </w:r>
        <w:r w:rsidR="006E231C" w:rsidRPr="006E231C">
          <w:rPr>
            <w:rFonts w:ascii="Arial" w:hAnsi="Arial" w:cs="Arial"/>
            <w:sz w:val="22"/>
            <w:szCs w:val="22"/>
            <w:highlight w:val="yellow"/>
            <w:lang w:val="es-ES_tradnl"/>
            <w:rPrChange w:id="205" w:author="chidalgo" w:date="2017-04-28T12:04:00Z">
              <w:rPr>
                <w:rFonts w:ascii="Arial" w:eastAsia="Calibri" w:hAnsi="Arial" w:cs="Arial"/>
                <w:kern w:val="0"/>
                <w:sz w:val="22"/>
                <w:szCs w:val="22"/>
                <w:lang w:val="es-ES_tradnl"/>
              </w:rPr>
            </w:rPrChange>
          </w:rPr>
          <w:t>entre otros</w:t>
        </w:r>
        <w:r w:rsidRPr="006E1A77">
          <w:rPr>
            <w:rFonts w:ascii="Arial" w:hAnsi="Arial" w:cs="Arial"/>
            <w:sz w:val="22"/>
            <w:szCs w:val="22"/>
            <w:lang w:val="es-ES_tradnl"/>
          </w:rPr>
          <w:t xml:space="preserve">). </w:t>
        </w:r>
      </w:ins>
    </w:p>
    <w:p w:rsidR="00055BD0" w:rsidRDefault="00055BD0" w:rsidP="00055BD0">
      <w:pPr>
        <w:pStyle w:val="NormalWeb"/>
        <w:spacing w:before="0" w:after="0"/>
        <w:ind w:left="708"/>
        <w:jc w:val="both"/>
        <w:rPr>
          <w:ins w:id="206" w:author="chidalgo" w:date="2017-04-28T11:49:00Z"/>
          <w:rFonts w:ascii="Arial" w:hAnsi="Arial" w:cs="Arial"/>
          <w:sz w:val="22"/>
          <w:szCs w:val="22"/>
          <w:lang w:val="es-ES_tradnl"/>
        </w:rPr>
      </w:pPr>
    </w:p>
    <w:p w:rsidR="00055BD0" w:rsidRDefault="00055BD0" w:rsidP="00055BD0">
      <w:pPr>
        <w:pStyle w:val="NormalWeb"/>
        <w:spacing w:before="0" w:after="0"/>
        <w:ind w:left="708"/>
        <w:jc w:val="both"/>
        <w:rPr>
          <w:ins w:id="207" w:author="chidalgo" w:date="2017-04-28T11:49:00Z"/>
          <w:rFonts w:ascii="Arial" w:hAnsi="Arial" w:cs="Arial"/>
          <w:sz w:val="22"/>
          <w:szCs w:val="22"/>
          <w:lang w:val="es-ES_tradnl"/>
        </w:rPr>
      </w:pPr>
      <w:ins w:id="208" w:author="chidalgo" w:date="2017-04-28T11:49:00Z">
        <w:r>
          <w:rPr>
            <w:rFonts w:ascii="Arial" w:hAnsi="Arial" w:cs="Arial"/>
            <w:sz w:val="22"/>
            <w:szCs w:val="22"/>
            <w:lang w:val="es-ES_tradnl"/>
          </w:rPr>
          <w:t xml:space="preserve">Previo el desarrollo de las jornadas de difusión dirigida deberá presentarse al Mipro </w:t>
        </w:r>
      </w:ins>
      <w:ins w:id="209" w:author="Melara" w:date="2017-05-16T11:45:00Z">
        <w:r w:rsidR="00A52857">
          <w:rPr>
            <w:rFonts w:ascii="Arial" w:hAnsi="Arial" w:cs="Arial"/>
            <w:sz w:val="22"/>
            <w:szCs w:val="22"/>
            <w:lang w:val="es-ES_tradnl"/>
          </w:rPr>
          <w:t xml:space="preserve">el plan </w:t>
        </w:r>
      </w:ins>
      <w:ins w:id="210" w:author="chidalgo" w:date="2017-04-28T11:49:00Z">
        <w:del w:id="211" w:author="Melara" w:date="2017-05-16T11:44:00Z">
          <w:r w:rsidDel="00A52857">
            <w:rPr>
              <w:rFonts w:ascii="Arial" w:hAnsi="Arial" w:cs="Arial"/>
              <w:sz w:val="22"/>
              <w:szCs w:val="22"/>
              <w:lang w:val="es-ES_tradnl"/>
            </w:rPr>
            <w:delText xml:space="preserve">la estrategia </w:delText>
          </w:r>
        </w:del>
        <w:r>
          <w:rPr>
            <w:rFonts w:ascii="Arial" w:hAnsi="Arial" w:cs="Arial"/>
            <w:sz w:val="22"/>
            <w:szCs w:val="22"/>
            <w:lang w:val="es-ES_tradnl"/>
          </w:rPr>
          <w:t>de difusión, comunicación, y promoción del “Programa Mipymes”, y el cronograma de ejecución a la Unidad Ejecutora del Mipro para su aprobación. El consultor podrá realizar alguna modificación en la logística presentando a la Unidad Ejecutora del Mipro la debida justificación.</w:t>
        </w:r>
      </w:ins>
    </w:p>
    <w:p w:rsidR="00055BD0" w:rsidRDefault="00055BD0" w:rsidP="00055BD0">
      <w:pPr>
        <w:pStyle w:val="NormalWeb"/>
        <w:spacing w:before="0" w:after="0"/>
        <w:ind w:left="708"/>
        <w:jc w:val="both"/>
        <w:rPr>
          <w:ins w:id="212" w:author="chidalgo" w:date="2017-04-28T11:49:00Z"/>
          <w:rFonts w:ascii="Arial" w:hAnsi="Arial" w:cs="Arial"/>
          <w:sz w:val="22"/>
          <w:szCs w:val="22"/>
          <w:lang w:val="es-ES_tradnl"/>
        </w:rPr>
      </w:pPr>
    </w:p>
    <w:p w:rsidR="009F043E" w:rsidRPr="006E1A77" w:rsidRDefault="009F043E" w:rsidP="009F043E">
      <w:pPr>
        <w:pStyle w:val="NormalWeb"/>
        <w:widowControl/>
        <w:numPr>
          <w:ilvl w:val="0"/>
          <w:numId w:val="48"/>
        </w:numPr>
        <w:suppressAutoHyphens w:val="0"/>
        <w:spacing w:before="0" w:after="0"/>
        <w:jc w:val="both"/>
        <w:rPr>
          <w:ins w:id="213" w:author="chidalgo" w:date="2017-04-28T12:26:00Z"/>
          <w:rFonts w:ascii="Arial" w:hAnsi="Arial" w:cs="Arial"/>
          <w:b/>
          <w:sz w:val="22"/>
          <w:szCs w:val="22"/>
          <w:lang w:val="es-ES_tradnl"/>
        </w:rPr>
      </w:pPr>
      <w:ins w:id="214" w:author="chidalgo" w:date="2017-04-28T12:26:00Z">
        <w:r>
          <w:rPr>
            <w:rFonts w:ascii="Arial" w:hAnsi="Arial" w:cs="Arial"/>
            <w:b/>
            <w:sz w:val="22"/>
            <w:szCs w:val="22"/>
            <w:lang w:val="es-EC"/>
          </w:rPr>
          <w:t>Base de d</w:t>
        </w:r>
        <w:r w:rsidRPr="006E1A77">
          <w:rPr>
            <w:rFonts w:ascii="Arial" w:hAnsi="Arial" w:cs="Arial"/>
            <w:b/>
            <w:sz w:val="22"/>
            <w:szCs w:val="22"/>
            <w:lang w:val="es-EC"/>
          </w:rPr>
          <w:t xml:space="preserve">atos </w:t>
        </w:r>
        <w:r>
          <w:rPr>
            <w:rFonts w:ascii="Arial" w:hAnsi="Arial" w:cs="Arial"/>
            <w:b/>
            <w:sz w:val="22"/>
            <w:szCs w:val="22"/>
            <w:lang w:val="es-EC"/>
          </w:rPr>
          <w:t xml:space="preserve">relacional  desarrollada </w:t>
        </w:r>
        <w:r w:rsidRPr="006E1A77">
          <w:rPr>
            <w:rFonts w:ascii="Arial" w:hAnsi="Arial" w:cs="Arial"/>
            <w:b/>
            <w:sz w:val="22"/>
            <w:szCs w:val="22"/>
            <w:lang w:val="es-EC"/>
          </w:rPr>
          <w:t>y sistematizada</w:t>
        </w:r>
        <w:r>
          <w:rPr>
            <w:rFonts w:ascii="Arial" w:hAnsi="Arial" w:cs="Arial"/>
            <w:b/>
            <w:sz w:val="22"/>
            <w:szCs w:val="22"/>
            <w:lang w:val="es-EC"/>
          </w:rPr>
          <w:t>.</w:t>
        </w:r>
      </w:ins>
    </w:p>
    <w:p w:rsidR="009F043E" w:rsidRDefault="009F043E" w:rsidP="009F043E">
      <w:pPr>
        <w:pStyle w:val="NormalWeb"/>
        <w:widowControl/>
        <w:suppressAutoHyphens w:val="0"/>
        <w:spacing w:before="0" w:after="0"/>
        <w:jc w:val="both"/>
        <w:rPr>
          <w:ins w:id="215" w:author="chidalgo" w:date="2017-04-28T12:26:00Z"/>
          <w:rFonts w:ascii="Arial" w:hAnsi="Arial" w:cs="Arial"/>
          <w:sz w:val="22"/>
          <w:szCs w:val="22"/>
          <w:lang w:val="es-ES_tradnl"/>
        </w:rPr>
      </w:pPr>
    </w:p>
    <w:p w:rsidR="006E231C" w:rsidRDefault="009F043E" w:rsidP="006E231C">
      <w:pPr>
        <w:pStyle w:val="NormalWeb"/>
        <w:widowControl/>
        <w:suppressAutoHyphens w:val="0"/>
        <w:spacing w:before="0" w:after="0"/>
        <w:ind w:left="708"/>
        <w:jc w:val="both"/>
        <w:rPr>
          <w:ins w:id="216" w:author="chidalgo" w:date="2017-04-28T12:26:00Z"/>
          <w:rFonts w:ascii="Arial" w:hAnsi="Arial" w:cs="Arial"/>
          <w:sz w:val="22"/>
          <w:szCs w:val="22"/>
          <w:lang w:val="es-ES_tradnl"/>
        </w:rPr>
        <w:pPrChange w:id="217" w:author="chidalgo" w:date="2017-04-28T12:28:00Z">
          <w:pPr>
            <w:pStyle w:val="NormalWeb"/>
            <w:widowControl/>
            <w:suppressAutoHyphens w:val="0"/>
            <w:spacing w:before="0" w:after="0"/>
            <w:jc w:val="both"/>
          </w:pPr>
        </w:pPrChange>
      </w:pPr>
      <w:ins w:id="218" w:author="chidalgo" w:date="2017-04-28T12:26:00Z">
        <w:r>
          <w:rPr>
            <w:rFonts w:ascii="Arial" w:hAnsi="Arial" w:cs="Arial"/>
            <w:sz w:val="22"/>
            <w:szCs w:val="22"/>
            <w:lang w:val="es-ES_tradnl"/>
          </w:rPr>
          <w:t xml:space="preserve">El diseño de la </w:t>
        </w:r>
        <w:r w:rsidRPr="006E1A77">
          <w:rPr>
            <w:rFonts w:ascii="Arial" w:hAnsi="Arial" w:cs="Arial"/>
            <w:sz w:val="22"/>
            <w:szCs w:val="22"/>
            <w:lang w:val="es-ES_tradnl"/>
          </w:rPr>
          <w:t>base de datos relacional</w:t>
        </w:r>
        <w:r>
          <w:rPr>
            <w:rFonts w:ascii="Arial" w:hAnsi="Arial" w:cs="Arial"/>
            <w:sz w:val="22"/>
            <w:szCs w:val="22"/>
            <w:lang w:val="es-ES_tradnl"/>
          </w:rPr>
          <w:t xml:space="preserve"> deberá ser desarrollado</w:t>
        </w:r>
        <w:r w:rsidRPr="006E1A77">
          <w:rPr>
            <w:rFonts w:ascii="Arial" w:hAnsi="Arial" w:cs="Arial"/>
            <w:sz w:val="22"/>
            <w:szCs w:val="22"/>
            <w:lang w:val="es-ES_tradnl"/>
          </w:rPr>
          <w:t xml:space="preserve"> bajo el Sistema PostgreSQL 9.3 o superior, </w:t>
        </w:r>
        <w:r>
          <w:rPr>
            <w:rFonts w:ascii="Arial" w:hAnsi="Arial" w:cs="Arial"/>
            <w:sz w:val="22"/>
            <w:szCs w:val="22"/>
            <w:lang w:val="es-ES_tradnl"/>
          </w:rPr>
          <w:t xml:space="preserve">y su </w:t>
        </w:r>
        <w:r w:rsidRPr="006E1A77">
          <w:rPr>
            <w:rFonts w:ascii="Arial" w:hAnsi="Arial" w:cs="Arial"/>
            <w:sz w:val="22"/>
            <w:szCs w:val="22"/>
            <w:lang w:val="es-ES_tradnl"/>
          </w:rPr>
          <w:t xml:space="preserve">información </w:t>
        </w:r>
        <w:r>
          <w:rPr>
            <w:rFonts w:ascii="Arial" w:hAnsi="Arial" w:cs="Arial"/>
            <w:sz w:val="22"/>
            <w:szCs w:val="22"/>
            <w:lang w:val="es-ES_tradnl"/>
          </w:rPr>
          <w:t xml:space="preserve">deberá estar </w:t>
        </w:r>
        <w:r w:rsidRPr="006E1A77">
          <w:rPr>
            <w:rFonts w:ascii="Arial" w:hAnsi="Arial" w:cs="Arial"/>
            <w:sz w:val="22"/>
            <w:szCs w:val="22"/>
            <w:lang w:val="es-ES_tradnl"/>
          </w:rPr>
          <w:t>ordenada, codificada y clasificada de acuerdo a los parámetros establecidos por la</w:t>
        </w:r>
        <w:r>
          <w:rPr>
            <w:rFonts w:ascii="Arial" w:hAnsi="Arial" w:cs="Arial"/>
            <w:sz w:val="22"/>
            <w:szCs w:val="22"/>
            <w:lang w:val="es-ES_tradnl"/>
          </w:rPr>
          <w:t xml:space="preserve"> Unidad Ejecutora del Mipro</w:t>
        </w:r>
        <w:r w:rsidRPr="006E1A77">
          <w:rPr>
            <w:rFonts w:ascii="Arial" w:hAnsi="Arial" w:cs="Arial"/>
            <w:sz w:val="22"/>
            <w:szCs w:val="22"/>
            <w:lang w:val="es-ES_tradnl"/>
          </w:rPr>
          <w:t xml:space="preserve">. </w:t>
        </w:r>
      </w:ins>
    </w:p>
    <w:p w:rsidR="009F043E" w:rsidRDefault="009F043E" w:rsidP="009F043E">
      <w:pPr>
        <w:pStyle w:val="NormalWeb"/>
        <w:widowControl/>
        <w:suppressAutoHyphens w:val="0"/>
        <w:spacing w:before="0" w:after="0"/>
        <w:jc w:val="both"/>
        <w:rPr>
          <w:ins w:id="219" w:author="chidalgo" w:date="2017-04-28T12:26:00Z"/>
          <w:rFonts w:ascii="Arial" w:hAnsi="Arial" w:cs="Arial"/>
          <w:sz w:val="22"/>
          <w:szCs w:val="22"/>
          <w:lang w:val="es-ES_tradnl"/>
        </w:rPr>
      </w:pPr>
    </w:p>
    <w:p w:rsidR="006E231C" w:rsidRDefault="009F043E" w:rsidP="006E231C">
      <w:pPr>
        <w:pStyle w:val="NormalWeb"/>
        <w:widowControl/>
        <w:suppressAutoHyphens w:val="0"/>
        <w:spacing w:before="0" w:after="0"/>
        <w:ind w:left="708"/>
        <w:jc w:val="both"/>
        <w:rPr>
          <w:ins w:id="220" w:author="chidalgo" w:date="2017-04-28T12:26:00Z"/>
          <w:rFonts w:asciiTheme="minorHAnsi" w:hAnsiTheme="minorHAnsi"/>
          <w:lang w:val="es-EC"/>
        </w:rPr>
        <w:pPrChange w:id="221" w:author="chidalgo" w:date="2017-04-28T12:28:00Z">
          <w:pPr>
            <w:pStyle w:val="NormalWeb"/>
            <w:widowControl/>
            <w:suppressAutoHyphens w:val="0"/>
            <w:spacing w:before="0" w:after="0"/>
            <w:jc w:val="both"/>
          </w:pPr>
        </w:pPrChange>
      </w:pPr>
      <w:ins w:id="222" w:author="chidalgo" w:date="2017-04-28T12:26:00Z">
        <w:r w:rsidRPr="006E1A77">
          <w:rPr>
            <w:rFonts w:ascii="Arial" w:hAnsi="Arial" w:cs="Arial"/>
            <w:sz w:val="22"/>
            <w:szCs w:val="22"/>
            <w:lang w:val="es-ES_tradnl"/>
          </w:rPr>
          <w:t>Esta información debe permitir a la Unidad Ejecutora,</w:t>
        </w:r>
        <w:r>
          <w:rPr>
            <w:rFonts w:ascii="Arial" w:hAnsi="Arial" w:cs="Arial"/>
            <w:sz w:val="22"/>
            <w:szCs w:val="22"/>
            <w:lang w:val="es-ES_tradnl"/>
          </w:rPr>
          <w:t xml:space="preserve"> contar con información</w:t>
        </w:r>
        <w:r w:rsidRPr="006E1A77">
          <w:rPr>
            <w:rFonts w:ascii="Arial" w:hAnsi="Arial" w:cs="Arial"/>
            <w:sz w:val="22"/>
            <w:szCs w:val="22"/>
            <w:lang w:val="es-ES_tradnl"/>
          </w:rPr>
          <w:t xml:space="preserve"> </w:t>
        </w:r>
        <w:r w:rsidRPr="004E1036">
          <w:rPr>
            <w:rFonts w:asciiTheme="minorHAnsi" w:hAnsiTheme="minorHAnsi"/>
            <w:lang w:val="es-EC"/>
          </w:rPr>
          <w:t>referente a los emprendimientos innovadores, desde  la fase de postulación hasta la fina</w:t>
        </w:r>
        <w:r>
          <w:rPr>
            <w:rFonts w:asciiTheme="minorHAnsi" w:hAnsiTheme="minorHAnsi"/>
            <w:lang w:val="es-EC"/>
          </w:rPr>
          <w:t>lización del “Programa Mipymes”.</w:t>
        </w:r>
        <w:r w:rsidRPr="004E1036">
          <w:rPr>
            <w:rFonts w:asciiTheme="minorHAnsi" w:hAnsiTheme="minorHAnsi"/>
            <w:lang w:val="es-EC"/>
          </w:rPr>
          <w:t xml:space="preserve"> </w:t>
        </w:r>
      </w:ins>
    </w:p>
    <w:p w:rsidR="009F043E" w:rsidRDefault="009F043E" w:rsidP="009F043E">
      <w:pPr>
        <w:pStyle w:val="NormalWeb"/>
        <w:widowControl/>
        <w:suppressAutoHyphens w:val="0"/>
        <w:spacing w:before="0" w:after="0"/>
        <w:jc w:val="both"/>
        <w:rPr>
          <w:ins w:id="223" w:author="chidalgo" w:date="2017-04-28T12:26:00Z"/>
          <w:rFonts w:asciiTheme="minorHAnsi" w:hAnsiTheme="minorHAnsi"/>
          <w:lang w:val="es-EC"/>
        </w:rPr>
      </w:pPr>
    </w:p>
    <w:p w:rsidR="006E231C" w:rsidRDefault="009F043E" w:rsidP="006E231C">
      <w:pPr>
        <w:pStyle w:val="NormalWeb"/>
        <w:widowControl/>
        <w:suppressAutoHyphens w:val="0"/>
        <w:spacing w:before="0" w:after="0"/>
        <w:ind w:left="708"/>
        <w:jc w:val="both"/>
        <w:rPr>
          <w:ins w:id="224" w:author="chidalgo" w:date="2017-04-28T12:26:00Z"/>
          <w:rFonts w:ascii="Arial" w:hAnsi="Arial" w:cs="Arial"/>
          <w:sz w:val="22"/>
          <w:szCs w:val="22"/>
          <w:lang w:val="es-ES_tradnl"/>
        </w:rPr>
        <w:pPrChange w:id="225" w:author="chidalgo" w:date="2017-04-28T12:28:00Z">
          <w:pPr>
            <w:pStyle w:val="NormalWeb"/>
            <w:widowControl/>
            <w:suppressAutoHyphens w:val="0"/>
            <w:spacing w:before="0" w:after="0"/>
            <w:jc w:val="both"/>
          </w:pPr>
        </w:pPrChange>
      </w:pPr>
      <w:ins w:id="226" w:author="chidalgo" w:date="2017-04-28T12:26:00Z">
        <w:r>
          <w:rPr>
            <w:rFonts w:asciiTheme="minorHAnsi" w:hAnsiTheme="minorHAnsi"/>
            <w:lang w:val="es-EC"/>
          </w:rPr>
          <w:t xml:space="preserve">La actualización de la base de datos relacional deberá ser periódica por parte del consultor, conforme las actividades de las fases del “Programa Mipymes”, y notificada a la Unidad ejecutora del Mipro, con el fin de que la Unidad ejecutora pueda obtener una reportaría mensual de la información entregada por el consultor </w:t>
        </w:r>
        <w:r w:rsidRPr="006E1A77">
          <w:rPr>
            <w:rFonts w:ascii="Arial" w:hAnsi="Arial" w:cs="Arial"/>
            <w:sz w:val="22"/>
            <w:szCs w:val="22"/>
            <w:lang w:val="es-ES_tradnl"/>
          </w:rPr>
          <w:t>para la elaboración de informes técnicos de avance y seguimiento.</w:t>
        </w:r>
      </w:ins>
    </w:p>
    <w:p w:rsidR="006E231C" w:rsidRDefault="006E231C" w:rsidP="006E231C">
      <w:pPr>
        <w:pStyle w:val="NormalWeb"/>
        <w:spacing w:before="0" w:after="0"/>
        <w:jc w:val="both"/>
        <w:rPr>
          <w:ins w:id="227" w:author="chidalgo" w:date="2017-04-28T11:49:00Z"/>
          <w:rFonts w:ascii="Arial" w:hAnsi="Arial" w:cs="Arial"/>
          <w:color w:val="FF0000"/>
          <w:sz w:val="22"/>
          <w:szCs w:val="22"/>
          <w:lang w:val="es-ES_tradnl"/>
        </w:rPr>
        <w:pPrChange w:id="228" w:author="chidalgo" w:date="2017-04-28T12:26:00Z">
          <w:pPr>
            <w:pStyle w:val="NormalWeb"/>
            <w:numPr>
              <w:numId w:val="46"/>
            </w:numPr>
            <w:spacing w:before="0" w:after="0"/>
            <w:ind w:left="720" w:hanging="360"/>
            <w:jc w:val="both"/>
          </w:pPr>
        </w:pPrChange>
      </w:pPr>
    </w:p>
    <w:p w:rsidR="00A572E2" w:rsidRPr="00A572E2" w:rsidRDefault="00A572E2" w:rsidP="00A572E2">
      <w:pPr>
        <w:pStyle w:val="NormalWeb"/>
        <w:widowControl/>
        <w:numPr>
          <w:ilvl w:val="0"/>
          <w:numId w:val="49"/>
        </w:numPr>
        <w:suppressAutoHyphens w:val="0"/>
        <w:spacing w:before="0" w:after="0"/>
        <w:jc w:val="both"/>
        <w:rPr>
          <w:ins w:id="229" w:author="chidalgo" w:date="2017-04-28T14:46:00Z"/>
          <w:rFonts w:ascii="Arial" w:hAnsi="Arial" w:cs="Arial"/>
          <w:b/>
          <w:sz w:val="22"/>
          <w:szCs w:val="22"/>
          <w:lang w:val="es-ES_tradnl"/>
        </w:rPr>
      </w:pPr>
      <w:ins w:id="230" w:author="chidalgo" w:date="2017-04-28T14:46:00Z">
        <w:r w:rsidRPr="00A572E2">
          <w:rPr>
            <w:rFonts w:ascii="Arial" w:hAnsi="Arial" w:cs="Arial"/>
            <w:b/>
            <w:szCs w:val="22"/>
            <w:lang w:val="es-EC"/>
          </w:rPr>
          <w:t xml:space="preserve">Informe de los emprendimientos innovadores </w:t>
        </w:r>
        <w:r w:rsidRPr="00A572E2">
          <w:rPr>
            <w:rFonts w:ascii="Arial" w:hAnsi="Arial" w:cs="Arial"/>
            <w:b/>
            <w:sz w:val="22"/>
            <w:szCs w:val="22"/>
            <w:lang w:val="es-ES_tradnl"/>
          </w:rPr>
          <w:t>preseleccionados.</w:t>
        </w:r>
      </w:ins>
    </w:p>
    <w:p w:rsidR="00A572E2" w:rsidRDefault="00A572E2" w:rsidP="00A572E2">
      <w:pPr>
        <w:pStyle w:val="NormalWeb"/>
        <w:widowControl/>
        <w:suppressAutoHyphens w:val="0"/>
        <w:jc w:val="both"/>
        <w:rPr>
          <w:ins w:id="231" w:author="chidalgo" w:date="2017-04-28T14:46:00Z"/>
          <w:rFonts w:asciiTheme="majorHAnsi" w:hAnsiTheme="majorHAnsi" w:cs="Calibri"/>
          <w:lang w:val="es-EC"/>
        </w:rPr>
      </w:pPr>
      <w:ins w:id="232" w:author="chidalgo" w:date="2017-04-28T14:46:00Z">
        <w:r>
          <w:rPr>
            <w:rFonts w:ascii="Arial" w:hAnsi="Arial" w:cs="Arial"/>
            <w:sz w:val="22"/>
            <w:szCs w:val="22"/>
            <w:lang w:val="es-ES_tradnl"/>
          </w:rPr>
          <w:t xml:space="preserve">El consultor preseleccionará los emprendimientos innovadores que cumplan con los criterios de preselección establecidos en las bases del “Programa Mipymes”, para lo cual examinará y validará </w:t>
        </w:r>
        <w:r w:rsidRPr="00380953">
          <w:rPr>
            <w:rFonts w:asciiTheme="majorHAnsi" w:hAnsiTheme="majorHAnsi" w:cs="Calibri"/>
            <w:lang w:val="es-EC"/>
          </w:rPr>
          <w:t>toda la información</w:t>
        </w:r>
        <w:r>
          <w:rPr>
            <w:rFonts w:asciiTheme="majorHAnsi" w:hAnsiTheme="majorHAnsi" w:cs="Calibri"/>
            <w:lang w:val="es-EC"/>
          </w:rPr>
          <w:t xml:space="preserve"> solicitada e</w:t>
        </w:r>
        <w:r w:rsidRPr="00380953">
          <w:rPr>
            <w:rFonts w:asciiTheme="majorHAnsi" w:hAnsiTheme="majorHAnsi" w:cs="Calibri"/>
            <w:lang w:val="es-EC"/>
          </w:rPr>
          <w:t xml:space="preserve"> ingresada en el registro de postulaciones</w:t>
        </w:r>
        <w:r>
          <w:rPr>
            <w:rFonts w:asciiTheme="majorHAnsi" w:hAnsiTheme="majorHAnsi" w:cs="Calibri"/>
            <w:lang w:val="es-EC"/>
          </w:rPr>
          <w:t>. La valoración de la contraparte exigida al postulante del costo total del proyecto deberá ser validada por el consultor.</w:t>
        </w:r>
      </w:ins>
    </w:p>
    <w:p w:rsidR="00A572E2" w:rsidRDefault="00A572E2" w:rsidP="00A572E2">
      <w:pPr>
        <w:pStyle w:val="Default"/>
        <w:jc w:val="both"/>
        <w:rPr>
          <w:ins w:id="233" w:author="chidalgo" w:date="2017-04-28T15:32:00Z"/>
          <w:rFonts w:ascii="Arial" w:hAnsi="Arial" w:cs="Arial"/>
          <w:sz w:val="22"/>
          <w:szCs w:val="22"/>
          <w:lang w:val="es-ES_tradnl"/>
        </w:rPr>
      </w:pPr>
      <w:ins w:id="234" w:author="chidalgo" w:date="2017-04-28T14:46:00Z">
        <w:r>
          <w:rPr>
            <w:rFonts w:ascii="Arial" w:hAnsi="Arial" w:cs="Arial"/>
            <w:sz w:val="22"/>
            <w:szCs w:val="22"/>
          </w:rPr>
          <w:t>El resultado de</w:t>
        </w:r>
        <w:r w:rsidRPr="006E1A77">
          <w:rPr>
            <w:rFonts w:ascii="Arial" w:hAnsi="Arial" w:cs="Arial"/>
            <w:sz w:val="22"/>
            <w:szCs w:val="22"/>
            <w:lang w:val="es-ES_tradnl"/>
          </w:rPr>
          <w:t xml:space="preserve"> la  </w:t>
        </w:r>
        <w:r>
          <w:rPr>
            <w:rFonts w:ascii="Arial" w:hAnsi="Arial" w:cs="Arial"/>
            <w:sz w:val="22"/>
            <w:szCs w:val="22"/>
            <w:lang w:val="es-ES_tradnl"/>
          </w:rPr>
          <w:t>fase de  preselección será</w:t>
        </w:r>
        <w:r w:rsidRPr="006E1A77">
          <w:rPr>
            <w:rFonts w:ascii="Arial" w:hAnsi="Arial" w:cs="Arial"/>
            <w:sz w:val="22"/>
            <w:szCs w:val="22"/>
            <w:lang w:val="es-ES_tradnl"/>
          </w:rPr>
          <w:t xml:space="preserve">  notificad</w:t>
        </w:r>
        <w:r>
          <w:rPr>
            <w:rFonts w:ascii="Arial" w:hAnsi="Arial" w:cs="Arial"/>
            <w:sz w:val="22"/>
            <w:szCs w:val="22"/>
            <w:lang w:val="es-ES_tradnl"/>
          </w:rPr>
          <w:t>o</w:t>
        </w:r>
        <w:r w:rsidRPr="006E1A77">
          <w:rPr>
            <w:rFonts w:ascii="Arial" w:hAnsi="Arial" w:cs="Arial"/>
            <w:sz w:val="22"/>
            <w:szCs w:val="22"/>
            <w:lang w:val="es-ES_tradnl"/>
          </w:rPr>
          <w:t xml:space="preserve"> mediante  correo  electrónico  a  </w:t>
        </w:r>
        <w:r>
          <w:rPr>
            <w:rFonts w:ascii="Arial" w:hAnsi="Arial" w:cs="Arial"/>
            <w:sz w:val="22"/>
            <w:szCs w:val="22"/>
            <w:lang w:val="es-ES_tradnl"/>
          </w:rPr>
          <w:t xml:space="preserve">los postulantes a </w:t>
        </w:r>
        <w:r w:rsidRPr="006E1A77">
          <w:rPr>
            <w:rFonts w:ascii="Arial" w:hAnsi="Arial" w:cs="Arial"/>
            <w:sz w:val="22"/>
            <w:szCs w:val="22"/>
            <w:lang w:val="es-ES_tradnl"/>
          </w:rPr>
          <w:t xml:space="preserve">las  direcciones  indicadas  para  estos  efectos  en </w:t>
        </w:r>
        <w:r>
          <w:rPr>
            <w:rFonts w:ascii="Arial" w:hAnsi="Arial" w:cs="Arial"/>
            <w:sz w:val="22"/>
            <w:szCs w:val="22"/>
            <w:lang w:val="es-ES_tradnl"/>
          </w:rPr>
          <w:t>el registro de postulaciones.</w:t>
        </w:r>
        <w:r w:rsidRPr="006E1A77">
          <w:rPr>
            <w:rFonts w:ascii="Arial" w:hAnsi="Arial" w:cs="Arial"/>
            <w:sz w:val="22"/>
            <w:szCs w:val="22"/>
            <w:lang w:val="es-ES_tradnl"/>
          </w:rPr>
          <w:t xml:space="preserve"> </w:t>
        </w:r>
        <w:r>
          <w:rPr>
            <w:rFonts w:ascii="Arial" w:hAnsi="Arial" w:cs="Arial"/>
            <w:sz w:val="22"/>
            <w:szCs w:val="22"/>
            <w:lang w:val="es-ES_tradnl"/>
          </w:rPr>
          <w:t>Los proyectos no admitidos que apelen su resultado tendrán un tiempo máximo de respuesta de 3 días hábiles por parte del consultor.</w:t>
        </w:r>
      </w:ins>
    </w:p>
    <w:p w:rsidR="00FD03AC" w:rsidRDefault="00FD03AC" w:rsidP="00A572E2">
      <w:pPr>
        <w:pStyle w:val="Default"/>
        <w:jc w:val="both"/>
        <w:rPr>
          <w:ins w:id="235" w:author="chidalgo" w:date="2017-04-28T14:46:00Z"/>
          <w:rFonts w:ascii="Arial" w:hAnsi="Arial" w:cs="Arial"/>
          <w:sz w:val="22"/>
          <w:szCs w:val="22"/>
          <w:lang w:val="es-ES_tradnl"/>
        </w:rPr>
      </w:pPr>
    </w:p>
    <w:p w:rsidR="006E231C" w:rsidRDefault="00FD03AC" w:rsidP="006E231C">
      <w:pPr>
        <w:pStyle w:val="NormalWeb"/>
        <w:widowControl/>
        <w:numPr>
          <w:ilvl w:val="0"/>
          <w:numId w:val="50"/>
        </w:numPr>
        <w:suppressAutoHyphens w:val="0"/>
        <w:spacing w:before="0" w:after="0"/>
        <w:ind w:left="284" w:hanging="284"/>
        <w:jc w:val="both"/>
        <w:rPr>
          <w:ins w:id="236" w:author="chidalgo" w:date="2017-04-28T15:32:00Z"/>
          <w:rFonts w:ascii="Arial" w:hAnsi="Arial" w:cs="Arial"/>
          <w:b/>
          <w:sz w:val="22"/>
          <w:szCs w:val="22"/>
          <w:highlight w:val="yellow"/>
          <w:lang w:val="es-ES_tradnl"/>
        </w:rPr>
        <w:pPrChange w:id="237" w:author="chidalgo" w:date="2017-04-28T15:33:00Z">
          <w:pPr>
            <w:pStyle w:val="NormalWeb"/>
            <w:widowControl/>
            <w:numPr>
              <w:numId w:val="50"/>
            </w:numPr>
            <w:suppressAutoHyphens w:val="0"/>
            <w:spacing w:before="0" w:after="0"/>
            <w:ind w:left="284" w:hanging="720"/>
            <w:jc w:val="both"/>
          </w:pPr>
        </w:pPrChange>
      </w:pPr>
      <w:ins w:id="238" w:author="chidalgo" w:date="2017-04-28T15:32:00Z">
        <w:r w:rsidRPr="00507844">
          <w:rPr>
            <w:rFonts w:ascii="Arial" w:hAnsi="Arial" w:cs="Arial"/>
            <w:b/>
            <w:sz w:val="22"/>
            <w:szCs w:val="22"/>
            <w:lang w:val="es-EC"/>
          </w:rPr>
          <w:t xml:space="preserve">Informe de </w:t>
        </w:r>
        <w:r>
          <w:rPr>
            <w:rFonts w:ascii="Arial" w:hAnsi="Arial" w:cs="Arial"/>
            <w:b/>
            <w:sz w:val="22"/>
            <w:szCs w:val="22"/>
            <w:lang w:val="es-ES_tradnl"/>
          </w:rPr>
          <w:t>asesoría técnica y económica especializada.</w:t>
        </w:r>
      </w:ins>
    </w:p>
    <w:p w:rsidR="00FD03AC" w:rsidRPr="00507844" w:rsidRDefault="00FD03AC" w:rsidP="00FD03AC">
      <w:pPr>
        <w:pStyle w:val="NormalWeb"/>
        <w:widowControl/>
        <w:suppressAutoHyphens w:val="0"/>
        <w:spacing w:before="0" w:after="0"/>
        <w:jc w:val="both"/>
        <w:rPr>
          <w:ins w:id="239" w:author="chidalgo" w:date="2017-04-28T15:32:00Z"/>
          <w:rFonts w:ascii="Arial" w:hAnsi="Arial" w:cs="Arial"/>
          <w:sz w:val="22"/>
          <w:szCs w:val="22"/>
          <w:lang w:val="es-ES_tradnl"/>
        </w:rPr>
      </w:pPr>
    </w:p>
    <w:p w:rsidR="00FD03AC" w:rsidRPr="00703FA6" w:rsidRDefault="002A208E" w:rsidP="00FD03AC">
      <w:pPr>
        <w:pStyle w:val="Default"/>
        <w:jc w:val="both"/>
        <w:rPr>
          <w:ins w:id="240" w:author="chidalgo" w:date="2017-04-28T15:32:00Z"/>
          <w:rFonts w:ascii="Arial" w:eastAsia="Arial Unicode MS" w:hAnsi="Arial" w:cs="Arial"/>
          <w:color w:val="auto"/>
          <w:kern w:val="1"/>
          <w:sz w:val="22"/>
          <w:szCs w:val="22"/>
          <w:lang w:val="es-ES_tradnl" w:eastAsia="ar-SA"/>
          <w:rPrChange w:id="241" w:author="chidalgo" w:date="2017-04-28T15:38:00Z">
            <w:rPr>
              <w:ins w:id="242" w:author="chidalgo" w:date="2017-04-28T15:32:00Z"/>
              <w:rFonts w:asciiTheme="majorHAnsi" w:hAnsiTheme="majorHAnsi" w:cs="Arial"/>
              <w:sz w:val="22"/>
              <w:szCs w:val="22"/>
              <w:lang w:val="es-ES_tradnl"/>
            </w:rPr>
          </w:rPrChange>
        </w:rPr>
      </w:pPr>
      <w:ins w:id="243" w:author="chidalgo" w:date="2017-04-28T15:32:00Z">
        <w:r>
          <w:rPr>
            <w:rFonts w:ascii="Arial" w:eastAsia="Arial Unicode MS" w:hAnsi="Arial" w:cs="Arial"/>
            <w:color w:val="auto"/>
            <w:kern w:val="1"/>
            <w:sz w:val="22"/>
            <w:szCs w:val="22"/>
            <w:lang w:val="es-ES_tradnl" w:eastAsia="ar-SA"/>
          </w:rPr>
          <w:t>La asesoría técnica y económica comprende la asistencia y acompañamiento en aspectos técnicos y económicos de acuerdo al giro de negocio del proyecto. La finalidad de la asesoría</w:t>
        </w:r>
      </w:ins>
      <w:ins w:id="244" w:author="chidalgo" w:date="2017-04-28T15:39:00Z">
        <w:r w:rsidR="00703FA6">
          <w:rPr>
            <w:rFonts w:ascii="Arial" w:eastAsia="Arial Unicode MS" w:hAnsi="Arial" w:cs="Arial"/>
            <w:color w:val="auto"/>
            <w:kern w:val="1"/>
            <w:sz w:val="22"/>
            <w:szCs w:val="22"/>
            <w:lang w:val="es-ES_tradnl" w:eastAsia="ar-SA"/>
          </w:rPr>
          <w:t xml:space="preserve"> </w:t>
        </w:r>
      </w:ins>
      <w:ins w:id="245" w:author="chidalgo" w:date="2017-04-28T15:32:00Z">
        <w:r w:rsidR="006E231C" w:rsidRPr="006E231C">
          <w:rPr>
            <w:rFonts w:ascii="Arial" w:eastAsia="Arial Unicode MS" w:hAnsi="Arial" w:cs="Arial"/>
            <w:color w:val="auto"/>
            <w:kern w:val="1"/>
            <w:sz w:val="22"/>
            <w:szCs w:val="22"/>
            <w:lang w:val="es-ES_tradnl" w:eastAsia="ar-SA"/>
            <w:rPrChange w:id="246" w:author="chidalgo" w:date="2017-04-28T15:38:00Z">
              <w:rPr>
                <w:rFonts w:asciiTheme="majorHAnsi" w:eastAsia="Arial Unicode MS" w:hAnsiTheme="majorHAnsi"/>
                <w:color w:val="auto"/>
                <w:kern w:val="1"/>
                <w:sz w:val="22"/>
                <w:szCs w:val="22"/>
                <w:lang w:val="en-US" w:eastAsia="ar-SA"/>
              </w:rPr>
            </w:rPrChange>
          </w:rPr>
          <w:t xml:space="preserve">es proporcionar a los postulantes la información </w:t>
        </w:r>
      </w:ins>
      <w:ins w:id="247" w:author="chidalgo" w:date="2017-04-28T15:40:00Z">
        <w:r w:rsidR="00D72EF3">
          <w:rPr>
            <w:rFonts w:ascii="Arial" w:eastAsia="Arial Unicode MS" w:hAnsi="Arial" w:cs="Arial"/>
            <w:color w:val="auto"/>
            <w:kern w:val="1"/>
            <w:sz w:val="22"/>
            <w:szCs w:val="22"/>
            <w:lang w:val="es-ES_tradnl" w:eastAsia="ar-SA"/>
          </w:rPr>
          <w:t xml:space="preserve">precisa </w:t>
        </w:r>
      </w:ins>
      <w:ins w:id="248" w:author="chidalgo" w:date="2017-04-28T15:32:00Z">
        <w:r w:rsidR="006E231C" w:rsidRPr="006E231C">
          <w:rPr>
            <w:rFonts w:ascii="Arial" w:eastAsia="Arial Unicode MS" w:hAnsi="Arial" w:cs="Arial"/>
            <w:color w:val="auto"/>
            <w:kern w:val="1"/>
            <w:sz w:val="22"/>
            <w:szCs w:val="22"/>
            <w:lang w:val="es-ES_tradnl" w:eastAsia="ar-SA"/>
            <w:rPrChange w:id="249" w:author="chidalgo" w:date="2017-04-28T15:38:00Z">
              <w:rPr>
                <w:rFonts w:asciiTheme="majorHAnsi" w:eastAsia="Arial Unicode MS" w:hAnsiTheme="majorHAnsi" w:cs="Arial"/>
                <w:color w:val="auto"/>
                <w:kern w:val="1"/>
                <w:sz w:val="22"/>
                <w:szCs w:val="22"/>
                <w:lang w:val="es-ES_tradnl" w:eastAsia="ar-SA"/>
              </w:rPr>
            </w:rPrChange>
          </w:rPr>
          <w:t>y de calidad que les permita desarrollar y/o fortalecer su proyecto y correspondiente plan de negocios.</w:t>
        </w:r>
      </w:ins>
      <w:ins w:id="250" w:author="chidalgo" w:date="2017-04-28T15:38:00Z">
        <w:r w:rsidR="006E231C" w:rsidRPr="006E231C">
          <w:rPr>
            <w:rFonts w:ascii="Arial" w:eastAsia="Arial Unicode MS" w:hAnsi="Arial" w:cs="Arial"/>
            <w:color w:val="auto"/>
            <w:kern w:val="1"/>
            <w:sz w:val="22"/>
            <w:szCs w:val="22"/>
            <w:lang w:val="es-ES_tradnl" w:eastAsia="ar-SA"/>
            <w:rPrChange w:id="251" w:author="chidalgo" w:date="2017-04-28T15:38:00Z">
              <w:rPr>
                <w:rFonts w:asciiTheme="majorHAnsi" w:eastAsia="Arial Unicode MS" w:hAnsiTheme="majorHAnsi" w:cs="Arial"/>
                <w:color w:val="auto"/>
                <w:kern w:val="1"/>
                <w:sz w:val="22"/>
                <w:szCs w:val="22"/>
                <w:lang w:val="es-ES_tradnl" w:eastAsia="ar-SA"/>
              </w:rPr>
            </w:rPrChange>
          </w:rPr>
          <w:t xml:space="preserve"> </w:t>
        </w:r>
      </w:ins>
      <w:ins w:id="252" w:author="chidalgo" w:date="2017-04-28T15:32:00Z">
        <w:r w:rsidR="006E231C" w:rsidRPr="006E231C">
          <w:rPr>
            <w:rFonts w:ascii="Arial" w:eastAsia="Arial Unicode MS" w:hAnsi="Arial" w:cs="Arial"/>
            <w:color w:val="auto"/>
            <w:kern w:val="1"/>
            <w:sz w:val="22"/>
            <w:szCs w:val="22"/>
            <w:lang w:val="es-ES_tradnl" w:eastAsia="ar-SA"/>
            <w:rPrChange w:id="253" w:author="chidalgo" w:date="2017-04-28T15:38:00Z">
              <w:rPr>
                <w:rFonts w:ascii="Arial" w:eastAsia="Arial Unicode MS" w:hAnsi="Arial" w:cs="Arial"/>
                <w:color w:val="auto"/>
                <w:kern w:val="1"/>
                <w:lang w:val="es-ES_tradnl" w:eastAsia="ar-SA"/>
              </w:rPr>
            </w:rPrChange>
          </w:rPr>
          <w:t>En adición con la  asesoría técnica y económica procura mejorar las capacidades de innovación productiva, emprendimiento, y empresariales.</w:t>
        </w:r>
      </w:ins>
    </w:p>
    <w:p w:rsidR="00FD03AC" w:rsidRDefault="00FD03AC" w:rsidP="00FD03AC">
      <w:pPr>
        <w:pStyle w:val="NormalWeb"/>
        <w:widowControl/>
        <w:suppressAutoHyphens w:val="0"/>
        <w:spacing w:before="0" w:after="0"/>
        <w:jc w:val="both"/>
        <w:rPr>
          <w:ins w:id="254" w:author="chidalgo" w:date="2017-04-28T15:32:00Z"/>
          <w:rFonts w:ascii="Arial" w:hAnsi="Arial" w:cs="Arial"/>
          <w:sz w:val="22"/>
          <w:szCs w:val="22"/>
          <w:lang w:val="es-ES_tradnl"/>
        </w:rPr>
      </w:pPr>
    </w:p>
    <w:p w:rsidR="00FD03AC" w:rsidRPr="00703FA6" w:rsidRDefault="006E231C" w:rsidP="00FD03AC">
      <w:pPr>
        <w:pStyle w:val="NormalWeb"/>
        <w:widowControl/>
        <w:suppressAutoHyphens w:val="0"/>
        <w:spacing w:before="0" w:after="0"/>
        <w:jc w:val="both"/>
        <w:rPr>
          <w:ins w:id="255" w:author="chidalgo" w:date="2017-04-28T15:32:00Z"/>
          <w:rFonts w:ascii="Arial" w:hAnsi="Arial" w:cs="Arial"/>
          <w:sz w:val="22"/>
          <w:szCs w:val="22"/>
          <w:lang w:val="es-ES_tradnl"/>
          <w:rPrChange w:id="256" w:author="chidalgo" w:date="2017-04-28T15:38:00Z">
            <w:rPr>
              <w:ins w:id="257" w:author="chidalgo" w:date="2017-04-28T15:32:00Z"/>
              <w:rFonts w:ascii="Arial" w:hAnsi="Arial" w:cs="Arial"/>
              <w:w w:val="109"/>
              <w:sz w:val="22"/>
              <w:szCs w:val="22"/>
              <w:lang w:val="es-ES_tradnl"/>
            </w:rPr>
          </w:rPrChange>
        </w:rPr>
      </w:pPr>
      <w:ins w:id="258" w:author="chidalgo" w:date="2017-04-28T15:32:00Z">
        <w:r w:rsidRPr="006E231C">
          <w:rPr>
            <w:rFonts w:ascii="Arial" w:hAnsi="Arial" w:cs="Arial"/>
            <w:sz w:val="22"/>
            <w:szCs w:val="22"/>
            <w:lang w:val="es-ES_tradnl"/>
            <w:rPrChange w:id="259" w:author="chidalgo" w:date="2017-04-28T15:38:00Z">
              <w:rPr>
                <w:rFonts w:ascii="Arial" w:hAnsi="Arial" w:cs="Arial"/>
                <w:w w:val="109"/>
                <w:sz w:val="22"/>
                <w:szCs w:val="22"/>
                <w:lang w:val="es-ES_tradnl"/>
              </w:rPr>
            </w:rPrChange>
          </w:rPr>
          <w:t xml:space="preserve">Cabe señalar que en el proceso de </w:t>
        </w:r>
        <w:r w:rsidR="00FD03AC">
          <w:rPr>
            <w:rFonts w:ascii="Arial" w:hAnsi="Arial" w:cs="Arial"/>
            <w:sz w:val="22"/>
            <w:szCs w:val="22"/>
            <w:lang w:val="es-ES_tradnl"/>
          </w:rPr>
          <w:t>asesoría técnica y económica</w:t>
        </w:r>
        <w:r w:rsidR="00FD03AC" w:rsidRPr="00E951E1">
          <w:rPr>
            <w:rFonts w:ascii="Arial" w:hAnsi="Arial" w:cs="Arial"/>
            <w:sz w:val="22"/>
            <w:szCs w:val="22"/>
            <w:lang w:val="es-ES_tradnl"/>
          </w:rPr>
          <w:t xml:space="preserve"> </w:t>
        </w:r>
        <w:r w:rsidR="00FD03AC" w:rsidRPr="006E1A77">
          <w:rPr>
            <w:rFonts w:ascii="Arial" w:hAnsi="Arial" w:cs="Arial"/>
            <w:sz w:val="22"/>
            <w:szCs w:val="22"/>
            <w:lang w:val="es-ES_tradnl"/>
          </w:rPr>
          <w:t xml:space="preserve">servirá como mecanismo para conocer y posteriormente </w:t>
        </w:r>
        <w:r w:rsidR="00FD03AC">
          <w:rPr>
            <w:rFonts w:ascii="Arial" w:hAnsi="Arial" w:cs="Arial"/>
            <w:sz w:val="22"/>
            <w:szCs w:val="22"/>
            <w:lang w:val="es-ES_tradnl"/>
          </w:rPr>
          <w:t xml:space="preserve">determinar la factibilidad de inversión de los </w:t>
        </w:r>
        <w:r w:rsidR="00FD03AC" w:rsidRPr="006E1A77">
          <w:rPr>
            <w:rFonts w:ascii="Arial" w:hAnsi="Arial" w:cs="Arial"/>
            <w:sz w:val="22"/>
            <w:szCs w:val="22"/>
            <w:lang w:val="es-ES_tradnl"/>
          </w:rPr>
          <w:t>emprendimientos innovadore</w:t>
        </w:r>
        <w:r w:rsidR="00FD03AC">
          <w:rPr>
            <w:rFonts w:ascii="Arial" w:hAnsi="Arial" w:cs="Arial"/>
            <w:sz w:val="22"/>
            <w:szCs w:val="22"/>
            <w:lang w:val="es-ES_tradnl"/>
          </w:rPr>
          <w:t>s, e</w:t>
        </w:r>
        <w:r w:rsidR="00FD03AC" w:rsidRPr="006E1A77">
          <w:rPr>
            <w:rFonts w:ascii="Arial" w:hAnsi="Arial" w:cs="Arial"/>
            <w:sz w:val="22"/>
            <w:szCs w:val="22"/>
            <w:lang w:val="es-ES_tradnl"/>
          </w:rPr>
          <w:t>sto implica que no necesariamente el mismo número de postulaciones recibidas deberá ser igual al número de proyectos seleccionados.</w:t>
        </w:r>
      </w:ins>
    </w:p>
    <w:p w:rsidR="00FD03AC" w:rsidRPr="00255F14" w:rsidRDefault="00FD03AC" w:rsidP="00FD03AC">
      <w:pPr>
        <w:pStyle w:val="NormalWeb"/>
        <w:widowControl/>
        <w:suppressAutoHyphens w:val="0"/>
        <w:spacing w:before="0" w:after="0"/>
        <w:jc w:val="both"/>
        <w:rPr>
          <w:ins w:id="260" w:author="chidalgo" w:date="2017-04-28T15:32:00Z"/>
          <w:rFonts w:asciiTheme="minorHAnsi" w:hAnsiTheme="minorHAnsi"/>
          <w:lang w:val="es-ES_tradnl"/>
        </w:rPr>
      </w:pPr>
    </w:p>
    <w:p w:rsidR="00055BD0" w:rsidRDefault="00055BD0" w:rsidP="005E3B89">
      <w:pPr>
        <w:autoSpaceDE w:val="0"/>
        <w:autoSpaceDN w:val="0"/>
        <w:adjustRightInd w:val="0"/>
        <w:ind w:right="1"/>
        <w:jc w:val="both"/>
        <w:rPr>
          <w:ins w:id="261" w:author="chidalgo" w:date="2017-04-28T15:35:00Z"/>
          <w:rFonts w:ascii="Arial" w:hAnsi="Arial" w:cs="Arial"/>
          <w:lang w:val="es-ES_tradnl"/>
        </w:rPr>
      </w:pPr>
    </w:p>
    <w:p w:rsidR="00703FA6" w:rsidRPr="00055BD0" w:rsidRDefault="00703FA6" w:rsidP="005E3B89">
      <w:pPr>
        <w:autoSpaceDE w:val="0"/>
        <w:autoSpaceDN w:val="0"/>
        <w:adjustRightInd w:val="0"/>
        <w:ind w:right="1"/>
        <w:jc w:val="both"/>
        <w:rPr>
          <w:ins w:id="262" w:author="chidalgo" w:date="2017-04-28T11:49:00Z"/>
          <w:rFonts w:ascii="Arial" w:hAnsi="Arial" w:cs="Arial"/>
          <w:lang w:val="es-ES_tradnl"/>
          <w:rPrChange w:id="263" w:author="chidalgo" w:date="2017-04-28T11:49:00Z">
            <w:rPr>
              <w:ins w:id="264" w:author="chidalgo" w:date="2017-04-28T11:49:00Z"/>
              <w:rFonts w:ascii="Arial" w:hAnsi="Arial" w:cs="Arial"/>
            </w:rPr>
          </w:rPrChange>
        </w:rPr>
      </w:pPr>
    </w:p>
    <w:p w:rsidR="00E60D6B" w:rsidRPr="00DF44D9" w:rsidRDefault="00E60D6B" w:rsidP="00E60D6B">
      <w:pPr>
        <w:suppressAutoHyphens w:val="0"/>
        <w:spacing w:after="0" w:line="240" w:lineRule="auto"/>
        <w:ind w:left="720"/>
        <w:contextualSpacing/>
        <w:jc w:val="both"/>
        <w:rPr>
          <w:rFonts w:ascii="Arial" w:eastAsia="Times New Roman" w:hAnsi="Arial" w:cs="Arial"/>
          <w:lang w:eastAsia="es-EC"/>
        </w:rPr>
      </w:pPr>
    </w:p>
    <w:p w:rsidR="00E60D6B" w:rsidRPr="00DB2AFD" w:rsidRDefault="00E60D6B" w:rsidP="00E60D6B">
      <w:pPr>
        <w:suppressAutoHyphens w:val="0"/>
        <w:spacing w:after="0" w:line="240" w:lineRule="auto"/>
        <w:ind w:left="284"/>
        <w:jc w:val="both"/>
        <w:rPr>
          <w:rFonts w:ascii="Arial" w:eastAsia="Times New Roman" w:hAnsi="Arial" w:cs="Arial"/>
          <w:b/>
          <w:lang w:val="es-EC" w:eastAsia="es-EC"/>
        </w:rPr>
      </w:pPr>
      <w:r w:rsidRPr="009E7A60">
        <w:rPr>
          <w:rFonts w:ascii="Arial" w:eastAsia="Times New Roman" w:hAnsi="Arial" w:cs="Arial"/>
          <w:b/>
          <w:lang w:val="es-EC" w:eastAsia="es-EC"/>
        </w:rPr>
        <w:t>4</w:t>
      </w:r>
      <w:commentRangeStart w:id="265"/>
      <w:r w:rsidRPr="009E7A60">
        <w:rPr>
          <w:rFonts w:ascii="Arial" w:eastAsia="Times New Roman" w:hAnsi="Arial" w:cs="Arial"/>
          <w:b/>
          <w:lang w:val="es-EC" w:eastAsia="es-EC"/>
        </w:rPr>
        <w:t>.</w:t>
      </w:r>
      <w:r w:rsidRPr="00BD44A5">
        <w:rPr>
          <w:rFonts w:ascii="Arial" w:eastAsia="Times New Roman" w:hAnsi="Arial" w:cs="Arial"/>
          <w:b/>
          <w:highlight w:val="yellow"/>
          <w:lang w:val="es-EC" w:eastAsia="es-EC"/>
        </w:rPr>
        <w:t>- METODOLOGÍA DE TRABAJO</w:t>
      </w:r>
      <w:r w:rsidRPr="00DB2AFD">
        <w:rPr>
          <w:rFonts w:ascii="Arial" w:eastAsia="Times New Roman" w:hAnsi="Arial" w:cs="Arial"/>
          <w:b/>
          <w:lang w:val="es-EC" w:eastAsia="es-EC"/>
        </w:rPr>
        <w:t xml:space="preserve"> </w:t>
      </w:r>
      <w:commentRangeEnd w:id="265"/>
      <w:r w:rsidR="006775E0">
        <w:rPr>
          <w:rStyle w:val="Refdecomentario"/>
        </w:rPr>
        <w:commentReference w:id="265"/>
      </w:r>
    </w:p>
    <w:p w:rsidR="00E60D6B" w:rsidRPr="00DB2AFD" w:rsidRDefault="00E60D6B" w:rsidP="00E60D6B">
      <w:pPr>
        <w:suppressAutoHyphens w:val="0"/>
        <w:spacing w:after="0" w:line="240" w:lineRule="auto"/>
        <w:ind w:left="644"/>
        <w:contextualSpacing/>
        <w:jc w:val="both"/>
        <w:rPr>
          <w:rFonts w:ascii="Arial" w:eastAsia="Times New Roman" w:hAnsi="Arial" w:cs="Arial"/>
          <w:b/>
          <w:lang w:val="es-EC" w:eastAsia="es-EC"/>
        </w:rPr>
      </w:pPr>
    </w:p>
    <w:p w:rsidR="00DF44D9" w:rsidRPr="006E1A77" w:rsidRDefault="00DF44D9" w:rsidP="00DF44D9">
      <w:pPr>
        <w:pStyle w:val="NormalWeb"/>
        <w:spacing w:before="0" w:after="0"/>
        <w:jc w:val="both"/>
        <w:rPr>
          <w:rFonts w:ascii="Arial" w:hAnsi="Arial" w:cs="Arial"/>
          <w:sz w:val="22"/>
          <w:szCs w:val="22"/>
          <w:lang w:val="es-ES_tradnl"/>
        </w:rPr>
      </w:pPr>
      <w:r w:rsidRPr="006E1A77">
        <w:rPr>
          <w:rFonts w:ascii="Arial" w:hAnsi="Arial" w:cs="Arial"/>
          <w:sz w:val="22"/>
          <w:szCs w:val="22"/>
          <w:lang w:val="es-ES_tradnl"/>
        </w:rPr>
        <w:t xml:space="preserve">Los productos entregados deben estar ajustados a </w:t>
      </w:r>
      <w:r w:rsidRPr="006E1A77">
        <w:rPr>
          <w:rFonts w:ascii="Arial" w:hAnsi="Arial" w:cs="Arial"/>
          <w:bCs/>
          <w:sz w:val="22"/>
          <w:szCs w:val="22"/>
          <w:lang w:val="es-ES_tradnl"/>
        </w:rPr>
        <w:t>las</w:t>
      </w:r>
      <w:r w:rsidRPr="006E1A77">
        <w:rPr>
          <w:rFonts w:ascii="Arial" w:hAnsi="Arial" w:cs="Arial"/>
          <w:b/>
          <w:bCs/>
          <w:sz w:val="22"/>
          <w:szCs w:val="22"/>
          <w:lang w:val="es-ES_tradnl"/>
        </w:rPr>
        <w:t xml:space="preserve"> </w:t>
      </w:r>
      <w:r w:rsidRPr="006E1A77">
        <w:rPr>
          <w:rFonts w:ascii="Arial" w:hAnsi="Arial" w:cs="Arial"/>
          <w:sz w:val="22"/>
          <w:szCs w:val="22"/>
          <w:lang w:val="es-ES_tradnl"/>
        </w:rPr>
        <w:t>características organizacionales y operacionales de</w:t>
      </w:r>
      <w:r w:rsidR="00444931">
        <w:rPr>
          <w:rFonts w:ascii="Arial" w:hAnsi="Arial" w:cs="Arial"/>
          <w:sz w:val="22"/>
          <w:szCs w:val="22"/>
          <w:lang w:val="es-ES_tradnl"/>
        </w:rPr>
        <w:t>l Ministerio de Industrias y Productividad</w:t>
      </w:r>
      <w:r w:rsidRPr="006E1A77">
        <w:rPr>
          <w:rFonts w:ascii="Arial" w:hAnsi="Arial" w:cs="Arial"/>
          <w:sz w:val="22"/>
          <w:szCs w:val="22"/>
          <w:lang w:val="es-ES_tradnl"/>
        </w:rPr>
        <w:t>, deberán crearse de procesos participativos y reuniones de trabajo con autoridades y funcionarios de la institución, que servirán adicionalmente para la definición de soluciones relacionadas a eventuales contratiempos que podrían ocurrir en el desarrollo de la consultoría.</w:t>
      </w:r>
    </w:p>
    <w:p w:rsidR="00DF44D9" w:rsidRPr="006E1A77" w:rsidRDefault="00DF44D9" w:rsidP="00DF44D9">
      <w:pPr>
        <w:pStyle w:val="NormalWeb"/>
        <w:spacing w:before="0" w:after="0"/>
        <w:jc w:val="both"/>
        <w:rPr>
          <w:rFonts w:ascii="Arial" w:hAnsi="Arial" w:cs="Arial"/>
          <w:sz w:val="22"/>
          <w:szCs w:val="22"/>
          <w:lang w:val="es-ES_tradnl"/>
        </w:rPr>
      </w:pPr>
    </w:p>
    <w:p w:rsidR="00DF44D9" w:rsidRPr="006E1A77" w:rsidRDefault="00DF44D9" w:rsidP="00DF44D9">
      <w:pPr>
        <w:pStyle w:val="NormalWeb"/>
        <w:spacing w:before="0" w:after="0"/>
        <w:jc w:val="both"/>
        <w:rPr>
          <w:rFonts w:ascii="Arial" w:hAnsi="Arial" w:cs="Arial"/>
          <w:bCs/>
          <w:sz w:val="22"/>
          <w:szCs w:val="22"/>
          <w:lang w:val="es-ES_tradnl"/>
        </w:rPr>
      </w:pPr>
      <w:r w:rsidRPr="006E1A77">
        <w:rPr>
          <w:rFonts w:ascii="Arial" w:hAnsi="Arial" w:cs="Arial"/>
          <w:sz w:val="22"/>
          <w:szCs w:val="22"/>
          <w:lang w:val="es-ES_tradnl"/>
        </w:rPr>
        <w:t>La firma consultora deberá definir la metodología más apropiada para cumplir con los objetivos propuestos, así como las herramientas informáticas apropiadas, mismas que deberán estar instaladas y en funcionamiento en</w:t>
      </w:r>
      <w:r w:rsidRPr="006E1A77">
        <w:rPr>
          <w:rFonts w:ascii="Arial" w:hAnsi="Arial" w:cs="Arial"/>
          <w:w w:val="109"/>
          <w:sz w:val="22"/>
          <w:szCs w:val="22"/>
          <w:lang w:val="es-ES"/>
        </w:rPr>
        <w:t xml:space="preserve"> la plataforma tecnológica del </w:t>
      </w:r>
      <w:r w:rsidR="00444931">
        <w:rPr>
          <w:rFonts w:ascii="Arial" w:hAnsi="Arial" w:cs="Arial"/>
          <w:w w:val="109"/>
          <w:sz w:val="22"/>
          <w:szCs w:val="22"/>
          <w:lang w:val="es-ES"/>
        </w:rPr>
        <w:t>MINISTERIO DE INDUSTRIAS Y PRODUCTIVIDAD</w:t>
      </w:r>
      <w:r w:rsidRPr="006E1A77">
        <w:rPr>
          <w:rFonts w:ascii="Arial" w:hAnsi="Arial" w:cs="Arial"/>
          <w:w w:val="109"/>
          <w:sz w:val="22"/>
          <w:szCs w:val="22"/>
          <w:lang w:val="es-ES"/>
        </w:rPr>
        <w:t xml:space="preserve">, </w:t>
      </w:r>
      <w:r w:rsidRPr="006E1A77">
        <w:rPr>
          <w:rFonts w:ascii="Arial" w:hAnsi="Arial" w:cs="Arial"/>
          <w:sz w:val="22"/>
          <w:szCs w:val="22"/>
          <w:lang w:val="es-ES_tradnl"/>
        </w:rPr>
        <w:t xml:space="preserve">para su uso en el proceso </w:t>
      </w:r>
      <w:r w:rsidRPr="006E1A77">
        <w:rPr>
          <w:rFonts w:ascii="Arial" w:hAnsi="Arial" w:cs="Arial"/>
          <w:bCs/>
          <w:sz w:val="22"/>
          <w:szCs w:val="22"/>
          <w:lang w:val="es-ES_tradnl"/>
        </w:rPr>
        <w:t>de</w:t>
      </w:r>
      <w:r w:rsidRPr="006E1A77">
        <w:rPr>
          <w:rFonts w:ascii="Arial" w:hAnsi="Arial" w:cs="Arial"/>
          <w:b/>
          <w:bCs/>
          <w:sz w:val="22"/>
          <w:szCs w:val="22"/>
          <w:lang w:val="es-ES_tradnl"/>
        </w:rPr>
        <w:t xml:space="preserve"> </w:t>
      </w:r>
      <w:r w:rsidRPr="006E1A77">
        <w:rPr>
          <w:rFonts w:ascii="Arial" w:hAnsi="Arial" w:cs="Arial"/>
          <w:sz w:val="22"/>
          <w:szCs w:val="22"/>
          <w:lang w:val="es-ES_tradnl"/>
        </w:rPr>
        <w:t>supervisión.</w:t>
      </w:r>
    </w:p>
    <w:p w:rsidR="00DF44D9" w:rsidRPr="006E1A77" w:rsidRDefault="00DF44D9" w:rsidP="00DF44D9">
      <w:pPr>
        <w:pStyle w:val="NormalWeb"/>
        <w:spacing w:before="0" w:after="0"/>
        <w:jc w:val="both"/>
        <w:rPr>
          <w:rFonts w:ascii="Arial" w:hAnsi="Arial" w:cs="Arial"/>
          <w:sz w:val="22"/>
          <w:szCs w:val="22"/>
          <w:lang w:val="es-ES_tradnl"/>
        </w:rPr>
      </w:pPr>
    </w:p>
    <w:p w:rsidR="00DF44D9" w:rsidRPr="006E1A77" w:rsidRDefault="00DF44D9" w:rsidP="00DF44D9">
      <w:pPr>
        <w:pStyle w:val="NormalWeb"/>
        <w:spacing w:before="0" w:after="0"/>
        <w:jc w:val="both"/>
        <w:rPr>
          <w:rFonts w:ascii="Arial" w:hAnsi="Arial" w:cs="Arial"/>
          <w:sz w:val="22"/>
          <w:szCs w:val="22"/>
          <w:lang w:val="es-ES_tradnl"/>
        </w:rPr>
      </w:pPr>
      <w:r w:rsidRPr="006E1A77">
        <w:rPr>
          <w:rFonts w:ascii="Arial" w:hAnsi="Arial" w:cs="Arial"/>
          <w:sz w:val="22"/>
          <w:szCs w:val="22"/>
          <w:lang w:val="es-ES_tradnl"/>
        </w:rPr>
        <w:t xml:space="preserve">Igualmente, debe definir la metodología más apropiada para realizar la capacitación teórico - práctica del personal técnico del </w:t>
      </w:r>
      <w:r w:rsidR="00444931">
        <w:rPr>
          <w:rFonts w:ascii="Arial" w:hAnsi="Arial" w:cs="Arial"/>
          <w:sz w:val="22"/>
          <w:szCs w:val="22"/>
          <w:lang w:val="es-ES_tradnl"/>
        </w:rPr>
        <w:t>MINISTERIO DE INDUSTRIAS Y PRODUCTIVIDAD</w:t>
      </w:r>
      <w:r w:rsidRPr="006E1A77">
        <w:rPr>
          <w:rFonts w:ascii="Arial" w:hAnsi="Arial" w:cs="Arial"/>
          <w:sz w:val="22"/>
          <w:szCs w:val="22"/>
          <w:lang w:val="es-ES_tradnl"/>
        </w:rPr>
        <w:t xml:space="preserve"> para la utilización efectiva de dicho manual, de la metodología, del modelo y herramientas informáticas que lo integren. </w:t>
      </w:r>
    </w:p>
    <w:p w:rsidR="00DF44D9" w:rsidRPr="006E1A77" w:rsidRDefault="00DF44D9" w:rsidP="00DF44D9">
      <w:pPr>
        <w:pStyle w:val="NormalWeb"/>
        <w:spacing w:before="0" w:after="0"/>
        <w:jc w:val="both"/>
        <w:rPr>
          <w:rFonts w:ascii="Arial" w:hAnsi="Arial" w:cs="Arial"/>
          <w:sz w:val="22"/>
          <w:szCs w:val="22"/>
          <w:lang w:val="es-ES_tradnl"/>
        </w:rPr>
      </w:pPr>
    </w:p>
    <w:p w:rsidR="00DF44D9" w:rsidRDefault="00DF44D9" w:rsidP="00DF44D9">
      <w:pPr>
        <w:pStyle w:val="NormalWeb"/>
        <w:spacing w:before="0" w:after="0"/>
        <w:jc w:val="both"/>
        <w:rPr>
          <w:rFonts w:ascii="Arial" w:hAnsi="Arial" w:cs="Arial"/>
          <w:sz w:val="22"/>
          <w:szCs w:val="22"/>
          <w:lang w:val="es-ES_tradnl"/>
        </w:rPr>
      </w:pPr>
      <w:r w:rsidRPr="006E1A77">
        <w:rPr>
          <w:rFonts w:ascii="Arial" w:hAnsi="Arial" w:cs="Arial"/>
          <w:sz w:val="22"/>
          <w:szCs w:val="22"/>
          <w:lang w:val="es-ES_tradnl"/>
        </w:rPr>
        <w:t xml:space="preserve">A fin de viabilizar y apoyar las actividades de la consultoría se trabajará bajo un esquema consensual, con la participación de autoridades y funcionarios del </w:t>
      </w:r>
      <w:r w:rsidR="00444931">
        <w:rPr>
          <w:rFonts w:ascii="Arial" w:hAnsi="Arial" w:cs="Arial"/>
          <w:sz w:val="22"/>
          <w:szCs w:val="22"/>
          <w:lang w:val="es-ES_tradnl"/>
        </w:rPr>
        <w:t>MINISTERIO DE INDUSTRIAS Y PRODUCTIVIDAD</w:t>
      </w:r>
      <w:r w:rsidRPr="006E1A77">
        <w:rPr>
          <w:rFonts w:ascii="Arial" w:hAnsi="Arial" w:cs="Arial"/>
          <w:sz w:val="22"/>
          <w:szCs w:val="22"/>
          <w:lang w:val="es-ES_tradnl"/>
        </w:rPr>
        <w:t xml:space="preserve">, en el que la ejecución de un nuevo producto dependerá de la aprobación del anterior. </w:t>
      </w:r>
    </w:p>
    <w:p w:rsidR="00533FBD" w:rsidRPr="00533FBD" w:rsidRDefault="00533FBD" w:rsidP="00533FBD">
      <w:pPr>
        <w:pStyle w:val="NormalWeb"/>
        <w:spacing w:after="0"/>
        <w:jc w:val="both"/>
        <w:rPr>
          <w:rFonts w:ascii="Arial" w:hAnsi="Arial" w:cs="Arial"/>
          <w:sz w:val="22"/>
          <w:szCs w:val="22"/>
          <w:lang w:val="es-ES_tradnl"/>
        </w:rPr>
      </w:pPr>
      <w:r>
        <w:rPr>
          <w:rFonts w:ascii="Arial" w:hAnsi="Arial" w:cs="Arial"/>
          <w:sz w:val="22"/>
          <w:szCs w:val="22"/>
          <w:lang w:val="es-ES_tradnl"/>
        </w:rPr>
        <w:t>La oferta se entenderá vigente</w:t>
      </w:r>
      <w:r w:rsidRPr="00533FBD">
        <w:rPr>
          <w:rFonts w:ascii="Arial" w:hAnsi="Arial" w:cs="Arial"/>
          <w:sz w:val="22"/>
          <w:szCs w:val="22"/>
          <w:lang w:val="es-ES_tradnl"/>
        </w:rPr>
        <w:t xml:space="preserve"> hasta </w:t>
      </w:r>
      <w:r>
        <w:rPr>
          <w:rFonts w:ascii="Arial" w:hAnsi="Arial" w:cs="Arial"/>
          <w:sz w:val="22"/>
          <w:szCs w:val="22"/>
          <w:lang w:val="es-ES_tradnl"/>
        </w:rPr>
        <w:t xml:space="preserve">la celebración del contrato </w:t>
      </w:r>
      <w:r w:rsidRPr="00533FBD">
        <w:rPr>
          <w:rFonts w:ascii="Arial" w:hAnsi="Arial" w:cs="Arial"/>
          <w:sz w:val="22"/>
          <w:szCs w:val="22"/>
          <w:lang w:val="es-ES_tradnl"/>
        </w:rPr>
        <w:t>de</w:t>
      </w:r>
      <w:r>
        <w:rPr>
          <w:rFonts w:ascii="Arial" w:hAnsi="Arial" w:cs="Arial"/>
          <w:sz w:val="22"/>
          <w:szCs w:val="22"/>
          <w:lang w:val="es-ES_tradnl"/>
        </w:rPr>
        <w:t xml:space="preserve"> </w:t>
      </w:r>
      <w:r w:rsidRPr="00533FBD">
        <w:rPr>
          <w:rFonts w:ascii="Arial" w:hAnsi="Arial" w:cs="Arial"/>
          <w:sz w:val="22"/>
          <w:szCs w:val="22"/>
          <w:lang w:val="es-ES_tradnl"/>
        </w:rPr>
        <w:t>acuerdo a lo establecido en el artículo 30 de la LOSNCP.</w:t>
      </w:r>
    </w:p>
    <w:p w:rsidR="00E60D6B" w:rsidRPr="00DF44D9" w:rsidRDefault="00E60D6B" w:rsidP="00E60D6B">
      <w:pPr>
        <w:suppressAutoHyphens w:val="0"/>
        <w:spacing w:after="0" w:line="240" w:lineRule="auto"/>
        <w:ind w:left="1440"/>
        <w:contextualSpacing/>
        <w:jc w:val="both"/>
        <w:rPr>
          <w:rFonts w:ascii="Arial" w:eastAsia="Times New Roman" w:hAnsi="Arial" w:cs="Arial"/>
          <w:lang w:val="es-ES_tradnl" w:eastAsia="es-EC"/>
        </w:rPr>
      </w:pPr>
    </w:p>
    <w:p w:rsidR="00E60D6B" w:rsidRPr="00DB2AFD" w:rsidRDefault="00E60D6B" w:rsidP="00E60D6B">
      <w:pPr>
        <w:suppressAutoHyphens w:val="0"/>
        <w:spacing w:after="0" w:line="240" w:lineRule="auto"/>
        <w:ind w:left="284"/>
        <w:jc w:val="both"/>
        <w:rPr>
          <w:rFonts w:ascii="Arial" w:eastAsia="Times New Roman" w:hAnsi="Arial" w:cs="Arial"/>
          <w:b/>
          <w:lang w:val="es-EC" w:eastAsia="es-EC"/>
        </w:rPr>
      </w:pPr>
      <w:r w:rsidRPr="00DB2AFD">
        <w:rPr>
          <w:rFonts w:ascii="Arial" w:eastAsia="Times New Roman" w:hAnsi="Arial" w:cs="Arial"/>
          <w:b/>
          <w:lang w:val="es-EC" w:eastAsia="es-EC"/>
        </w:rPr>
        <w:t xml:space="preserve">5.- INFORMACIÓN QUE DISPONE LA ENTIDAD </w:t>
      </w:r>
    </w:p>
    <w:p w:rsidR="00E60D6B" w:rsidRPr="00DB2AFD" w:rsidRDefault="00E60D6B" w:rsidP="00E60D6B">
      <w:pPr>
        <w:suppressAutoHyphens w:val="0"/>
        <w:spacing w:after="0" w:line="240" w:lineRule="auto"/>
        <w:ind w:left="644"/>
        <w:contextualSpacing/>
        <w:jc w:val="both"/>
        <w:rPr>
          <w:rFonts w:ascii="Arial" w:eastAsia="Times New Roman" w:hAnsi="Arial" w:cs="Arial"/>
          <w:b/>
          <w:lang w:val="es-EC" w:eastAsia="es-EC"/>
        </w:rPr>
      </w:pPr>
    </w:p>
    <w:p w:rsidR="00DF44D9" w:rsidRPr="006E1A77" w:rsidRDefault="00444931" w:rsidP="00DF44D9">
      <w:pPr>
        <w:pStyle w:val="NormalWeb"/>
        <w:spacing w:before="0" w:after="0"/>
        <w:jc w:val="both"/>
        <w:rPr>
          <w:rFonts w:ascii="Arial" w:hAnsi="Arial" w:cs="Arial"/>
          <w:sz w:val="22"/>
          <w:szCs w:val="22"/>
          <w:lang w:val="es-ES_tradnl"/>
        </w:rPr>
      </w:pPr>
      <w:r>
        <w:rPr>
          <w:rFonts w:ascii="Arial" w:hAnsi="Arial" w:cs="Arial"/>
          <w:sz w:val="22"/>
          <w:szCs w:val="22"/>
          <w:lang w:val="es-EC"/>
        </w:rPr>
        <w:t>E</w:t>
      </w:r>
      <w:r w:rsidRPr="006E1A77">
        <w:rPr>
          <w:rFonts w:ascii="Arial" w:hAnsi="Arial" w:cs="Arial"/>
          <w:sz w:val="22"/>
          <w:szCs w:val="22"/>
          <w:lang w:val="es-ES_tradnl"/>
        </w:rPr>
        <w:t xml:space="preserve">l </w:t>
      </w:r>
      <w:r>
        <w:rPr>
          <w:rFonts w:ascii="Arial" w:hAnsi="Arial" w:cs="Arial"/>
          <w:sz w:val="22"/>
          <w:szCs w:val="22"/>
          <w:lang w:val="es-ES_tradnl"/>
        </w:rPr>
        <w:t>Ministerio de Industrias y Productividad</w:t>
      </w:r>
      <w:r w:rsidRPr="006E1A77">
        <w:rPr>
          <w:rFonts w:ascii="Arial" w:hAnsi="Arial" w:cs="Arial"/>
          <w:sz w:val="22"/>
          <w:szCs w:val="22"/>
          <w:lang w:val="es-ES_tradnl"/>
        </w:rPr>
        <w:t xml:space="preserve"> </w:t>
      </w:r>
      <w:r w:rsidR="00DF44D9" w:rsidRPr="006E1A77">
        <w:rPr>
          <w:rFonts w:ascii="Arial" w:hAnsi="Arial" w:cs="Arial"/>
          <w:sz w:val="22"/>
          <w:szCs w:val="22"/>
          <w:lang w:val="es-ES_tradnl"/>
        </w:rPr>
        <w:t xml:space="preserve">facilitará al proveedor, en documentos físicos o magnéticos y mediante entrevistas, la información que posea en relación al proyecto trabajo, tal como: </w:t>
      </w:r>
    </w:p>
    <w:p w:rsidR="00DF44D9" w:rsidRPr="006E1A77" w:rsidRDefault="00DF44D9" w:rsidP="00DF44D9">
      <w:pPr>
        <w:pStyle w:val="NormalWeb"/>
        <w:spacing w:before="0" w:after="0"/>
        <w:jc w:val="both"/>
        <w:rPr>
          <w:rFonts w:ascii="Arial" w:hAnsi="Arial" w:cs="Arial"/>
          <w:sz w:val="22"/>
          <w:szCs w:val="22"/>
          <w:lang w:val="es-ES_tradnl"/>
        </w:rPr>
      </w:pPr>
    </w:p>
    <w:p w:rsidR="00DF44D9" w:rsidRPr="006E1A77" w:rsidRDefault="00DF44D9" w:rsidP="00DF44D9">
      <w:pPr>
        <w:pStyle w:val="NormalWeb"/>
        <w:widowControl/>
        <w:numPr>
          <w:ilvl w:val="0"/>
          <w:numId w:val="34"/>
        </w:numPr>
        <w:suppressAutoHyphens w:val="0"/>
        <w:spacing w:before="0" w:after="0"/>
        <w:ind w:left="426"/>
        <w:jc w:val="both"/>
        <w:rPr>
          <w:rFonts w:ascii="Arial" w:hAnsi="Arial" w:cs="Arial"/>
          <w:sz w:val="22"/>
          <w:szCs w:val="22"/>
          <w:lang w:val="es-ES_tradnl"/>
        </w:rPr>
      </w:pPr>
      <w:r w:rsidRPr="006E1A77">
        <w:rPr>
          <w:rFonts w:ascii="Arial" w:hAnsi="Arial" w:cs="Arial"/>
          <w:sz w:val="22"/>
          <w:szCs w:val="22"/>
          <w:lang w:val="es-ES_tradnl"/>
        </w:rPr>
        <w:t xml:space="preserve">Base de datos de proyectos productivos desarrollados por la institución y de otras instituciones que hayan facilitado esta información. </w:t>
      </w:r>
    </w:p>
    <w:p w:rsidR="00DF44D9" w:rsidRPr="006E1A77" w:rsidRDefault="00DF44D9" w:rsidP="00DF44D9">
      <w:pPr>
        <w:pStyle w:val="NormalWeb"/>
        <w:widowControl/>
        <w:numPr>
          <w:ilvl w:val="0"/>
          <w:numId w:val="34"/>
        </w:numPr>
        <w:suppressAutoHyphens w:val="0"/>
        <w:spacing w:before="0" w:after="0"/>
        <w:ind w:left="426"/>
        <w:jc w:val="both"/>
        <w:rPr>
          <w:rFonts w:ascii="Arial" w:hAnsi="Arial" w:cs="Arial"/>
          <w:sz w:val="22"/>
          <w:szCs w:val="22"/>
          <w:lang w:val="es-ES_tradnl"/>
        </w:rPr>
      </w:pPr>
      <w:r w:rsidRPr="006E1A77">
        <w:rPr>
          <w:rFonts w:ascii="Arial" w:hAnsi="Arial" w:cs="Arial"/>
          <w:sz w:val="22"/>
          <w:szCs w:val="22"/>
          <w:lang w:val="es-ES_tradnl"/>
        </w:rPr>
        <w:t xml:space="preserve">Contactos y acercamientos con personal clave del </w:t>
      </w:r>
      <w:r w:rsidR="00444931">
        <w:rPr>
          <w:rFonts w:ascii="Arial" w:hAnsi="Arial" w:cs="Arial"/>
          <w:sz w:val="22"/>
          <w:szCs w:val="22"/>
          <w:lang w:val="es-ES_tradnl"/>
        </w:rPr>
        <w:t>Ministerio de Industrias y Productividad</w:t>
      </w:r>
      <w:r w:rsidR="00444931" w:rsidRPr="006E1A77">
        <w:rPr>
          <w:rFonts w:ascii="Arial" w:hAnsi="Arial" w:cs="Arial"/>
          <w:sz w:val="22"/>
          <w:szCs w:val="22"/>
          <w:lang w:val="es-ES_tradnl"/>
        </w:rPr>
        <w:t>.</w:t>
      </w:r>
    </w:p>
    <w:p w:rsidR="00DF44D9" w:rsidRPr="006E1A77" w:rsidRDefault="00DF44D9" w:rsidP="00DF44D9">
      <w:pPr>
        <w:pStyle w:val="NormalWeb"/>
        <w:widowControl/>
        <w:numPr>
          <w:ilvl w:val="0"/>
          <w:numId w:val="34"/>
        </w:numPr>
        <w:suppressAutoHyphens w:val="0"/>
        <w:spacing w:before="0" w:after="0"/>
        <w:ind w:left="426"/>
        <w:jc w:val="both"/>
        <w:rPr>
          <w:rFonts w:ascii="Arial" w:hAnsi="Arial" w:cs="Arial"/>
          <w:sz w:val="22"/>
          <w:szCs w:val="22"/>
          <w:lang w:val="es-ES_tradnl"/>
        </w:rPr>
      </w:pPr>
      <w:r w:rsidRPr="006E1A77">
        <w:rPr>
          <w:rFonts w:ascii="Arial" w:hAnsi="Arial" w:cs="Arial"/>
          <w:sz w:val="22"/>
          <w:szCs w:val="22"/>
          <w:lang w:val="es-ES_tradnl"/>
        </w:rPr>
        <w:t>Marco jurídico relevante para la realización de la consultoría.</w:t>
      </w:r>
    </w:p>
    <w:p w:rsidR="00DF44D9" w:rsidRPr="006E1A77" w:rsidRDefault="00DF44D9" w:rsidP="00DF44D9">
      <w:pPr>
        <w:pStyle w:val="NormalWeb"/>
        <w:spacing w:before="0" w:after="0"/>
        <w:jc w:val="both"/>
        <w:rPr>
          <w:rFonts w:ascii="Arial" w:hAnsi="Arial" w:cs="Arial"/>
          <w:sz w:val="22"/>
          <w:szCs w:val="22"/>
          <w:lang w:val="es-ES_tradnl"/>
        </w:rPr>
      </w:pPr>
    </w:p>
    <w:p w:rsidR="00DF44D9" w:rsidRPr="006E1A77" w:rsidRDefault="00DF44D9" w:rsidP="00DF44D9">
      <w:pPr>
        <w:pStyle w:val="NormalWeb"/>
        <w:spacing w:before="0" w:after="0"/>
        <w:jc w:val="both"/>
        <w:rPr>
          <w:rFonts w:ascii="Arial" w:hAnsi="Arial" w:cs="Arial"/>
          <w:sz w:val="22"/>
          <w:szCs w:val="22"/>
          <w:lang w:val="es-ES_tradnl"/>
        </w:rPr>
      </w:pPr>
      <w:r w:rsidRPr="006E1A77">
        <w:rPr>
          <w:rFonts w:ascii="Arial" w:hAnsi="Arial" w:cs="Arial"/>
          <w:sz w:val="22"/>
          <w:szCs w:val="22"/>
          <w:lang w:val="es-ES_tradnl"/>
        </w:rPr>
        <w:t xml:space="preserve">Así mismo, se brindará al consultor el apoyo técnico que sea necesario, en particular, el </w:t>
      </w:r>
      <w:r w:rsidR="00444931">
        <w:rPr>
          <w:rFonts w:ascii="Arial" w:hAnsi="Arial" w:cs="Arial"/>
          <w:sz w:val="22"/>
          <w:szCs w:val="22"/>
          <w:lang w:val="es-ES_tradnl"/>
        </w:rPr>
        <w:t>Ministerio de Industrias y Productividad</w:t>
      </w:r>
      <w:r w:rsidR="00444931" w:rsidRPr="006E1A77">
        <w:rPr>
          <w:rFonts w:ascii="Arial" w:hAnsi="Arial" w:cs="Arial"/>
          <w:sz w:val="22"/>
          <w:szCs w:val="22"/>
          <w:lang w:val="es-ES_tradnl"/>
        </w:rPr>
        <w:t xml:space="preserve"> </w:t>
      </w:r>
      <w:r w:rsidRPr="006E1A77">
        <w:rPr>
          <w:rFonts w:ascii="Arial" w:hAnsi="Arial" w:cs="Arial"/>
          <w:sz w:val="22"/>
          <w:szCs w:val="22"/>
          <w:lang w:val="es-ES_tradnl"/>
        </w:rPr>
        <w:t xml:space="preserve">designará a un responsable como contraparte especializada en los temas que se requiera, quien coordinará con el equipo técnico que estará interactuando con El </w:t>
      </w:r>
      <w:r w:rsidR="00426973">
        <w:rPr>
          <w:rFonts w:ascii="Arial" w:hAnsi="Arial" w:cs="Arial"/>
          <w:sz w:val="22"/>
          <w:szCs w:val="22"/>
          <w:lang w:val="es-ES_tradnl"/>
        </w:rPr>
        <w:t>Consultor</w:t>
      </w:r>
      <w:r w:rsidRPr="006E1A77">
        <w:rPr>
          <w:rFonts w:ascii="Arial" w:hAnsi="Arial" w:cs="Arial"/>
          <w:sz w:val="22"/>
          <w:szCs w:val="22"/>
          <w:lang w:val="es-ES_tradnl"/>
        </w:rPr>
        <w:t>.</w:t>
      </w:r>
    </w:p>
    <w:p w:rsidR="00DF44D9" w:rsidRPr="006E1A77" w:rsidRDefault="00DF44D9" w:rsidP="00DF44D9">
      <w:pPr>
        <w:pStyle w:val="NormalWeb"/>
        <w:tabs>
          <w:tab w:val="left" w:pos="7903"/>
        </w:tabs>
        <w:spacing w:before="0" w:after="0"/>
        <w:jc w:val="both"/>
        <w:rPr>
          <w:rFonts w:ascii="Arial" w:hAnsi="Arial" w:cs="Arial"/>
          <w:sz w:val="22"/>
          <w:szCs w:val="22"/>
          <w:lang w:val="es-ES_tradnl"/>
        </w:rPr>
      </w:pPr>
      <w:r w:rsidRPr="006E1A77">
        <w:rPr>
          <w:rFonts w:ascii="Arial" w:hAnsi="Arial" w:cs="Arial"/>
          <w:sz w:val="22"/>
          <w:szCs w:val="22"/>
          <w:lang w:val="es-ES_tradnl"/>
        </w:rPr>
        <w:tab/>
      </w:r>
    </w:p>
    <w:p w:rsidR="00DF44D9" w:rsidRPr="006E1A77" w:rsidRDefault="00DF44D9" w:rsidP="00DF44D9">
      <w:pPr>
        <w:pStyle w:val="NormalWeb"/>
        <w:spacing w:before="0" w:after="0"/>
        <w:jc w:val="both"/>
        <w:rPr>
          <w:rFonts w:ascii="Arial" w:hAnsi="Arial" w:cs="Arial"/>
          <w:sz w:val="22"/>
          <w:szCs w:val="22"/>
          <w:lang w:val="es-ES_tradnl"/>
        </w:rPr>
      </w:pPr>
      <w:r w:rsidRPr="006E1A77">
        <w:rPr>
          <w:rFonts w:ascii="Arial" w:hAnsi="Arial" w:cs="Arial"/>
          <w:sz w:val="22"/>
          <w:szCs w:val="22"/>
          <w:lang w:val="es-ES_tradnl"/>
        </w:rPr>
        <w:t xml:space="preserve">Dicho equipo estará a cargo de evaluar los productos de la consultoría. Además de participar e interactuar </w:t>
      </w:r>
      <w:r w:rsidRPr="006E1A77">
        <w:rPr>
          <w:rFonts w:ascii="Arial" w:hAnsi="Arial" w:cs="Arial"/>
          <w:bCs/>
          <w:sz w:val="22"/>
          <w:szCs w:val="22"/>
          <w:lang w:val="es-ES_tradnl"/>
        </w:rPr>
        <w:t>con el oferente</w:t>
      </w:r>
      <w:r w:rsidRPr="006E1A77">
        <w:rPr>
          <w:rFonts w:ascii="Arial" w:hAnsi="Arial" w:cs="Arial"/>
          <w:sz w:val="22"/>
          <w:szCs w:val="22"/>
          <w:lang w:val="es-ES_tradnl"/>
        </w:rPr>
        <w:t xml:space="preserve"> una vez programadas las reuniones, en las instalaciones del </w:t>
      </w:r>
      <w:r w:rsidR="00444931">
        <w:rPr>
          <w:rFonts w:ascii="Arial" w:hAnsi="Arial" w:cs="Arial"/>
          <w:sz w:val="22"/>
          <w:szCs w:val="22"/>
          <w:lang w:val="es-ES_tradnl"/>
        </w:rPr>
        <w:t>Ministerio de Industrias y Productividad</w:t>
      </w:r>
      <w:r w:rsidR="00444931" w:rsidRPr="006E1A77">
        <w:rPr>
          <w:rFonts w:ascii="Arial" w:hAnsi="Arial" w:cs="Arial"/>
          <w:sz w:val="22"/>
          <w:szCs w:val="22"/>
          <w:lang w:val="es-ES_tradnl"/>
        </w:rPr>
        <w:t xml:space="preserve"> </w:t>
      </w:r>
      <w:r w:rsidRPr="006E1A77">
        <w:rPr>
          <w:rFonts w:ascii="Arial" w:hAnsi="Arial" w:cs="Arial"/>
          <w:sz w:val="22"/>
          <w:szCs w:val="22"/>
          <w:lang w:val="es-ES_tradnl"/>
        </w:rPr>
        <w:t>de la ciudad de Quito.</w:t>
      </w:r>
    </w:p>
    <w:p w:rsidR="00DF44D9" w:rsidRPr="006E1A77" w:rsidRDefault="00DF44D9" w:rsidP="00DF44D9">
      <w:pPr>
        <w:pStyle w:val="NormalWeb"/>
        <w:spacing w:before="0" w:after="0"/>
        <w:jc w:val="both"/>
        <w:rPr>
          <w:rFonts w:ascii="Arial" w:hAnsi="Arial" w:cs="Arial"/>
          <w:sz w:val="22"/>
          <w:szCs w:val="22"/>
          <w:lang w:val="es-ES_tradnl"/>
        </w:rPr>
      </w:pPr>
    </w:p>
    <w:p w:rsidR="00DF44D9" w:rsidRDefault="00444931" w:rsidP="00DF44D9">
      <w:pPr>
        <w:pStyle w:val="NormalWeb"/>
        <w:spacing w:before="0" w:after="0"/>
        <w:jc w:val="both"/>
        <w:rPr>
          <w:rFonts w:ascii="Arial" w:hAnsi="Arial" w:cs="Arial"/>
          <w:sz w:val="22"/>
          <w:szCs w:val="22"/>
          <w:lang w:val="es-ES_tradnl"/>
        </w:rPr>
      </w:pPr>
      <w:r>
        <w:rPr>
          <w:rFonts w:ascii="Arial" w:hAnsi="Arial" w:cs="Arial"/>
          <w:sz w:val="22"/>
          <w:szCs w:val="22"/>
          <w:lang w:val="es-ES_tradnl"/>
        </w:rPr>
        <w:t>E</w:t>
      </w:r>
      <w:r w:rsidRPr="006E1A77">
        <w:rPr>
          <w:rFonts w:ascii="Arial" w:hAnsi="Arial" w:cs="Arial"/>
          <w:sz w:val="22"/>
          <w:szCs w:val="22"/>
          <w:lang w:val="es-ES_tradnl"/>
        </w:rPr>
        <w:t xml:space="preserve">l </w:t>
      </w:r>
      <w:r>
        <w:rPr>
          <w:rFonts w:ascii="Arial" w:hAnsi="Arial" w:cs="Arial"/>
          <w:sz w:val="22"/>
          <w:szCs w:val="22"/>
          <w:lang w:val="es-ES_tradnl"/>
        </w:rPr>
        <w:t>Ministerio de Industrias y Productividad</w:t>
      </w:r>
      <w:r w:rsidRPr="006E1A77">
        <w:rPr>
          <w:rFonts w:ascii="Arial" w:hAnsi="Arial" w:cs="Arial"/>
          <w:sz w:val="22"/>
          <w:szCs w:val="22"/>
          <w:lang w:val="es-ES_tradnl"/>
        </w:rPr>
        <w:t xml:space="preserve"> </w:t>
      </w:r>
      <w:r w:rsidR="00DF44D9" w:rsidRPr="006E1A77">
        <w:rPr>
          <w:rFonts w:ascii="Arial" w:hAnsi="Arial" w:cs="Arial"/>
          <w:sz w:val="22"/>
          <w:szCs w:val="22"/>
          <w:lang w:val="es-ES_tradnl"/>
        </w:rPr>
        <w:t xml:space="preserve">proveerá al oferente de los espacios físicos que demande la realización de los eventos de comunicación y promoción previstos en el desarrollo de la consultoría, siempre y cuando estos estén debidamente coordinados entre El </w:t>
      </w:r>
      <w:r w:rsidR="00426973">
        <w:rPr>
          <w:rFonts w:ascii="Arial" w:hAnsi="Arial" w:cs="Arial"/>
          <w:sz w:val="22"/>
          <w:szCs w:val="22"/>
          <w:lang w:val="es-ES_tradnl"/>
        </w:rPr>
        <w:t>Consultor</w:t>
      </w:r>
      <w:r w:rsidR="00DF44D9" w:rsidRPr="006E1A77">
        <w:rPr>
          <w:rFonts w:ascii="Arial" w:hAnsi="Arial" w:cs="Arial"/>
          <w:sz w:val="22"/>
          <w:szCs w:val="22"/>
          <w:lang w:val="es-ES_tradnl"/>
        </w:rPr>
        <w:t xml:space="preserve"> y el </w:t>
      </w:r>
      <w:r>
        <w:rPr>
          <w:rFonts w:ascii="Arial" w:hAnsi="Arial" w:cs="Arial"/>
          <w:sz w:val="22"/>
          <w:szCs w:val="22"/>
          <w:lang w:val="es-ES_tradnl"/>
        </w:rPr>
        <w:t>Ministerio de Industrias y Productividad</w:t>
      </w:r>
      <w:r w:rsidR="00DF44D9" w:rsidRPr="006E1A77">
        <w:rPr>
          <w:rFonts w:ascii="Arial" w:hAnsi="Arial" w:cs="Arial"/>
          <w:sz w:val="22"/>
          <w:szCs w:val="22"/>
          <w:lang w:val="es-ES_tradnl"/>
        </w:rPr>
        <w:t>.</w:t>
      </w:r>
    </w:p>
    <w:p w:rsidR="005128F5" w:rsidRPr="006E1A77" w:rsidRDefault="005128F5" w:rsidP="00DF44D9">
      <w:pPr>
        <w:pStyle w:val="NormalWeb"/>
        <w:spacing w:before="0" w:after="0"/>
        <w:jc w:val="both"/>
        <w:rPr>
          <w:rFonts w:ascii="Arial" w:hAnsi="Arial" w:cs="Arial"/>
          <w:sz w:val="22"/>
          <w:szCs w:val="22"/>
          <w:lang w:val="es-ES_tradnl"/>
        </w:rPr>
      </w:pPr>
    </w:p>
    <w:p w:rsidR="00E60D6B" w:rsidRPr="00DF44D9" w:rsidRDefault="00E60D6B" w:rsidP="00E60D6B">
      <w:pPr>
        <w:suppressAutoHyphens w:val="0"/>
        <w:spacing w:after="0" w:line="240" w:lineRule="auto"/>
        <w:jc w:val="both"/>
        <w:rPr>
          <w:rFonts w:ascii="Arial" w:eastAsia="Times New Roman" w:hAnsi="Arial" w:cs="Arial"/>
          <w:b/>
          <w:lang w:val="es-ES_tradnl" w:eastAsia="es-EC"/>
        </w:rPr>
      </w:pPr>
    </w:p>
    <w:p w:rsidR="00E60D6B" w:rsidRPr="00DB2AFD" w:rsidRDefault="00E60D6B" w:rsidP="00E60D6B">
      <w:pPr>
        <w:suppressAutoHyphens w:val="0"/>
        <w:spacing w:after="0" w:line="240" w:lineRule="auto"/>
        <w:ind w:left="284"/>
        <w:jc w:val="both"/>
        <w:rPr>
          <w:rFonts w:ascii="Arial" w:eastAsia="Times New Roman" w:hAnsi="Arial" w:cs="Arial"/>
          <w:lang w:val="es-EC" w:eastAsia="es-EC"/>
        </w:rPr>
      </w:pPr>
      <w:r w:rsidRPr="00DB2AFD">
        <w:rPr>
          <w:rFonts w:ascii="Arial" w:eastAsia="Times New Roman" w:hAnsi="Arial" w:cs="Arial"/>
          <w:b/>
          <w:lang w:val="es-EC" w:eastAsia="es-EC"/>
        </w:rPr>
        <w:t>6.- PRODUCTOS O SERVICIOS ESPERADOS</w:t>
      </w:r>
      <w:r w:rsidRPr="00DB2AFD">
        <w:rPr>
          <w:rFonts w:ascii="Arial" w:eastAsia="Times New Roman" w:hAnsi="Arial" w:cs="Arial"/>
          <w:lang w:val="es-EC" w:eastAsia="es-EC"/>
        </w:rPr>
        <w:t xml:space="preserve"> </w:t>
      </w:r>
    </w:p>
    <w:p w:rsidR="006573D9" w:rsidRDefault="006573D9" w:rsidP="005C70B0">
      <w:pPr>
        <w:suppressAutoHyphens w:val="0"/>
        <w:spacing w:after="0" w:line="240" w:lineRule="auto"/>
        <w:contextualSpacing/>
        <w:jc w:val="both"/>
        <w:rPr>
          <w:rFonts w:ascii="Arial" w:eastAsia="Times New Roman" w:hAnsi="Arial" w:cs="Arial"/>
          <w:lang w:val="es-EC" w:eastAsia="es-EC"/>
        </w:rPr>
      </w:pPr>
    </w:p>
    <w:p w:rsidR="006573D9" w:rsidRPr="006573D9" w:rsidRDefault="006573D9" w:rsidP="006573D9">
      <w:pPr>
        <w:pStyle w:val="NormalWeb"/>
        <w:numPr>
          <w:ilvl w:val="0"/>
          <w:numId w:val="37"/>
        </w:numPr>
        <w:spacing w:before="0" w:after="0"/>
        <w:contextualSpacing/>
        <w:jc w:val="both"/>
        <w:rPr>
          <w:rFonts w:ascii="Arial" w:hAnsi="Arial" w:cs="Arial"/>
          <w:sz w:val="22"/>
          <w:szCs w:val="22"/>
          <w:lang w:val="es-EC"/>
        </w:rPr>
      </w:pPr>
      <w:commentRangeStart w:id="266"/>
      <w:r w:rsidRPr="006573D9">
        <w:rPr>
          <w:rFonts w:ascii="Arial" w:hAnsi="Arial" w:cs="Arial"/>
          <w:sz w:val="22"/>
          <w:szCs w:val="22"/>
          <w:lang w:val="es-EC"/>
        </w:rPr>
        <w:t>P</w:t>
      </w:r>
      <w:r w:rsidR="00EB2D94">
        <w:rPr>
          <w:rFonts w:ascii="Arial" w:hAnsi="Arial" w:cs="Arial"/>
          <w:sz w:val="22"/>
          <w:szCs w:val="22"/>
          <w:lang w:val="es-EC"/>
        </w:rPr>
        <w:t>roducto I</w:t>
      </w:r>
      <w:r w:rsidRPr="006573D9">
        <w:rPr>
          <w:rFonts w:ascii="Arial" w:hAnsi="Arial" w:cs="Arial"/>
          <w:sz w:val="22"/>
          <w:szCs w:val="22"/>
          <w:lang w:val="es-EC"/>
        </w:rPr>
        <w:t xml:space="preserve"> (Base de Datos conformada y sistematizada</w:t>
      </w:r>
      <w:r w:rsidRPr="006573D9">
        <w:rPr>
          <w:rFonts w:ascii="Arial" w:hAnsi="Arial" w:cs="Arial"/>
          <w:sz w:val="22"/>
          <w:szCs w:val="22"/>
          <w:lang w:val="es-ES_tradnl"/>
        </w:rPr>
        <w:t>)</w:t>
      </w:r>
      <w:r w:rsidRPr="006573D9">
        <w:rPr>
          <w:rFonts w:ascii="Arial" w:hAnsi="Arial" w:cs="Arial"/>
          <w:sz w:val="22"/>
          <w:szCs w:val="22"/>
          <w:lang w:val="es-EC"/>
        </w:rPr>
        <w:t>;</w:t>
      </w:r>
      <w:commentRangeEnd w:id="266"/>
      <w:r w:rsidR="005C70B0">
        <w:rPr>
          <w:rStyle w:val="Refdecomentario"/>
          <w:rFonts w:ascii="Calibri" w:eastAsia="Calibri" w:hAnsi="Calibri" w:cs="Calibri"/>
          <w:kern w:val="0"/>
          <w:lang w:val="es-ES"/>
        </w:rPr>
        <w:commentReference w:id="266"/>
      </w:r>
    </w:p>
    <w:p w:rsidR="006573D9" w:rsidRPr="00EB2D94" w:rsidRDefault="006573D9" w:rsidP="00EB2D94">
      <w:pPr>
        <w:pStyle w:val="NormalWeb"/>
        <w:numPr>
          <w:ilvl w:val="0"/>
          <w:numId w:val="37"/>
        </w:numPr>
        <w:spacing w:before="0" w:after="0"/>
        <w:contextualSpacing/>
        <w:jc w:val="both"/>
        <w:rPr>
          <w:rFonts w:ascii="Arial" w:hAnsi="Arial" w:cs="Arial"/>
          <w:sz w:val="22"/>
          <w:szCs w:val="22"/>
          <w:lang w:val="es-EC"/>
        </w:rPr>
      </w:pPr>
      <w:commentRangeStart w:id="267"/>
      <w:r w:rsidRPr="006573D9">
        <w:rPr>
          <w:rFonts w:ascii="Arial" w:hAnsi="Arial" w:cs="Arial"/>
          <w:sz w:val="22"/>
          <w:szCs w:val="22"/>
          <w:lang w:val="es-EC"/>
        </w:rPr>
        <w:t>P</w:t>
      </w:r>
      <w:r w:rsidR="00EB2D94">
        <w:rPr>
          <w:rFonts w:ascii="Arial" w:hAnsi="Arial" w:cs="Arial"/>
          <w:sz w:val="22"/>
          <w:szCs w:val="22"/>
          <w:lang w:val="es-EC"/>
        </w:rPr>
        <w:t>roducto II</w:t>
      </w:r>
      <w:r w:rsidRPr="006573D9">
        <w:rPr>
          <w:rFonts w:ascii="Arial" w:hAnsi="Arial" w:cs="Arial"/>
          <w:sz w:val="22"/>
          <w:szCs w:val="22"/>
          <w:lang w:val="es-EC"/>
        </w:rPr>
        <w:t xml:space="preserve"> (Informe Técnico con el listado de Emprendimientos Innovadores </w:t>
      </w:r>
      <w:r w:rsidRPr="006573D9">
        <w:rPr>
          <w:rFonts w:ascii="Arial" w:hAnsi="Arial" w:cs="Arial"/>
          <w:sz w:val="22"/>
          <w:szCs w:val="22"/>
          <w:lang w:val="es-ES_tradnl"/>
        </w:rPr>
        <w:t>Pre-seleccionados</w:t>
      </w:r>
      <w:r w:rsidRPr="006573D9">
        <w:rPr>
          <w:rFonts w:ascii="Arial" w:hAnsi="Arial" w:cs="Arial"/>
          <w:sz w:val="22"/>
          <w:szCs w:val="22"/>
          <w:lang w:val="es-EC"/>
        </w:rPr>
        <w:t>);</w:t>
      </w:r>
      <w:commentRangeEnd w:id="267"/>
      <w:r w:rsidR="005C70B0">
        <w:rPr>
          <w:rStyle w:val="Refdecomentario"/>
          <w:rFonts w:ascii="Calibri" w:eastAsia="Calibri" w:hAnsi="Calibri" w:cs="Calibri"/>
          <w:kern w:val="0"/>
          <w:lang w:val="es-ES"/>
        </w:rPr>
        <w:commentReference w:id="267"/>
      </w:r>
    </w:p>
    <w:p w:rsidR="006573D9" w:rsidRPr="006573D9" w:rsidRDefault="006573D9" w:rsidP="006573D9">
      <w:pPr>
        <w:pStyle w:val="NormalWeb"/>
        <w:numPr>
          <w:ilvl w:val="0"/>
          <w:numId w:val="37"/>
        </w:numPr>
        <w:spacing w:before="0" w:after="0"/>
        <w:contextualSpacing/>
        <w:jc w:val="both"/>
        <w:rPr>
          <w:rFonts w:ascii="Arial" w:hAnsi="Arial" w:cs="Arial"/>
          <w:sz w:val="22"/>
          <w:szCs w:val="22"/>
          <w:lang w:val="es-EC"/>
        </w:rPr>
      </w:pPr>
      <w:commentRangeStart w:id="268"/>
      <w:r w:rsidRPr="006573D9">
        <w:rPr>
          <w:rFonts w:ascii="Arial" w:hAnsi="Arial" w:cs="Arial"/>
          <w:sz w:val="22"/>
          <w:szCs w:val="22"/>
          <w:lang w:val="es-EC"/>
        </w:rPr>
        <w:t xml:space="preserve">Producto </w:t>
      </w:r>
      <w:r w:rsidR="00EB2D94">
        <w:rPr>
          <w:rFonts w:ascii="Arial" w:hAnsi="Arial" w:cs="Arial"/>
          <w:sz w:val="22"/>
          <w:szCs w:val="22"/>
          <w:lang w:val="es-EC"/>
        </w:rPr>
        <w:t>III</w:t>
      </w:r>
      <w:r w:rsidRPr="006573D9">
        <w:rPr>
          <w:rFonts w:ascii="Arial" w:hAnsi="Arial" w:cs="Arial"/>
          <w:sz w:val="22"/>
          <w:szCs w:val="22"/>
          <w:lang w:val="es-EC"/>
        </w:rPr>
        <w:t xml:space="preserve"> (Dictamen técnico y económico de los Emprendimientos Innovadores Seleccionados)</w:t>
      </w:r>
      <w:r w:rsidR="004F7CBF">
        <w:rPr>
          <w:rFonts w:ascii="Arial" w:hAnsi="Arial" w:cs="Arial"/>
          <w:sz w:val="22"/>
          <w:szCs w:val="22"/>
          <w:lang w:val="es-EC"/>
        </w:rPr>
        <w:t>;</w:t>
      </w:r>
      <w:commentRangeEnd w:id="268"/>
      <w:r w:rsidR="005C70B0">
        <w:rPr>
          <w:rStyle w:val="Refdecomentario"/>
          <w:rFonts w:ascii="Calibri" w:eastAsia="Calibri" w:hAnsi="Calibri" w:cs="Calibri"/>
          <w:kern w:val="0"/>
          <w:lang w:val="es-ES"/>
        </w:rPr>
        <w:commentReference w:id="268"/>
      </w:r>
    </w:p>
    <w:p w:rsidR="006573D9" w:rsidRPr="006573D9" w:rsidRDefault="006573D9" w:rsidP="006573D9">
      <w:pPr>
        <w:pStyle w:val="NormalWeb"/>
        <w:numPr>
          <w:ilvl w:val="0"/>
          <w:numId w:val="37"/>
        </w:numPr>
        <w:spacing w:before="0" w:after="0"/>
        <w:contextualSpacing/>
        <w:jc w:val="both"/>
        <w:rPr>
          <w:rFonts w:ascii="Arial" w:hAnsi="Arial" w:cs="Arial"/>
          <w:sz w:val="22"/>
          <w:szCs w:val="22"/>
          <w:lang w:val="es-EC"/>
        </w:rPr>
      </w:pPr>
      <w:commentRangeStart w:id="269"/>
      <w:r w:rsidRPr="006573D9">
        <w:rPr>
          <w:rFonts w:ascii="Arial" w:hAnsi="Arial" w:cs="Arial"/>
          <w:sz w:val="22"/>
          <w:szCs w:val="22"/>
          <w:lang w:val="es-EC"/>
        </w:rPr>
        <w:t>P</w:t>
      </w:r>
      <w:r w:rsidR="00EB2D94">
        <w:rPr>
          <w:rFonts w:ascii="Arial" w:hAnsi="Arial" w:cs="Arial"/>
          <w:sz w:val="22"/>
          <w:szCs w:val="22"/>
          <w:lang w:val="es-EC"/>
        </w:rPr>
        <w:t xml:space="preserve">roducto IV </w:t>
      </w:r>
      <w:r w:rsidRPr="006573D9">
        <w:rPr>
          <w:rFonts w:ascii="Arial" w:hAnsi="Arial" w:cs="Arial"/>
          <w:sz w:val="22"/>
          <w:szCs w:val="22"/>
          <w:lang w:val="es-EC"/>
        </w:rPr>
        <w:t>Informes de Avance.</w:t>
      </w:r>
      <w:commentRangeEnd w:id="269"/>
      <w:r w:rsidR="005C70B0">
        <w:rPr>
          <w:rStyle w:val="Refdecomentario"/>
          <w:rFonts w:ascii="Calibri" w:eastAsia="Calibri" w:hAnsi="Calibri" w:cs="Calibri"/>
          <w:kern w:val="0"/>
          <w:lang w:val="es-ES"/>
        </w:rPr>
        <w:commentReference w:id="269"/>
      </w:r>
    </w:p>
    <w:p w:rsidR="00E60D6B" w:rsidRPr="00DB2AFD" w:rsidRDefault="00E60D6B" w:rsidP="00E60D6B">
      <w:pPr>
        <w:suppressAutoHyphens w:val="0"/>
        <w:spacing w:after="0" w:line="240" w:lineRule="auto"/>
        <w:jc w:val="both"/>
        <w:rPr>
          <w:rFonts w:ascii="Arial" w:eastAsia="Times New Roman" w:hAnsi="Arial" w:cs="Arial"/>
          <w:lang w:val="es-EC" w:eastAsia="es-EC"/>
        </w:rPr>
      </w:pPr>
    </w:p>
    <w:p w:rsidR="00E60D6B" w:rsidRPr="00DB2AFD" w:rsidRDefault="00E60D6B" w:rsidP="00E60D6B">
      <w:pPr>
        <w:suppressAutoHyphens w:val="0"/>
        <w:spacing w:after="0" w:line="240" w:lineRule="auto"/>
        <w:ind w:left="284"/>
        <w:jc w:val="both"/>
        <w:rPr>
          <w:rFonts w:ascii="Arial" w:eastAsia="Times New Roman" w:hAnsi="Arial" w:cs="Arial"/>
          <w:b/>
          <w:lang w:val="es-EC" w:eastAsia="es-EC"/>
        </w:rPr>
      </w:pPr>
      <w:r w:rsidRPr="00DB2AFD">
        <w:rPr>
          <w:rFonts w:ascii="Arial" w:eastAsia="Times New Roman" w:hAnsi="Arial" w:cs="Arial"/>
          <w:b/>
          <w:lang w:val="es-EC" w:eastAsia="es-EC"/>
        </w:rPr>
        <w:t xml:space="preserve">7.- PLAZO DE EJECUCIÓN </w:t>
      </w:r>
    </w:p>
    <w:p w:rsidR="005C70B0" w:rsidRDefault="005C70B0" w:rsidP="00C26529">
      <w:pPr>
        <w:pStyle w:val="NormalWeb"/>
        <w:spacing w:after="0"/>
        <w:jc w:val="both"/>
        <w:rPr>
          <w:rFonts w:ascii="Arial" w:hAnsi="Arial" w:cs="Arial"/>
          <w:sz w:val="22"/>
          <w:szCs w:val="22"/>
          <w:lang w:val="es-ES_tradnl"/>
        </w:rPr>
      </w:pPr>
      <w:r w:rsidRPr="005C70B0">
        <w:rPr>
          <w:rFonts w:ascii="Arial" w:hAnsi="Arial" w:cs="Arial"/>
          <w:sz w:val="22"/>
          <w:szCs w:val="22"/>
          <w:lang w:val="es-ES_tradnl"/>
        </w:rPr>
        <w:t xml:space="preserve">El plazo estimado para la ejecución del contrato es de </w:t>
      </w:r>
      <w:r w:rsidR="00FF6C21">
        <w:rPr>
          <w:rFonts w:ascii="Arial" w:hAnsi="Arial" w:cs="Arial"/>
          <w:sz w:val="22"/>
          <w:szCs w:val="22"/>
          <w:lang w:val="es-ES_tradnl"/>
        </w:rPr>
        <w:t>15</w:t>
      </w:r>
      <w:r>
        <w:rPr>
          <w:rFonts w:ascii="Arial" w:hAnsi="Arial" w:cs="Arial"/>
          <w:sz w:val="22"/>
          <w:szCs w:val="22"/>
          <w:lang w:val="es-ES_tradnl"/>
        </w:rPr>
        <w:t>0 días</w:t>
      </w:r>
      <w:r w:rsidRPr="005C70B0">
        <w:rPr>
          <w:rFonts w:ascii="Arial" w:hAnsi="Arial" w:cs="Arial"/>
          <w:sz w:val="22"/>
          <w:szCs w:val="22"/>
          <w:lang w:val="es-ES_tradnl"/>
        </w:rPr>
        <w:t>,</w:t>
      </w:r>
      <w:r>
        <w:rPr>
          <w:rFonts w:ascii="Arial" w:hAnsi="Arial" w:cs="Arial"/>
          <w:sz w:val="22"/>
          <w:szCs w:val="22"/>
          <w:lang w:val="es-ES_tradnl"/>
        </w:rPr>
        <w:t xml:space="preserve"> contado</w:t>
      </w:r>
      <w:r w:rsidR="00561CCD">
        <w:rPr>
          <w:rFonts w:ascii="Arial" w:hAnsi="Arial" w:cs="Arial"/>
          <w:sz w:val="22"/>
          <w:szCs w:val="22"/>
          <w:lang w:val="es-ES_tradnl"/>
        </w:rPr>
        <w:t>s</w:t>
      </w:r>
      <w:r>
        <w:rPr>
          <w:rFonts w:ascii="Arial" w:hAnsi="Arial" w:cs="Arial"/>
          <w:sz w:val="22"/>
          <w:szCs w:val="22"/>
          <w:lang w:val="es-ES_tradnl"/>
        </w:rPr>
        <w:t xml:space="preserve">  a  partir  de </w:t>
      </w:r>
      <w:r w:rsidRPr="005C70B0">
        <w:rPr>
          <w:rFonts w:ascii="Arial" w:hAnsi="Arial" w:cs="Arial"/>
          <w:sz w:val="22"/>
          <w:szCs w:val="22"/>
          <w:lang w:val="es-ES_tradnl"/>
        </w:rPr>
        <w:t xml:space="preserve"> la  fecha  de  la  firma  del  contrato</w:t>
      </w:r>
      <w:r>
        <w:rPr>
          <w:rFonts w:ascii="Arial" w:hAnsi="Arial" w:cs="Arial"/>
          <w:sz w:val="22"/>
          <w:szCs w:val="22"/>
          <w:lang w:val="es-ES_tradnl"/>
        </w:rPr>
        <w:t xml:space="preserve">. </w:t>
      </w:r>
      <w:r w:rsidRPr="005C70B0">
        <w:rPr>
          <w:rFonts w:ascii="Arial" w:hAnsi="Arial" w:cs="Arial"/>
          <w:sz w:val="22"/>
          <w:szCs w:val="22"/>
          <w:lang w:val="es-ES_tradnl"/>
        </w:rPr>
        <w:t xml:space="preserve">La recepción </w:t>
      </w:r>
      <w:r w:rsidR="00561CCD">
        <w:rPr>
          <w:rFonts w:ascii="Arial" w:hAnsi="Arial" w:cs="Arial"/>
          <w:sz w:val="22"/>
          <w:szCs w:val="22"/>
          <w:lang w:val="es-ES_tradnl"/>
        </w:rPr>
        <w:t>d</w:t>
      </w:r>
      <w:r w:rsidR="00C26529" w:rsidRPr="00C26529">
        <w:rPr>
          <w:rFonts w:ascii="Arial" w:hAnsi="Arial" w:cs="Arial"/>
          <w:sz w:val="22"/>
          <w:szCs w:val="22"/>
          <w:lang w:val="es-ES_tradnl"/>
        </w:rPr>
        <w:t>el  informe  final  provisional;  cuya  fecha  de</w:t>
      </w:r>
      <w:r w:rsidR="00C26529">
        <w:rPr>
          <w:rFonts w:ascii="Arial" w:hAnsi="Arial" w:cs="Arial"/>
          <w:sz w:val="22"/>
          <w:szCs w:val="22"/>
          <w:lang w:val="es-ES_tradnl"/>
        </w:rPr>
        <w:t xml:space="preserve"> </w:t>
      </w:r>
      <w:r w:rsidR="00C26529" w:rsidRPr="00C26529">
        <w:rPr>
          <w:rFonts w:ascii="Arial" w:hAnsi="Arial" w:cs="Arial"/>
          <w:sz w:val="22"/>
          <w:szCs w:val="22"/>
          <w:lang w:val="es-ES_tradnl"/>
        </w:rPr>
        <w:t>entrega</w:t>
      </w:r>
      <w:r w:rsidR="00561CCD">
        <w:rPr>
          <w:rFonts w:ascii="Arial" w:hAnsi="Arial" w:cs="Arial"/>
          <w:sz w:val="22"/>
          <w:szCs w:val="22"/>
          <w:lang w:val="es-ES_tradnl"/>
        </w:rPr>
        <w:t xml:space="preserve"> a la entidad contratante</w:t>
      </w:r>
      <w:r w:rsidR="00C26529" w:rsidRPr="00C26529">
        <w:rPr>
          <w:rFonts w:ascii="Arial" w:hAnsi="Arial" w:cs="Arial"/>
          <w:sz w:val="22"/>
          <w:szCs w:val="22"/>
          <w:lang w:val="es-ES_tradnl"/>
        </w:rPr>
        <w:t xml:space="preserve"> servirá para el cómputo y control del plazo contractual</w:t>
      </w:r>
      <w:r w:rsidR="00561CCD">
        <w:rPr>
          <w:rFonts w:ascii="Arial" w:hAnsi="Arial" w:cs="Arial"/>
          <w:sz w:val="22"/>
          <w:szCs w:val="22"/>
          <w:lang w:val="es-ES_tradnl"/>
        </w:rPr>
        <w:t xml:space="preserve"> deberá ser remitida hasta 30 días</w:t>
      </w:r>
      <w:r w:rsidR="009E5ED8">
        <w:rPr>
          <w:rFonts w:ascii="Arial" w:hAnsi="Arial" w:cs="Arial"/>
          <w:sz w:val="22"/>
          <w:szCs w:val="22"/>
          <w:lang w:val="es-ES_tradnl"/>
        </w:rPr>
        <w:t xml:space="preserve"> laborables</w:t>
      </w:r>
      <w:r w:rsidR="00561CCD">
        <w:rPr>
          <w:rFonts w:ascii="Arial" w:hAnsi="Arial" w:cs="Arial"/>
          <w:sz w:val="22"/>
          <w:szCs w:val="22"/>
          <w:lang w:val="es-ES_tradnl"/>
        </w:rPr>
        <w:t xml:space="preserve"> antes del cumplimiento del plazo de los 180 días</w:t>
      </w:r>
      <w:r w:rsidR="006775E0">
        <w:rPr>
          <w:rFonts w:ascii="Arial" w:hAnsi="Arial" w:cs="Arial"/>
          <w:sz w:val="22"/>
          <w:szCs w:val="22"/>
          <w:lang w:val="es-ES_tradnl"/>
        </w:rPr>
        <w:t>.</w:t>
      </w:r>
      <w:r w:rsidR="00C26529" w:rsidRPr="00C26529">
        <w:rPr>
          <w:rFonts w:ascii="Arial" w:hAnsi="Arial" w:cs="Arial"/>
          <w:sz w:val="22"/>
          <w:szCs w:val="22"/>
          <w:lang w:val="es-ES_tradnl"/>
        </w:rPr>
        <w:t xml:space="preserve"> </w:t>
      </w:r>
      <w:r w:rsidR="006775E0">
        <w:rPr>
          <w:rFonts w:ascii="Arial" w:hAnsi="Arial" w:cs="Arial"/>
          <w:sz w:val="22"/>
          <w:szCs w:val="22"/>
          <w:lang w:val="es-ES_tradnl"/>
        </w:rPr>
        <w:t>L</w:t>
      </w:r>
      <w:r w:rsidR="00C26529" w:rsidRPr="00C26529">
        <w:rPr>
          <w:rFonts w:ascii="Arial" w:hAnsi="Arial" w:cs="Arial"/>
          <w:sz w:val="22"/>
          <w:szCs w:val="22"/>
          <w:lang w:val="es-ES_tradnl"/>
        </w:rPr>
        <w:t>a entidad contratante dispondrá de 15 días término</w:t>
      </w:r>
      <w:r w:rsidR="009E5ED8">
        <w:rPr>
          <w:rFonts w:ascii="Arial" w:hAnsi="Arial" w:cs="Arial"/>
          <w:sz w:val="22"/>
          <w:szCs w:val="22"/>
          <w:lang w:val="es-ES_tradnl"/>
        </w:rPr>
        <w:t xml:space="preserve"> laborables</w:t>
      </w:r>
      <w:r w:rsidR="00C26529" w:rsidRPr="00C26529">
        <w:rPr>
          <w:rFonts w:ascii="Arial" w:hAnsi="Arial" w:cs="Arial"/>
          <w:sz w:val="22"/>
          <w:szCs w:val="22"/>
          <w:lang w:val="es-ES_tradnl"/>
        </w:rPr>
        <w:t xml:space="preserve"> para la emisión de observaciones</w:t>
      </w:r>
      <w:r w:rsidR="00561CCD">
        <w:rPr>
          <w:rFonts w:ascii="Arial" w:hAnsi="Arial" w:cs="Arial"/>
          <w:sz w:val="22"/>
          <w:szCs w:val="22"/>
          <w:lang w:val="es-ES_tradnl"/>
        </w:rPr>
        <w:t xml:space="preserve"> </w:t>
      </w:r>
      <w:r w:rsidR="00C26529" w:rsidRPr="00C26529">
        <w:rPr>
          <w:rFonts w:ascii="Arial" w:hAnsi="Arial" w:cs="Arial"/>
          <w:sz w:val="22"/>
          <w:szCs w:val="22"/>
          <w:lang w:val="es-ES_tradnl"/>
        </w:rPr>
        <w:t>y  el  consultor  de  15  días  término</w:t>
      </w:r>
      <w:r w:rsidR="009E5ED8">
        <w:rPr>
          <w:rFonts w:ascii="Arial" w:hAnsi="Arial" w:cs="Arial"/>
          <w:sz w:val="22"/>
          <w:szCs w:val="22"/>
          <w:lang w:val="es-ES_tradnl"/>
        </w:rPr>
        <w:t xml:space="preserve"> laborables</w:t>
      </w:r>
      <w:r w:rsidR="00C26529" w:rsidRPr="00C26529">
        <w:rPr>
          <w:rFonts w:ascii="Arial" w:hAnsi="Arial" w:cs="Arial"/>
          <w:sz w:val="22"/>
          <w:szCs w:val="22"/>
          <w:lang w:val="es-ES_tradnl"/>
        </w:rPr>
        <w:t>,  adicionales  para  absolver  dichas  observaciones  y  presentar  el</w:t>
      </w:r>
      <w:r w:rsidR="00561CCD">
        <w:rPr>
          <w:rFonts w:ascii="Arial" w:hAnsi="Arial" w:cs="Arial"/>
          <w:sz w:val="22"/>
          <w:szCs w:val="22"/>
          <w:lang w:val="es-ES_tradnl"/>
        </w:rPr>
        <w:t xml:space="preserve"> </w:t>
      </w:r>
      <w:r w:rsidR="00C26529" w:rsidRPr="00C26529">
        <w:rPr>
          <w:rFonts w:ascii="Arial" w:hAnsi="Arial" w:cs="Arial"/>
          <w:sz w:val="22"/>
          <w:szCs w:val="22"/>
          <w:lang w:val="es-ES_tradnl"/>
        </w:rPr>
        <w:t>informe  final  definitivo.  El  acta  de  recepción  definitiva  será  suscrita  por  las  partes,  en  el  plazo  previsto  en  el  contrato,</w:t>
      </w:r>
      <w:r w:rsidR="00561CCD">
        <w:rPr>
          <w:rFonts w:ascii="Arial" w:hAnsi="Arial" w:cs="Arial"/>
          <w:sz w:val="22"/>
          <w:szCs w:val="22"/>
          <w:lang w:val="es-ES_tradnl"/>
        </w:rPr>
        <w:t xml:space="preserve"> </w:t>
      </w:r>
      <w:r w:rsidR="00C26529" w:rsidRPr="00C26529">
        <w:rPr>
          <w:rFonts w:ascii="Arial" w:hAnsi="Arial" w:cs="Arial"/>
          <w:sz w:val="22"/>
          <w:szCs w:val="22"/>
          <w:lang w:val="es-ES_tradnl"/>
        </w:rPr>
        <w:t>siempre  que  no  existan  observaciones  pendientes  en  relación  con  los  trabajos  de  consultoría  y  el</w:t>
      </w:r>
      <w:r w:rsidR="00561CCD">
        <w:rPr>
          <w:rFonts w:ascii="Arial" w:hAnsi="Arial" w:cs="Arial"/>
          <w:sz w:val="22"/>
          <w:szCs w:val="22"/>
          <w:lang w:val="es-ES_tradnl"/>
        </w:rPr>
        <w:t xml:space="preserve"> informe final definitivo.</w:t>
      </w:r>
    </w:p>
    <w:p w:rsidR="005C70B0" w:rsidRDefault="005C70B0" w:rsidP="006573D9">
      <w:pPr>
        <w:pStyle w:val="NormalWeb"/>
        <w:spacing w:before="0" w:after="0"/>
        <w:jc w:val="both"/>
        <w:rPr>
          <w:rFonts w:ascii="Arial" w:hAnsi="Arial" w:cs="Arial"/>
          <w:sz w:val="22"/>
          <w:szCs w:val="22"/>
          <w:lang w:val="es-ES_tradnl"/>
        </w:rPr>
      </w:pPr>
    </w:p>
    <w:p w:rsidR="006573D9" w:rsidRPr="006E1A77" w:rsidRDefault="006573D9" w:rsidP="006573D9">
      <w:pPr>
        <w:pStyle w:val="NormalWeb"/>
        <w:spacing w:before="0" w:after="0"/>
        <w:jc w:val="both"/>
        <w:rPr>
          <w:rFonts w:ascii="Arial" w:hAnsi="Arial" w:cs="Arial"/>
          <w:sz w:val="22"/>
          <w:szCs w:val="22"/>
          <w:lang w:val="es-ES_tradnl"/>
        </w:rPr>
      </w:pPr>
      <w:r w:rsidRPr="006E1A77">
        <w:rPr>
          <w:rFonts w:ascii="Arial" w:hAnsi="Arial" w:cs="Arial"/>
          <w:sz w:val="22"/>
          <w:szCs w:val="22"/>
          <w:lang w:val="es-ES_tradnl"/>
        </w:rPr>
        <w:t>La entrega de cada uno de los productos por parte del oferente se efectuará en los siguientes plazos contados a partir de la firma del contrato:</w:t>
      </w:r>
    </w:p>
    <w:p w:rsidR="006573D9" w:rsidRPr="006E1A77" w:rsidRDefault="006573D9" w:rsidP="006573D9">
      <w:pPr>
        <w:pStyle w:val="NormalWeb"/>
        <w:spacing w:before="0" w:after="0"/>
        <w:jc w:val="both"/>
        <w:rPr>
          <w:rFonts w:ascii="Arial" w:hAnsi="Arial" w:cs="Arial"/>
          <w:sz w:val="22"/>
          <w:szCs w:val="22"/>
          <w:lang w:val="es-ES_tradnl"/>
        </w:rPr>
      </w:pPr>
    </w:p>
    <w:p w:rsidR="006573D9" w:rsidRPr="004F7CBF" w:rsidRDefault="006573D9" w:rsidP="006573D9">
      <w:pPr>
        <w:pStyle w:val="NormalWeb"/>
        <w:numPr>
          <w:ilvl w:val="0"/>
          <w:numId w:val="36"/>
        </w:numPr>
        <w:spacing w:before="0" w:after="0"/>
        <w:ind w:left="360"/>
        <w:contextualSpacing/>
        <w:jc w:val="both"/>
        <w:rPr>
          <w:rFonts w:ascii="Arial" w:hAnsi="Arial" w:cs="Arial"/>
          <w:sz w:val="22"/>
          <w:szCs w:val="22"/>
          <w:lang w:val="es-EC"/>
        </w:rPr>
      </w:pPr>
      <w:r w:rsidRPr="006E1A77">
        <w:rPr>
          <w:rFonts w:ascii="Arial" w:hAnsi="Arial" w:cs="Arial"/>
          <w:sz w:val="22"/>
          <w:szCs w:val="22"/>
          <w:lang w:val="es-EC"/>
        </w:rPr>
        <w:t>Producto I (</w:t>
      </w:r>
      <w:r w:rsidR="00EB2D94" w:rsidRPr="004F7CBF">
        <w:rPr>
          <w:rFonts w:ascii="Arial" w:hAnsi="Arial" w:cs="Arial"/>
          <w:sz w:val="22"/>
          <w:szCs w:val="22"/>
          <w:lang w:val="es-EC"/>
        </w:rPr>
        <w:t>Base de Datos conformada y sistematizada</w:t>
      </w:r>
      <w:r w:rsidRPr="004F7CBF">
        <w:rPr>
          <w:rFonts w:ascii="Arial" w:hAnsi="Arial" w:cs="Arial"/>
          <w:sz w:val="22"/>
          <w:szCs w:val="22"/>
          <w:lang w:val="es-ES_tradnl"/>
        </w:rPr>
        <w:t>)</w:t>
      </w:r>
      <w:r w:rsidRPr="004F7CBF">
        <w:rPr>
          <w:rFonts w:ascii="Arial" w:hAnsi="Arial" w:cs="Arial"/>
          <w:sz w:val="22"/>
          <w:szCs w:val="22"/>
          <w:lang w:val="es-EC"/>
        </w:rPr>
        <w:t xml:space="preserve"> a los quince días (15) calendario;</w:t>
      </w:r>
    </w:p>
    <w:p w:rsidR="006573D9" w:rsidRPr="004F7CBF" w:rsidRDefault="006573D9" w:rsidP="006573D9">
      <w:pPr>
        <w:pStyle w:val="NormalWeb"/>
        <w:numPr>
          <w:ilvl w:val="0"/>
          <w:numId w:val="36"/>
        </w:numPr>
        <w:spacing w:before="0" w:after="0"/>
        <w:ind w:left="360"/>
        <w:contextualSpacing/>
        <w:jc w:val="both"/>
        <w:rPr>
          <w:rFonts w:ascii="Arial" w:hAnsi="Arial" w:cs="Arial"/>
          <w:sz w:val="22"/>
          <w:szCs w:val="22"/>
          <w:lang w:val="es-EC"/>
        </w:rPr>
      </w:pPr>
      <w:r w:rsidRPr="004F7CBF">
        <w:rPr>
          <w:rFonts w:ascii="Arial" w:hAnsi="Arial" w:cs="Arial"/>
          <w:sz w:val="22"/>
          <w:szCs w:val="22"/>
          <w:lang w:val="es-EC"/>
        </w:rPr>
        <w:t xml:space="preserve">Producto II </w:t>
      </w:r>
      <w:r w:rsidR="00EB2D94">
        <w:rPr>
          <w:rFonts w:ascii="Arial" w:hAnsi="Arial" w:cs="Arial"/>
          <w:sz w:val="22"/>
          <w:szCs w:val="22"/>
          <w:lang w:val="es-EC"/>
        </w:rPr>
        <w:t>(</w:t>
      </w:r>
      <w:r w:rsidR="00EB2D94" w:rsidRPr="004F7CBF">
        <w:rPr>
          <w:rFonts w:ascii="Arial" w:hAnsi="Arial" w:cs="Arial"/>
          <w:sz w:val="22"/>
          <w:szCs w:val="22"/>
          <w:lang w:val="es-EC"/>
        </w:rPr>
        <w:t xml:space="preserve">Informe Técnico con el listado de Emprendimientos Innovadores </w:t>
      </w:r>
      <w:r w:rsidR="00EB2D94" w:rsidRPr="004F7CBF">
        <w:rPr>
          <w:rFonts w:ascii="Arial" w:hAnsi="Arial" w:cs="Arial"/>
          <w:sz w:val="22"/>
          <w:szCs w:val="22"/>
          <w:lang w:val="es-ES_tradnl"/>
        </w:rPr>
        <w:t>Pre-seleccionados</w:t>
      </w:r>
      <w:r w:rsidR="001356E9">
        <w:rPr>
          <w:rFonts w:ascii="Arial" w:hAnsi="Arial" w:cs="Arial"/>
          <w:sz w:val="22"/>
          <w:szCs w:val="22"/>
          <w:lang w:val="es-ES_tradnl"/>
        </w:rPr>
        <w:t>), a los treinta días (</w:t>
      </w:r>
      <w:r w:rsidR="00EB2D94">
        <w:rPr>
          <w:rFonts w:ascii="Arial" w:hAnsi="Arial" w:cs="Arial"/>
          <w:sz w:val="22"/>
          <w:szCs w:val="22"/>
          <w:lang w:val="es-ES_tradnl"/>
        </w:rPr>
        <w:t>30</w:t>
      </w:r>
      <w:r w:rsidR="001356E9">
        <w:rPr>
          <w:rFonts w:ascii="Arial" w:hAnsi="Arial" w:cs="Arial"/>
          <w:sz w:val="22"/>
          <w:szCs w:val="22"/>
          <w:lang w:val="es-ES_tradnl"/>
        </w:rPr>
        <w:t>) calendario;</w:t>
      </w:r>
    </w:p>
    <w:p w:rsidR="006573D9" w:rsidRPr="001356E9" w:rsidRDefault="006573D9" w:rsidP="001356E9">
      <w:pPr>
        <w:pStyle w:val="NormalWeb"/>
        <w:numPr>
          <w:ilvl w:val="0"/>
          <w:numId w:val="36"/>
        </w:numPr>
        <w:spacing w:before="0" w:after="0"/>
        <w:ind w:left="360"/>
        <w:contextualSpacing/>
        <w:jc w:val="both"/>
        <w:rPr>
          <w:rFonts w:ascii="Arial" w:hAnsi="Arial" w:cs="Arial"/>
          <w:sz w:val="22"/>
          <w:szCs w:val="22"/>
          <w:lang w:val="es-EC"/>
        </w:rPr>
      </w:pPr>
      <w:r w:rsidRPr="004F7CBF">
        <w:rPr>
          <w:rFonts w:ascii="Arial" w:hAnsi="Arial" w:cs="Arial"/>
          <w:sz w:val="22"/>
          <w:szCs w:val="22"/>
          <w:lang w:val="es-EC"/>
        </w:rPr>
        <w:t>Producto III</w:t>
      </w:r>
      <w:r w:rsidR="00EB2D94" w:rsidRPr="00EB2D94">
        <w:rPr>
          <w:rFonts w:ascii="Arial" w:hAnsi="Arial" w:cs="Arial"/>
          <w:sz w:val="22"/>
          <w:szCs w:val="22"/>
          <w:lang w:val="es-EC"/>
        </w:rPr>
        <w:t xml:space="preserve"> </w:t>
      </w:r>
      <w:r w:rsidR="00EB2D94">
        <w:rPr>
          <w:rFonts w:ascii="Arial" w:hAnsi="Arial" w:cs="Arial"/>
          <w:sz w:val="22"/>
          <w:szCs w:val="22"/>
          <w:lang w:val="es-EC"/>
        </w:rPr>
        <w:t>(</w:t>
      </w:r>
      <w:r w:rsidR="00EB2D94" w:rsidRPr="004F7CBF">
        <w:rPr>
          <w:rFonts w:ascii="Arial" w:hAnsi="Arial" w:cs="Arial"/>
          <w:sz w:val="22"/>
          <w:szCs w:val="22"/>
          <w:lang w:val="es-EC"/>
        </w:rPr>
        <w:t>Dictamen técnico y económico de l</w:t>
      </w:r>
      <w:r w:rsidR="00FF6C21">
        <w:rPr>
          <w:rFonts w:ascii="Arial" w:hAnsi="Arial" w:cs="Arial"/>
          <w:sz w:val="22"/>
          <w:szCs w:val="22"/>
          <w:lang w:val="es-EC"/>
        </w:rPr>
        <w:t>os Emprendimientos Innovadores s</w:t>
      </w:r>
      <w:r w:rsidR="00EB2D94" w:rsidRPr="004F7CBF">
        <w:rPr>
          <w:rFonts w:ascii="Arial" w:hAnsi="Arial" w:cs="Arial"/>
          <w:sz w:val="22"/>
          <w:szCs w:val="22"/>
          <w:lang w:val="es-EC"/>
        </w:rPr>
        <w:t>eleccionados</w:t>
      </w:r>
      <w:r w:rsidR="00EB2D94">
        <w:rPr>
          <w:rFonts w:ascii="Arial" w:hAnsi="Arial" w:cs="Arial"/>
          <w:sz w:val="22"/>
          <w:szCs w:val="22"/>
          <w:lang w:val="es-EC"/>
        </w:rPr>
        <w:t xml:space="preserve">), a los </w:t>
      </w:r>
      <w:r w:rsidR="001356E9">
        <w:rPr>
          <w:rFonts w:ascii="Arial" w:hAnsi="Arial" w:cs="Arial"/>
          <w:sz w:val="22"/>
          <w:szCs w:val="22"/>
          <w:lang w:val="es-EC"/>
        </w:rPr>
        <w:t>sesenta días (</w:t>
      </w:r>
      <w:r w:rsidR="00EB2D94">
        <w:rPr>
          <w:rFonts w:ascii="Arial" w:hAnsi="Arial" w:cs="Arial"/>
          <w:sz w:val="22"/>
          <w:szCs w:val="22"/>
          <w:lang w:val="es-EC"/>
        </w:rPr>
        <w:t>60</w:t>
      </w:r>
      <w:r w:rsidR="001356E9">
        <w:rPr>
          <w:rFonts w:ascii="Arial" w:hAnsi="Arial" w:cs="Arial"/>
          <w:sz w:val="22"/>
          <w:szCs w:val="22"/>
          <w:lang w:val="es-EC"/>
        </w:rPr>
        <w:t>), noventa días (90)</w:t>
      </w:r>
      <w:r w:rsidR="00FF6C21">
        <w:rPr>
          <w:rFonts w:ascii="Arial" w:hAnsi="Arial" w:cs="Arial"/>
          <w:sz w:val="22"/>
          <w:szCs w:val="22"/>
          <w:lang w:val="es-EC"/>
        </w:rPr>
        <w:t xml:space="preserve">, </w:t>
      </w:r>
      <w:r w:rsidR="001356E9">
        <w:rPr>
          <w:rFonts w:ascii="Arial" w:hAnsi="Arial" w:cs="Arial"/>
          <w:sz w:val="22"/>
          <w:szCs w:val="22"/>
          <w:lang w:val="es-EC"/>
        </w:rPr>
        <w:t xml:space="preserve">ciento veinte días (120) </w:t>
      </w:r>
      <w:r w:rsidR="00FF6C21">
        <w:rPr>
          <w:rFonts w:ascii="Arial" w:hAnsi="Arial" w:cs="Arial"/>
          <w:sz w:val="22"/>
          <w:szCs w:val="22"/>
          <w:lang w:val="es-EC"/>
        </w:rPr>
        <w:t xml:space="preserve">y ciento cincuenta (150) días </w:t>
      </w:r>
      <w:r w:rsidR="001356E9">
        <w:rPr>
          <w:rFonts w:ascii="Arial" w:hAnsi="Arial" w:cs="Arial"/>
          <w:sz w:val="22"/>
          <w:szCs w:val="22"/>
          <w:lang w:val="es-EC"/>
        </w:rPr>
        <w:t>calendario;</w:t>
      </w:r>
    </w:p>
    <w:p w:rsidR="006573D9" w:rsidRPr="004F7CBF" w:rsidRDefault="001356E9" w:rsidP="006573D9">
      <w:pPr>
        <w:pStyle w:val="NormalWeb"/>
        <w:numPr>
          <w:ilvl w:val="0"/>
          <w:numId w:val="36"/>
        </w:numPr>
        <w:spacing w:before="0" w:after="0"/>
        <w:ind w:left="360"/>
        <w:contextualSpacing/>
        <w:jc w:val="both"/>
        <w:rPr>
          <w:rFonts w:ascii="Arial" w:hAnsi="Arial" w:cs="Arial"/>
          <w:sz w:val="22"/>
          <w:szCs w:val="22"/>
          <w:lang w:val="es-EC"/>
        </w:rPr>
      </w:pPr>
      <w:r>
        <w:rPr>
          <w:rFonts w:ascii="Arial" w:hAnsi="Arial" w:cs="Arial"/>
          <w:sz w:val="22"/>
          <w:szCs w:val="22"/>
          <w:lang w:val="es-EC"/>
        </w:rPr>
        <w:t>Producto IV</w:t>
      </w:r>
      <w:r w:rsidR="006573D9" w:rsidRPr="004F7CBF">
        <w:rPr>
          <w:rFonts w:ascii="Arial" w:hAnsi="Arial" w:cs="Arial"/>
          <w:sz w:val="22"/>
          <w:szCs w:val="22"/>
          <w:lang w:val="es-EC"/>
        </w:rPr>
        <w:t xml:space="preserve"> Informes de Avance (Entrega mensual).</w:t>
      </w:r>
    </w:p>
    <w:p w:rsidR="006573D9" w:rsidRPr="006E1A77" w:rsidRDefault="006573D9" w:rsidP="006573D9">
      <w:pPr>
        <w:pStyle w:val="NormalWeb"/>
        <w:spacing w:before="0" w:after="0"/>
        <w:ind w:left="360"/>
        <w:contextualSpacing/>
        <w:jc w:val="both"/>
        <w:rPr>
          <w:rFonts w:ascii="Arial" w:hAnsi="Arial" w:cs="Arial"/>
          <w:sz w:val="22"/>
          <w:szCs w:val="22"/>
          <w:lang w:val="es-EC"/>
        </w:rPr>
      </w:pPr>
    </w:p>
    <w:p w:rsidR="006573D9" w:rsidRPr="006E1A77" w:rsidRDefault="006573D9" w:rsidP="006573D9">
      <w:pPr>
        <w:pStyle w:val="NormalWeb"/>
        <w:spacing w:before="0" w:after="0"/>
        <w:jc w:val="both"/>
        <w:rPr>
          <w:rFonts w:ascii="Arial" w:hAnsi="Arial" w:cs="Arial"/>
          <w:sz w:val="22"/>
          <w:szCs w:val="22"/>
          <w:lang w:val="es-ES_tradnl"/>
        </w:rPr>
      </w:pPr>
      <w:r w:rsidRPr="006E1A77">
        <w:rPr>
          <w:rFonts w:ascii="Arial" w:hAnsi="Arial" w:cs="Arial"/>
          <w:sz w:val="22"/>
          <w:szCs w:val="22"/>
          <w:lang w:val="es-ES_tradnl"/>
        </w:rPr>
        <w:t>En caso de que la fecha de entrega de cualquier producto no fuere un día laborable, se considerará como válida la del día laborable próximo. El MIPRO dispondrá de cinco días (5) laborables contados a partir de la entrega de cada producto, para su aceptación y recepción provisional o para justificadamente solicitar al oferente la inclusión de observaciones, en cuyo caso, el oferente dispondrá de tres días (3) para codificar los ajustes y entregar los productos corregidos.</w:t>
      </w:r>
    </w:p>
    <w:p w:rsidR="006573D9" w:rsidRPr="006E1A77" w:rsidRDefault="006573D9" w:rsidP="006573D9">
      <w:pPr>
        <w:pStyle w:val="NormalWeb"/>
        <w:spacing w:before="0" w:after="0"/>
        <w:jc w:val="both"/>
        <w:rPr>
          <w:rFonts w:ascii="Arial" w:hAnsi="Arial" w:cs="Arial"/>
          <w:sz w:val="22"/>
          <w:szCs w:val="22"/>
          <w:lang w:val="es-ES_tradnl"/>
        </w:rPr>
      </w:pPr>
    </w:p>
    <w:p w:rsidR="006573D9" w:rsidRPr="006E1A77" w:rsidRDefault="006573D9" w:rsidP="006573D9">
      <w:pPr>
        <w:pStyle w:val="NormalWeb"/>
        <w:spacing w:before="0" w:after="0"/>
        <w:jc w:val="both"/>
        <w:rPr>
          <w:rFonts w:ascii="Arial" w:hAnsi="Arial" w:cs="Arial"/>
          <w:sz w:val="22"/>
          <w:szCs w:val="22"/>
          <w:lang w:val="es-ES_tradnl"/>
        </w:rPr>
      </w:pPr>
      <w:r w:rsidRPr="006E1A77">
        <w:rPr>
          <w:rFonts w:ascii="Arial" w:hAnsi="Arial" w:cs="Arial"/>
          <w:sz w:val="22"/>
          <w:szCs w:val="22"/>
          <w:lang w:val="es-ES_tradnl"/>
        </w:rPr>
        <w:t xml:space="preserve">Una vez efectuada la recepción provisional de los productos de la consultoría, los ajustes o actualizaciones que sean requeridos, durante la vigencia del contrato, por </w:t>
      </w:r>
      <w:r w:rsidRPr="006E1A77">
        <w:rPr>
          <w:rFonts w:ascii="Arial" w:hAnsi="Arial" w:cs="Arial"/>
          <w:bCs/>
          <w:sz w:val="22"/>
          <w:szCs w:val="22"/>
          <w:lang w:val="es-ES_tradnl"/>
        </w:rPr>
        <w:t xml:space="preserve">efecto </w:t>
      </w:r>
      <w:r w:rsidRPr="006E1A77">
        <w:rPr>
          <w:rFonts w:ascii="Arial" w:hAnsi="Arial" w:cs="Arial"/>
          <w:sz w:val="22"/>
          <w:szCs w:val="22"/>
          <w:lang w:val="es-ES_tradnl"/>
        </w:rPr>
        <w:t xml:space="preserve">de reformas al marco regulatorio y normativo del Ministerio de Industrias y Productividad, serán incluidos por la firma consultora en los documentos respectivos. </w:t>
      </w:r>
    </w:p>
    <w:p w:rsidR="006573D9" w:rsidRPr="006E1A77" w:rsidRDefault="006573D9" w:rsidP="006573D9">
      <w:pPr>
        <w:pStyle w:val="NormalWeb"/>
        <w:spacing w:before="0" w:after="0"/>
        <w:jc w:val="both"/>
        <w:rPr>
          <w:rFonts w:ascii="Arial" w:hAnsi="Arial" w:cs="Arial"/>
          <w:sz w:val="22"/>
          <w:szCs w:val="22"/>
          <w:lang w:val="es-ES_tradnl"/>
        </w:rPr>
      </w:pPr>
    </w:p>
    <w:p w:rsidR="006573D9" w:rsidRPr="006E1A77" w:rsidRDefault="006573D9" w:rsidP="006573D9">
      <w:pPr>
        <w:pStyle w:val="NormalWeb"/>
        <w:spacing w:before="0" w:after="0"/>
        <w:jc w:val="both"/>
        <w:rPr>
          <w:rFonts w:ascii="Arial" w:hAnsi="Arial" w:cs="Arial"/>
          <w:caps/>
          <w:color w:val="000000"/>
          <w:sz w:val="22"/>
          <w:szCs w:val="22"/>
          <w:lang w:val="es-EC" w:eastAsia="es-EC"/>
        </w:rPr>
      </w:pPr>
      <w:r w:rsidRPr="006E1A77">
        <w:rPr>
          <w:rFonts w:ascii="Arial" w:hAnsi="Arial" w:cs="Arial"/>
          <w:sz w:val="22"/>
          <w:szCs w:val="22"/>
          <w:lang w:val="es-ES_tradnl"/>
        </w:rPr>
        <w:t>Luego de producida la entrega - recepción de todos los productos a satisfacción de el MIPRO, se procederá a la suscripción del acta entrega recepción definitiva del contrato.</w:t>
      </w:r>
    </w:p>
    <w:p w:rsidR="00E60D6B" w:rsidRPr="00DB2AFD" w:rsidRDefault="00E60D6B" w:rsidP="00E60D6B">
      <w:pPr>
        <w:suppressAutoHyphens w:val="0"/>
        <w:spacing w:after="0" w:line="240" w:lineRule="auto"/>
        <w:jc w:val="both"/>
        <w:rPr>
          <w:rFonts w:ascii="Arial" w:eastAsia="Times New Roman" w:hAnsi="Arial" w:cs="Arial"/>
          <w:lang w:val="es-EC" w:eastAsia="es-EC"/>
        </w:rPr>
      </w:pPr>
    </w:p>
    <w:p w:rsidR="00E60D6B" w:rsidRPr="00DB2AFD" w:rsidRDefault="00E60D6B" w:rsidP="00E60D6B">
      <w:pPr>
        <w:suppressAutoHyphens w:val="0"/>
        <w:spacing w:after="0" w:line="240" w:lineRule="auto"/>
        <w:ind w:left="284"/>
        <w:jc w:val="both"/>
        <w:rPr>
          <w:rFonts w:ascii="Arial" w:eastAsia="Times New Roman" w:hAnsi="Arial" w:cs="Arial"/>
          <w:b/>
          <w:lang w:val="es-EC" w:eastAsia="es-EC"/>
        </w:rPr>
      </w:pPr>
      <w:r w:rsidRPr="00DB2AFD">
        <w:rPr>
          <w:rFonts w:ascii="Arial" w:eastAsia="Times New Roman" w:hAnsi="Arial" w:cs="Arial"/>
          <w:b/>
          <w:lang w:val="es-EC" w:eastAsia="es-EC"/>
        </w:rPr>
        <w:t>8.- PERSONAL TÉCNICO, EQUIPO DE TRABAJO Y RECURSOS</w:t>
      </w:r>
    </w:p>
    <w:p w:rsidR="00E60D6B" w:rsidRPr="00DB2AFD" w:rsidRDefault="00E60D6B" w:rsidP="00E60D6B">
      <w:pPr>
        <w:suppressAutoHyphens w:val="0"/>
        <w:spacing w:after="0" w:line="240" w:lineRule="auto"/>
        <w:jc w:val="both"/>
        <w:rPr>
          <w:rFonts w:ascii="Arial" w:eastAsia="Times New Roman" w:hAnsi="Arial" w:cs="Arial"/>
          <w:lang w:val="es-EC" w:eastAsia="es-EC"/>
        </w:rPr>
      </w:pPr>
    </w:p>
    <w:p w:rsidR="00E60D6B" w:rsidRPr="00DB2AFD" w:rsidRDefault="00E60D6B" w:rsidP="00E60D6B">
      <w:pPr>
        <w:suppressAutoHyphens w:val="0"/>
        <w:spacing w:after="0" w:line="240" w:lineRule="auto"/>
        <w:ind w:left="284"/>
        <w:contextualSpacing/>
        <w:jc w:val="both"/>
        <w:rPr>
          <w:rFonts w:ascii="Arial" w:eastAsia="Times New Roman" w:hAnsi="Arial" w:cs="Arial"/>
          <w:b/>
          <w:lang w:val="es-EC" w:eastAsia="es-EC"/>
        </w:rPr>
      </w:pPr>
      <w:r w:rsidRPr="00DB2AFD">
        <w:rPr>
          <w:rFonts w:ascii="Arial" w:eastAsia="Times New Roman" w:hAnsi="Arial" w:cs="Arial"/>
          <w:b/>
          <w:lang w:val="es-EC" w:eastAsia="es-EC"/>
        </w:rPr>
        <w:t xml:space="preserve">8.1 PERSONAL TÉCNICO </w:t>
      </w:r>
    </w:p>
    <w:p w:rsidR="00E60D6B" w:rsidRPr="00DB2AFD" w:rsidRDefault="00E60D6B" w:rsidP="00E60D6B">
      <w:pPr>
        <w:suppressAutoHyphens w:val="0"/>
        <w:spacing w:after="0" w:line="240" w:lineRule="auto"/>
        <w:jc w:val="both"/>
        <w:rPr>
          <w:rFonts w:ascii="Arial" w:eastAsia="Times New Roman" w:hAnsi="Arial" w:cs="Arial"/>
          <w:b/>
          <w:lang w:val="es-EC" w:eastAsia="es-EC"/>
        </w:rPr>
      </w:pPr>
    </w:p>
    <w:p w:rsidR="006573D9" w:rsidRPr="006573D9" w:rsidRDefault="006573D9" w:rsidP="006573D9">
      <w:pPr>
        <w:jc w:val="both"/>
        <w:rPr>
          <w:rFonts w:ascii="Arial" w:hAnsi="Arial" w:cs="Arial"/>
          <w:lang w:val="es-MX" w:eastAsia="en-US"/>
        </w:rPr>
      </w:pPr>
      <w:r w:rsidRPr="006E1A77">
        <w:rPr>
          <w:rFonts w:ascii="Arial" w:hAnsi="Arial" w:cs="Arial"/>
          <w:lang w:val="es-MX" w:eastAsia="en-US"/>
        </w:rPr>
        <w:t>El personal técnico clave que se requiere para la ejecución de esta consultoría es el siguiente:</w:t>
      </w:r>
    </w:p>
    <w:tbl>
      <w:tblPr>
        <w:tblStyle w:val="Tablaconcuadrcula"/>
        <w:tblW w:w="8789" w:type="dxa"/>
        <w:tblLayout w:type="fixed"/>
        <w:tblLook w:val="0000"/>
      </w:tblPr>
      <w:tblGrid>
        <w:gridCol w:w="7513"/>
        <w:gridCol w:w="1276"/>
      </w:tblGrid>
      <w:tr w:rsidR="006573D9" w:rsidRPr="006573D9" w:rsidTr="006573D9">
        <w:trPr>
          <w:trHeight w:hRule="exact" w:val="235"/>
        </w:trPr>
        <w:tc>
          <w:tcPr>
            <w:tcW w:w="7513" w:type="dxa"/>
          </w:tcPr>
          <w:p w:rsidR="006573D9" w:rsidRPr="006573D9" w:rsidRDefault="006573D9" w:rsidP="00110112">
            <w:pPr>
              <w:jc w:val="center"/>
              <w:rPr>
                <w:rFonts w:ascii="Arial" w:hAnsi="Arial" w:cs="Arial"/>
                <w:b/>
                <w:noProof/>
              </w:rPr>
            </w:pPr>
            <w:r w:rsidRPr="006573D9">
              <w:rPr>
                <w:rFonts w:ascii="Arial" w:hAnsi="Arial" w:cs="Arial"/>
                <w:b/>
                <w:noProof/>
              </w:rPr>
              <w:t>Personal Técnico</w:t>
            </w:r>
          </w:p>
        </w:tc>
        <w:tc>
          <w:tcPr>
            <w:tcW w:w="1276" w:type="dxa"/>
          </w:tcPr>
          <w:p w:rsidR="006573D9" w:rsidRPr="006573D9" w:rsidRDefault="006573D9" w:rsidP="00110112">
            <w:pPr>
              <w:jc w:val="center"/>
              <w:rPr>
                <w:rFonts w:ascii="Arial" w:hAnsi="Arial" w:cs="Arial"/>
                <w:b/>
                <w:noProof/>
              </w:rPr>
            </w:pPr>
            <w:r w:rsidRPr="006573D9">
              <w:rPr>
                <w:rFonts w:ascii="Arial" w:hAnsi="Arial" w:cs="Arial"/>
                <w:b/>
                <w:noProof/>
              </w:rPr>
              <w:t>Puntaje</w:t>
            </w:r>
          </w:p>
        </w:tc>
      </w:tr>
      <w:tr w:rsidR="006573D9" w:rsidRPr="006573D9" w:rsidTr="006573D9">
        <w:trPr>
          <w:trHeight w:hRule="exact" w:val="296"/>
        </w:trPr>
        <w:tc>
          <w:tcPr>
            <w:tcW w:w="7513" w:type="dxa"/>
          </w:tcPr>
          <w:p w:rsidR="006573D9" w:rsidRPr="006573D9" w:rsidRDefault="006573D9" w:rsidP="00110112">
            <w:pPr>
              <w:rPr>
                <w:rFonts w:ascii="Arial" w:hAnsi="Arial" w:cs="Arial"/>
                <w:noProof/>
              </w:rPr>
            </w:pPr>
            <w:r w:rsidRPr="006573D9">
              <w:rPr>
                <w:rFonts w:ascii="Arial" w:hAnsi="Arial" w:cs="Arial"/>
                <w:noProof/>
              </w:rPr>
              <w:t xml:space="preserve">1  Jefe de Equipo </w:t>
            </w:r>
          </w:p>
        </w:tc>
        <w:tc>
          <w:tcPr>
            <w:tcW w:w="1276" w:type="dxa"/>
          </w:tcPr>
          <w:p w:rsidR="006573D9" w:rsidRPr="006573D9" w:rsidRDefault="006573D9" w:rsidP="00110112">
            <w:pPr>
              <w:jc w:val="center"/>
              <w:rPr>
                <w:rFonts w:ascii="Arial" w:hAnsi="Arial" w:cs="Arial"/>
                <w:noProof/>
              </w:rPr>
            </w:pPr>
            <w:r w:rsidRPr="006573D9">
              <w:rPr>
                <w:rFonts w:ascii="Arial" w:hAnsi="Arial" w:cs="Arial"/>
                <w:noProof/>
              </w:rPr>
              <w:t>15</w:t>
            </w:r>
          </w:p>
        </w:tc>
      </w:tr>
      <w:tr w:rsidR="006573D9" w:rsidRPr="006573D9" w:rsidTr="006573D9">
        <w:trPr>
          <w:trHeight w:hRule="exact" w:val="271"/>
        </w:trPr>
        <w:tc>
          <w:tcPr>
            <w:tcW w:w="7513" w:type="dxa"/>
          </w:tcPr>
          <w:p w:rsidR="006573D9" w:rsidRPr="006573D9" w:rsidRDefault="006573D9" w:rsidP="00110112">
            <w:pPr>
              <w:rPr>
                <w:rFonts w:ascii="Arial" w:hAnsi="Arial" w:cs="Arial"/>
                <w:noProof/>
              </w:rPr>
            </w:pPr>
            <w:r w:rsidRPr="006573D9">
              <w:rPr>
                <w:rFonts w:ascii="Arial" w:hAnsi="Arial" w:cs="Arial"/>
                <w:noProof/>
              </w:rPr>
              <w:t xml:space="preserve">1  Especialista en Proyectos Productivos </w:t>
            </w:r>
          </w:p>
        </w:tc>
        <w:tc>
          <w:tcPr>
            <w:tcW w:w="1276" w:type="dxa"/>
          </w:tcPr>
          <w:p w:rsidR="006573D9" w:rsidRPr="006573D9" w:rsidRDefault="006573D9" w:rsidP="00110112">
            <w:pPr>
              <w:jc w:val="center"/>
              <w:rPr>
                <w:rFonts w:ascii="Arial" w:hAnsi="Arial" w:cs="Arial"/>
                <w:noProof/>
              </w:rPr>
            </w:pPr>
            <w:r w:rsidRPr="006573D9">
              <w:rPr>
                <w:rFonts w:ascii="Arial" w:hAnsi="Arial" w:cs="Arial"/>
                <w:noProof/>
              </w:rPr>
              <w:t>10</w:t>
            </w:r>
          </w:p>
        </w:tc>
      </w:tr>
      <w:tr w:rsidR="006573D9" w:rsidRPr="006573D9" w:rsidTr="006573D9">
        <w:trPr>
          <w:trHeight w:hRule="exact" w:val="290"/>
        </w:trPr>
        <w:tc>
          <w:tcPr>
            <w:tcW w:w="7513" w:type="dxa"/>
          </w:tcPr>
          <w:p w:rsidR="006573D9" w:rsidRPr="006573D9" w:rsidRDefault="006573D9" w:rsidP="00110112">
            <w:pPr>
              <w:rPr>
                <w:rFonts w:ascii="Arial" w:hAnsi="Arial" w:cs="Arial"/>
                <w:noProof/>
              </w:rPr>
            </w:pPr>
            <w:r w:rsidRPr="006573D9">
              <w:rPr>
                <w:rFonts w:ascii="Arial" w:hAnsi="Arial" w:cs="Arial"/>
                <w:noProof/>
              </w:rPr>
              <w:t>1  Especialista en Innovación</w:t>
            </w:r>
          </w:p>
        </w:tc>
        <w:tc>
          <w:tcPr>
            <w:tcW w:w="1276" w:type="dxa"/>
          </w:tcPr>
          <w:p w:rsidR="006573D9" w:rsidRPr="006573D9" w:rsidRDefault="006573D9" w:rsidP="00110112">
            <w:pPr>
              <w:jc w:val="center"/>
              <w:rPr>
                <w:rFonts w:ascii="Arial" w:hAnsi="Arial" w:cs="Arial"/>
                <w:noProof/>
              </w:rPr>
            </w:pPr>
            <w:r w:rsidRPr="006573D9">
              <w:rPr>
                <w:rFonts w:ascii="Arial" w:hAnsi="Arial" w:cs="Arial"/>
                <w:noProof/>
              </w:rPr>
              <w:t>10</w:t>
            </w:r>
          </w:p>
        </w:tc>
      </w:tr>
      <w:tr w:rsidR="006573D9" w:rsidRPr="006573D9" w:rsidTr="006573D9">
        <w:trPr>
          <w:trHeight w:hRule="exact" w:val="290"/>
        </w:trPr>
        <w:tc>
          <w:tcPr>
            <w:tcW w:w="7513" w:type="dxa"/>
          </w:tcPr>
          <w:p w:rsidR="006573D9" w:rsidRPr="006573D9" w:rsidRDefault="006573D9" w:rsidP="00110112">
            <w:pPr>
              <w:rPr>
                <w:rFonts w:ascii="Arial" w:hAnsi="Arial" w:cs="Arial"/>
                <w:noProof/>
              </w:rPr>
            </w:pPr>
            <w:r w:rsidRPr="006573D9">
              <w:rPr>
                <w:rFonts w:ascii="Arial" w:hAnsi="Arial" w:cs="Arial"/>
                <w:noProof/>
              </w:rPr>
              <w:t>1  Especialista en Informática</w:t>
            </w:r>
          </w:p>
        </w:tc>
        <w:tc>
          <w:tcPr>
            <w:tcW w:w="1276" w:type="dxa"/>
          </w:tcPr>
          <w:p w:rsidR="006573D9" w:rsidRPr="006573D9" w:rsidRDefault="006573D9" w:rsidP="00110112">
            <w:pPr>
              <w:jc w:val="center"/>
              <w:rPr>
                <w:rFonts w:ascii="Arial" w:hAnsi="Arial" w:cs="Arial"/>
                <w:noProof/>
              </w:rPr>
            </w:pPr>
            <w:r w:rsidRPr="006573D9">
              <w:rPr>
                <w:rFonts w:ascii="Arial" w:hAnsi="Arial" w:cs="Arial"/>
                <w:noProof/>
              </w:rPr>
              <w:t>5</w:t>
            </w:r>
          </w:p>
        </w:tc>
      </w:tr>
    </w:tbl>
    <w:p w:rsidR="006573D9" w:rsidRDefault="006573D9" w:rsidP="006573D9">
      <w:pPr>
        <w:jc w:val="both"/>
        <w:rPr>
          <w:rFonts w:ascii="Arial" w:hAnsi="Arial" w:cs="Arial"/>
          <w:lang w:val="es-MX"/>
        </w:rPr>
      </w:pPr>
    </w:p>
    <w:tbl>
      <w:tblPr>
        <w:tblW w:w="878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bottom w:w="113" w:type="dxa"/>
          <w:right w:w="70" w:type="dxa"/>
        </w:tblCellMar>
        <w:tblLook w:val="0000"/>
      </w:tblPr>
      <w:tblGrid>
        <w:gridCol w:w="3969"/>
        <w:gridCol w:w="851"/>
        <w:gridCol w:w="3969"/>
      </w:tblGrid>
      <w:tr w:rsidR="006573D9" w:rsidRPr="006573D9" w:rsidTr="00110112">
        <w:trPr>
          <w:cantSplit/>
          <w:trHeight w:val="510"/>
          <w:tblHeader/>
        </w:trPr>
        <w:tc>
          <w:tcPr>
            <w:tcW w:w="3969" w:type="dxa"/>
            <w:vAlign w:val="center"/>
          </w:tcPr>
          <w:p w:rsidR="006573D9" w:rsidRPr="006573D9" w:rsidRDefault="006573D9" w:rsidP="00110112">
            <w:pPr>
              <w:spacing w:after="120"/>
              <w:jc w:val="center"/>
              <w:rPr>
                <w:rFonts w:ascii="Arial" w:hAnsi="Arial" w:cs="Arial"/>
              </w:rPr>
            </w:pPr>
            <w:r w:rsidRPr="006573D9">
              <w:rPr>
                <w:rFonts w:ascii="Arial" w:hAnsi="Arial" w:cs="Arial"/>
                <w:b/>
              </w:rPr>
              <w:t xml:space="preserve">Jefe  de Equipo </w:t>
            </w:r>
            <w:r w:rsidRPr="006573D9">
              <w:rPr>
                <w:rFonts w:ascii="Arial" w:hAnsi="Arial" w:cs="Arial"/>
                <w:lang w:val="es-MX"/>
              </w:rPr>
              <w:t xml:space="preserve">  </w:t>
            </w:r>
            <w:r w:rsidRPr="006573D9">
              <w:rPr>
                <w:rFonts w:ascii="Arial" w:hAnsi="Arial" w:cs="Arial"/>
                <w:b/>
              </w:rPr>
              <w:t>(1 plaza)</w:t>
            </w:r>
          </w:p>
        </w:tc>
        <w:tc>
          <w:tcPr>
            <w:tcW w:w="851" w:type="dxa"/>
            <w:vAlign w:val="center"/>
          </w:tcPr>
          <w:p w:rsidR="006573D9" w:rsidRPr="006573D9" w:rsidRDefault="006573D9" w:rsidP="00110112">
            <w:pPr>
              <w:jc w:val="center"/>
              <w:rPr>
                <w:rFonts w:ascii="Arial" w:hAnsi="Arial" w:cs="Arial"/>
                <w:b/>
                <w:lang w:val="es-MX"/>
              </w:rPr>
            </w:pPr>
            <w:r w:rsidRPr="006573D9">
              <w:rPr>
                <w:rFonts w:ascii="Arial" w:hAnsi="Arial" w:cs="Arial"/>
                <w:b/>
                <w:lang w:val="es-MX"/>
              </w:rPr>
              <w:t>Puntaje máximo (15)</w:t>
            </w:r>
          </w:p>
        </w:tc>
        <w:tc>
          <w:tcPr>
            <w:tcW w:w="3969" w:type="dxa"/>
            <w:vAlign w:val="center"/>
          </w:tcPr>
          <w:p w:rsidR="006573D9" w:rsidRPr="006573D9" w:rsidRDefault="006573D9" w:rsidP="00110112">
            <w:pPr>
              <w:jc w:val="center"/>
              <w:rPr>
                <w:rFonts w:ascii="Arial" w:hAnsi="Arial" w:cs="Arial"/>
                <w:b/>
                <w:lang w:val="es-MX"/>
              </w:rPr>
            </w:pPr>
            <w:r w:rsidRPr="006573D9">
              <w:rPr>
                <w:rFonts w:ascii="Arial" w:hAnsi="Arial" w:cs="Arial"/>
                <w:b/>
                <w:lang w:val="es-MX"/>
              </w:rPr>
              <w:t>Criterios</w:t>
            </w:r>
          </w:p>
        </w:tc>
      </w:tr>
      <w:tr w:rsidR="006573D9" w:rsidRPr="006573D9" w:rsidTr="00110112">
        <w:trPr>
          <w:cantSplit/>
          <w:trHeight w:val="777"/>
        </w:trPr>
        <w:tc>
          <w:tcPr>
            <w:tcW w:w="3969" w:type="dxa"/>
          </w:tcPr>
          <w:p w:rsidR="006573D9" w:rsidRPr="006573D9" w:rsidRDefault="006573D9" w:rsidP="00110112">
            <w:pPr>
              <w:jc w:val="both"/>
              <w:rPr>
                <w:rFonts w:ascii="Arial" w:hAnsi="Arial" w:cs="Arial"/>
                <w:lang w:val="es-MX"/>
              </w:rPr>
            </w:pPr>
            <w:r w:rsidRPr="006573D9">
              <w:rPr>
                <w:rFonts w:ascii="Arial" w:hAnsi="Arial" w:cs="Arial"/>
                <w:b/>
                <w:lang w:val="es-MX"/>
              </w:rPr>
              <w:t>Formación académica principal:</w:t>
            </w:r>
            <w:r w:rsidRPr="006573D9">
              <w:rPr>
                <w:rFonts w:ascii="Arial" w:hAnsi="Arial" w:cs="Arial"/>
                <w:lang w:val="es-MX"/>
              </w:rPr>
              <w:t xml:space="preserve"> Mínimo título de tercer nivel en Economía, Finanzas, Administración, Matemáticas, Estadística; y, puntaje adicional por maestría o doctorado en ramas afines. </w:t>
            </w:r>
          </w:p>
        </w:tc>
        <w:tc>
          <w:tcPr>
            <w:tcW w:w="851"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3</w:t>
            </w:r>
          </w:p>
        </w:tc>
        <w:tc>
          <w:tcPr>
            <w:tcW w:w="3969" w:type="dxa"/>
          </w:tcPr>
          <w:p w:rsidR="006573D9" w:rsidRPr="006573D9" w:rsidRDefault="006573D9" w:rsidP="006573D9">
            <w:pPr>
              <w:widowControl w:val="0"/>
              <w:numPr>
                <w:ilvl w:val="0"/>
                <w:numId w:val="38"/>
              </w:numPr>
              <w:tabs>
                <w:tab w:val="clear" w:pos="360"/>
                <w:tab w:val="num" w:pos="213"/>
              </w:tabs>
              <w:spacing w:after="0" w:line="240" w:lineRule="auto"/>
              <w:jc w:val="both"/>
              <w:rPr>
                <w:rFonts w:ascii="Arial" w:hAnsi="Arial" w:cs="Arial"/>
                <w:lang w:val="es-MX"/>
              </w:rPr>
            </w:pPr>
            <w:r w:rsidRPr="006573D9">
              <w:rPr>
                <w:rFonts w:ascii="Arial" w:hAnsi="Arial" w:cs="Arial"/>
                <w:lang w:val="es-MX"/>
              </w:rPr>
              <w:t>3 puntos por doctorado y/o PHD</w:t>
            </w:r>
          </w:p>
          <w:p w:rsidR="006573D9" w:rsidRPr="006573D9" w:rsidRDefault="006573D9" w:rsidP="006573D9">
            <w:pPr>
              <w:widowControl w:val="0"/>
              <w:numPr>
                <w:ilvl w:val="0"/>
                <w:numId w:val="38"/>
              </w:numPr>
              <w:tabs>
                <w:tab w:val="clear" w:pos="360"/>
                <w:tab w:val="num" w:pos="213"/>
              </w:tabs>
              <w:spacing w:after="0" w:line="240" w:lineRule="auto"/>
              <w:jc w:val="both"/>
              <w:rPr>
                <w:rFonts w:ascii="Arial" w:hAnsi="Arial" w:cs="Arial"/>
                <w:lang w:val="es-MX"/>
              </w:rPr>
            </w:pPr>
            <w:r w:rsidRPr="006573D9">
              <w:rPr>
                <w:rFonts w:ascii="Arial" w:hAnsi="Arial" w:cs="Arial"/>
                <w:lang w:val="es-MX"/>
              </w:rPr>
              <w:t>2 puntos por maestría</w:t>
            </w:r>
          </w:p>
          <w:p w:rsidR="006573D9" w:rsidRPr="006573D9" w:rsidRDefault="006573D9" w:rsidP="006573D9">
            <w:pPr>
              <w:widowControl w:val="0"/>
              <w:numPr>
                <w:ilvl w:val="0"/>
                <w:numId w:val="38"/>
              </w:numPr>
              <w:tabs>
                <w:tab w:val="clear" w:pos="360"/>
                <w:tab w:val="num" w:pos="213"/>
              </w:tabs>
              <w:spacing w:after="0" w:line="240" w:lineRule="auto"/>
              <w:jc w:val="both"/>
              <w:rPr>
                <w:rFonts w:ascii="Arial" w:hAnsi="Arial" w:cs="Arial"/>
                <w:lang w:val="es-MX"/>
              </w:rPr>
            </w:pPr>
            <w:r w:rsidRPr="006573D9">
              <w:rPr>
                <w:rFonts w:ascii="Arial" w:hAnsi="Arial" w:cs="Arial"/>
                <w:lang w:val="es-MX"/>
              </w:rPr>
              <w:t>1 punto por título de tercer nivel.</w:t>
            </w:r>
          </w:p>
          <w:p w:rsidR="006573D9" w:rsidRPr="006573D9" w:rsidRDefault="006573D9" w:rsidP="00110112">
            <w:pPr>
              <w:jc w:val="both"/>
              <w:rPr>
                <w:rFonts w:ascii="Arial" w:hAnsi="Arial" w:cs="Arial"/>
                <w:lang w:val="es-MX"/>
              </w:rPr>
            </w:pPr>
          </w:p>
          <w:p w:rsidR="006573D9" w:rsidRPr="006573D9" w:rsidRDefault="006573D9" w:rsidP="00110112">
            <w:pPr>
              <w:jc w:val="both"/>
              <w:rPr>
                <w:rFonts w:ascii="Arial" w:hAnsi="Arial" w:cs="Arial"/>
                <w:lang w:val="es-MX"/>
              </w:rPr>
            </w:pPr>
            <w:r w:rsidRPr="006573D9">
              <w:rPr>
                <w:rFonts w:ascii="Arial" w:hAnsi="Arial" w:cs="Arial"/>
                <w:lang w:val="es-MX"/>
              </w:rPr>
              <w:t>Se calificará sólo el título de mayor nivel.</w:t>
            </w:r>
          </w:p>
        </w:tc>
      </w:tr>
      <w:tr w:rsidR="006573D9" w:rsidRPr="006573D9" w:rsidTr="00110112">
        <w:trPr>
          <w:cantSplit/>
          <w:trHeight w:val="297"/>
        </w:trPr>
        <w:tc>
          <w:tcPr>
            <w:tcW w:w="3969" w:type="dxa"/>
          </w:tcPr>
          <w:p w:rsidR="006573D9" w:rsidRPr="006573D9" w:rsidRDefault="006573D9" w:rsidP="00110112">
            <w:pPr>
              <w:jc w:val="both"/>
              <w:rPr>
                <w:rFonts w:ascii="Arial" w:hAnsi="Arial" w:cs="Arial"/>
                <w:lang w:val="es-MX"/>
              </w:rPr>
            </w:pPr>
            <w:r w:rsidRPr="006573D9">
              <w:rPr>
                <w:rFonts w:ascii="Arial" w:hAnsi="Arial" w:cs="Arial"/>
                <w:b/>
                <w:lang w:val="es-MX"/>
              </w:rPr>
              <w:t>Capacitación Especializada:</w:t>
            </w:r>
            <w:r w:rsidRPr="006573D9">
              <w:rPr>
                <w:rFonts w:ascii="Arial" w:hAnsi="Arial" w:cs="Arial"/>
                <w:lang w:val="es-MX"/>
              </w:rPr>
              <w:t xml:space="preserve"> Cursos, talleres, congresos o pasantías en materia de </w:t>
            </w:r>
            <w:r w:rsidR="0091280B" w:rsidRPr="006573D9">
              <w:rPr>
                <w:rFonts w:ascii="Arial" w:hAnsi="Arial" w:cs="Arial"/>
                <w:lang w:val="es-MX"/>
              </w:rPr>
              <w:t>proyectos produ</w:t>
            </w:r>
            <w:r w:rsidR="0091280B">
              <w:rPr>
                <w:rFonts w:ascii="Arial" w:hAnsi="Arial" w:cs="Arial"/>
                <w:lang w:val="es-MX"/>
              </w:rPr>
              <w:t>c</w:t>
            </w:r>
            <w:r w:rsidR="0091280B" w:rsidRPr="006573D9">
              <w:rPr>
                <w:rFonts w:ascii="Arial" w:hAnsi="Arial" w:cs="Arial"/>
                <w:lang w:val="es-MX"/>
              </w:rPr>
              <w:t>tivos</w:t>
            </w:r>
            <w:r w:rsidRPr="006573D9">
              <w:rPr>
                <w:rFonts w:ascii="Arial" w:hAnsi="Arial" w:cs="Arial"/>
                <w:lang w:val="es-MX"/>
              </w:rPr>
              <w:t>, innovación, competitividad, desarrollo de indicadores, o desarrollo productivo.</w:t>
            </w:r>
          </w:p>
        </w:tc>
        <w:tc>
          <w:tcPr>
            <w:tcW w:w="851"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2</w:t>
            </w:r>
          </w:p>
        </w:tc>
        <w:tc>
          <w:tcPr>
            <w:tcW w:w="3969" w:type="dxa"/>
            <w:vAlign w:val="center"/>
          </w:tcPr>
          <w:p w:rsidR="006573D9" w:rsidRPr="006573D9" w:rsidRDefault="006573D9" w:rsidP="006573D9">
            <w:pPr>
              <w:widowControl w:val="0"/>
              <w:numPr>
                <w:ilvl w:val="0"/>
                <w:numId w:val="38"/>
              </w:numPr>
              <w:tabs>
                <w:tab w:val="clear" w:pos="360"/>
                <w:tab w:val="num" w:pos="213"/>
              </w:tabs>
              <w:spacing w:after="0" w:line="240" w:lineRule="auto"/>
              <w:ind w:left="213" w:hanging="213"/>
              <w:jc w:val="both"/>
              <w:rPr>
                <w:rFonts w:ascii="Arial" w:hAnsi="Arial" w:cs="Arial"/>
                <w:lang w:val="es-MX"/>
              </w:rPr>
            </w:pPr>
            <w:r w:rsidRPr="006573D9">
              <w:rPr>
                <w:rFonts w:ascii="Arial" w:hAnsi="Arial" w:cs="Arial"/>
                <w:lang w:val="es-MX"/>
              </w:rPr>
              <w:t>1 punto por cada 100 horas de capacitación acumulada impartida o recibida.</w:t>
            </w:r>
          </w:p>
        </w:tc>
      </w:tr>
      <w:tr w:rsidR="006573D9" w:rsidRPr="006573D9" w:rsidTr="00110112">
        <w:trPr>
          <w:cantSplit/>
          <w:trHeight w:val="19"/>
        </w:trPr>
        <w:tc>
          <w:tcPr>
            <w:tcW w:w="3969" w:type="dxa"/>
          </w:tcPr>
          <w:p w:rsidR="006573D9" w:rsidRPr="006573D9" w:rsidRDefault="006573D9" w:rsidP="00110112">
            <w:pPr>
              <w:jc w:val="both"/>
              <w:rPr>
                <w:rFonts w:ascii="Arial" w:hAnsi="Arial" w:cs="Arial"/>
                <w:lang w:val="es-MX"/>
              </w:rPr>
            </w:pPr>
            <w:r w:rsidRPr="006573D9">
              <w:rPr>
                <w:rFonts w:ascii="Arial" w:hAnsi="Arial" w:cs="Arial"/>
                <w:b/>
                <w:lang w:val="es-MX"/>
              </w:rPr>
              <w:t>Experiencia general:</w:t>
            </w:r>
            <w:r w:rsidRPr="006573D9">
              <w:rPr>
                <w:rFonts w:ascii="Arial" w:hAnsi="Arial" w:cs="Arial"/>
                <w:lang w:val="es-MX"/>
              </w:rPr>
              <w:t xml:space="preserve"> En el desempeño del puesto o función de jefe de proyecto en consultorías en materia de proyectos produ</w:t>
            </w:r>
            <w:r>
              <w:rPr>
                <w:rFonts w:ascii="Arial" w:hAnsi="Arial" w:cs="Arial"/>
                <w:lang w:val="es-MX"/>
              </w:rPr>
              <w:t>c</w:t>
            </w:r>
            <w:r w:rsidRPr="006573D9">
              <w:rPr>
                <w:rFonts w:ascii="Arial" w:hAnsi="Arial" w:cs="Arial"/>
                <w:lang w:val="es-MX"/>
              </w:rPr>
              <w:t>tivo</w:t>
            </w:r>
            <w:r>
              <w:rPr>
                <w:rFonts w:ascii="Arial" w:hAnsi="Arial" w:cs="Arial"/>
                <w:lang w:val="es-MX"/>
              </w:rPr>
              <w:t>s</w:t>
            </w:r>
            <w:r w:rsidRPr="006573D9">
              <w:rPr>
                <w:rFonts w:ascii="Arial" w:hAnsi="Arial" w:cs="Arial"/>
                <w:lang w:val="es-MX"/>
              </w:rPr>
              <w:t>, innovación, competitividad, desarrollo de indicadores, o desarrollo productivo.</w:t>
            </w:r>
          </w:p>
        </w:tc>
        <w:tc>
          <w:tcPr>
            <w:tcW w:w="851"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5</w:t>
            </w:r>
          </w:p>
        </w:tc>
        <w:tc>
          <w:tcPr>
            <w:tcW w:w="3969" w:type="dxa"/>
            <w:vAlign w:val="center"/>
          </w:tcPr>
          <w:p w:rsidR="006573D9" w:rsidRPr="006573D9" w:rsidRDefault="006573D9" w:rsidP="006573D9">
            <w:pPr>
              <w:widowControl w:val="0"/>
              <w:numPr>
                <w:ilvl w:val="0"/>
                <w:numId w:val="38"/>
              </w:numPr>
              <w:tabs>
                <w:tab w:val="clear" w:pos="360"/>
                <w:tab w:val="num" w:pos="213"/>
              </w:tabs>
              <w:spacing w:after="0" w:line="240" w:lineRule="auto"/>
              <w:ind w:left="213" w:hanging="213"/>
              <w:rPr>
                <w:rFonts w:ascii="Arial" w:hAnsi="Arial" w:cs="Arial"/>
                <w:lang w:val="es-MX"/>
              </w:rPr>
            </w:pPr>
            <w:r w:rsidRPr="006573D9">
              <w:rPr>
                <w:rFonts w:ascii="Arial" w:hAnsi="Arial" w:cs="Arial"/>
                <w:lang w:val="es-MX"/>
              </w:rPr>
              <w:t>1 punto por cada acreditación de  jefatura de proyecto en los últimos cinco años.</w:t>
            </w:r>
          </w:p>
        </w:tc>
      </w:tr>
      <w:tr w:rsidR="006573D9" w:rsidRPr="006573D9" w:rsidTr="00110112">
        <w:trPr>
          <w:cantSplit/>
          <w:trHeight w:val="2855"/>
        </w:trPr>
        <w:tc>
          <w:tcPr>
            <w:tcW w:w="3969" w:type="dxa"/>
          </w:tcPr>
          <w:p w:rsidR="006573D9" w:rsidRPr="006573D9" w:rsidRDefault="006573D9" w:rsidP="00110112">
            <w:pPr>
              <w:jc w:val="both"/>
              <w:rPr>
                <w:rFonts w:ascii="Arial" w:hAnsi="Arial" w:cs="Arial"/>
                <w:lang w:val="es-MX"/>
              </w:rPr>
            </w:pPr>
            <w:r w:rsidRPr="006573D9">
              <w:rPr>
                <w:rFonts w:ascii="Arial" w:hAnsi="Arial" w:cs="Arial"/>
                <w:b/>
                <w:lang w:val="es-MX"/>
              </w:rPr>
              <w:t xml:space="preserve">Experiencia Específica: </w:t>
            </w:r>
            <w:r w:rsidRPr="006573D9">
              <w:rPr>
                <w:rFonts w:ascii="Arial" w:hAnsi="Arial" w:cs="Arial"/>
                <w:lang w:val="es-MX"/>
              </w:rPr>
              <w:t>En el desarrollo de consultorías y trabajos afines al objeto de la presente contratación.</w:t>
            </w:r>
          </w:p>
        </w:tc>
        <w:tc>
          <w:tcPr>
            <w:tcW w:w="851"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5</w:t>
            </w:r>
          </w:p>
        </w:tc>
        <w:tc>
          <w:tcPr>
            <w:tcW w:w="3969" w:type="dxa"/>
          </w:tcPr>
          <w:p w:rsidR="006573D9" w:rsidRPr="006573D9" w:rsidRDefault="006573D9" w:rsidP="006573D9">
            <w:pPr>
              <w:widowControl w:val="0"/>
              <w:numPr>
                <w:ilvl w:val="0"/>
                <w:numId w:val="38"/>
              </w:numPr>
              <w:tabs>
                <w:tab w:val="clear" w:pos="360"/>
                <w:tab w:val="num" w:pos="213"/>
              </w:tabs>
              <w:spacing w:after="0" w:line="240" w:lineRule="auto"/>
              <w:ind w:left="213" w:hanging="213"/>
              <w:jc w:val="both"/>
              <w:rPr>
                <w:rFonts w:ascii="Arial" w:hAnsi="Arial" w:cs="Arial"/>
                <w:lang w:val="es-MX"/>
              </w:rPr>
            </w:pPr>
            <w:r w:rsidRPr="006573D9">
              <w:rPr>
                <w:rFonts w:ascii="Arial" w:hAnsi="Arial" w:cs="Arial"/>
                <w:lang w:val="es-MX"/>
              </w:rPr>
              <w:t>2 puntos  por  acreditar experiencia probada en el desarrollo de dos o más consultorías relacionadas proyectos productivos, o competitividad.</w:t>
            </w:r>
          </w:p>
          <w:p w:rsidR="006573D9" w:rsidRPr="006573D9" w:rsidRDefault="006573D9" w:rsidP="006573D9">
            <w:pPr>
              <w:widowControl w:val="0"/>
              <w:numPr>
                <w:ilvl w:val="0"/>
                <w:numId w:val="38"/>
              </w:numPr>
              <w:tabs>
                <w:tab w:val="clear" w:pos="360"/>
                <w:tab w:val="num" w:pos="213"/>
              </w:tabs>
              <w:spacing w:after="0" w:line="240" w:lineRule="auto"/>
              <w:ind w:left="213" w:hanging="213"/>
              <w:jc w:val="both"/>
              <w:rPr>
                <w:rFonts w:ascii="Arial" w:hAnsi="Arial" w:cs="Arial"/>
                <w:lang w:val="es-MX"/>
              </w:rPr>
            </w:pPr>
            <w:r w:rsidRPr="006573D9">
              <w:rPr>
                <w:rFonts w:ascii="Arial" w:hAnsi="Arial" w:cs="Arial"/>
                <w:lang w:val="es-MX"/>
              </w:rPr>
              <w:t xml:space="preserve">2 puntos por acreditar experiencia probada en el desarrollo de dos o más consultorías en temas relacionados a innovación social, innovación productiva; o innovación aplicada en el desarrollo de proyectos con valor agregado. </w:t>
            </w:r>
          </w:p>
          <w:p w:rsidR="006573D9" w:rsidRPr="006573D9" w:rsidRDefault="006573D9" w:rsidP="006573D9">
            <w:pPr>
              <w:widowControl w:val="0"/>
              <w:numPr>
                <w:ilvl w:val="0"/>
                <w:numId w:val="38"/>
              </w:numPr>
              <w:tabs>
                <w:tab w:val="clear" w:pos="360"/>
                <w:tab w:val="num" w:pos="213"/>
              </w:tabs>
              <w:spacing w:after="0" w:line="240" w:lineRule="auto"/>
              <w:ind w:left="213" w:hanging="213"/>
              <w:jc w:val="both"/>
              <w:rPr>
                <w:rFonts w:ascii="Arial" w:hAnsi="Arial" w:cs="Arial"/>
                <w:lang w:val="es-MX"/>
              </w:rPr>
            </w:pPr>
            <w:r w:rsidRPr="006573D9">
              <w:rPr>
                <w:rFonts w:ascii="Arial" w:hAnsi="Arial" w:cs="Arial"/>
                <w:lang w:val="es-MX"/>
              </w:rPr>
              <w:t>1 punto por acreditar experiencia en coordinación de programas de proyectos produ</w:t>
            </w:r>
            <w:r>
              <w:rPr>
                <w:rFonts w:ascii="Arial" w:hAnsi="Arial" w:cs="Arial"/>
                <w:lang w:val="es-MX"/>
              </w:rPr>
              <w:t>c</w:t>
            </w:r>
            <w:r w:rsidRPr="006573D9">
              <w:rPr>
                <w:rFonts w:ascii="Arial" w:hAnsi="Arial" w:cs="Arial"/>
                <w:lang w:val="es-MX"/>
              </w:rPr>
              <w:t>tivo</w:t>
            </w:r>
            <w:r>
              <w:rPr>
                <w:rFonts w:ascii="Arial" w:hAnsi="Arial" w:cs="Arial"/>
                <w:lang w:val="es-MX"/>
              </w:rPr>
              <w:t>s</w:t>
            </w:r>
            <w:r w:rsidRPr="006573D9">
              <w:rPr>
                <w:rFonts w:ascii="Arial" w:hAnsi="Arial" w:cs="Arial"/>
                <w:lang w:val="es-MX"/>
              </w:rPr>
              <w:t>, innovación, competitividad, desarrollo de indicadores, o desarrollo productivo.</w:t>
            </w:r>
          </w:p>
        </w:tc>
      </w:tr>
    </w:tbl>
    <w:p w:rsidR="006573D9" w:rsidRPr="006573D9" w:rsidRDefault="006573D9" w:rsidP="006573D9">
      <w:pPr>
        <w:jc w:val="both"/>
        <w:rPr>
          <w:rFonts w:ascii="Arial" w:hAnsi="Arial" w:cs="Arial"/>
          <w:lang w:val="es-MX"/>
        </w:rPr>
      </w:pPr>
    </w:p>
    <w:p w:rsidR="006573D9" w:rsidRDefault="006573D9" w:rsidP="006573D9">
      <w:pPr>
        <w:jc w:val="both"/>
        <w:rPr>
          <w:rFonts w:ascii="Arial" w:hAnsi="Arial" w:cs="Arial"/>
          <w:lang w:val="es-MX"/>
        </w:rPr>
      </w:pPr>
    </w:p>
    <w:p w:rsidR="00BD44A5" w:rsidRDefault="00BD44A5" w:rsidP="006573D9">
      <w:pPr>
        <w:jc w:val="both"/>
        <w:rPr>
          <w:rFonts w:ascii="Arial" w:hAnsi="Arial" w:cs="Arial"/>
          <w:lang w:val="es-MX"/>
        </w:rPr>
      </w:pPr>
    </w:p>
    <w:p w:rsidR="00BD44A5" w:rsidRDefault="00BD44A5" w:rsidP="006573D9">
      <w:pPr>
        <w:jc w:val="both"/>
        <w:rPr>
          <w:rFonts w:ascii="Arial" w:hAnsi="Arial" w:cs="Arial"/>
          <w:lang w:val="es-MX"/>
        </w:rPr>
      </w:pPr>
    </w:p>
    <w:p w:rsidR="00BD44A5" w:rsidRDefault="00BD44A5" w:rsidP="006573D9">
      <w:pPr>
        <w:jc w:val="both"/>
        <w:rPr>
          <w:rFonts w:ascii="Arial" w:hAnsi="Arial" w:cs="Arial"/>
          <w:lang w:val="es-MX"/>
        </w:rPr>
      </w:pPr>
    </w:p>
    <w:p w:rsidR="00BD44A5" w:rsidRDefault="00BD44A5" w:rsidP="006573D9">
      <w:pPr>
        <w:jc w:val="both"/>
        <w:rPr>
          <w:rFonts w:ascii="Arial" w:hAnsi="Arial" w:cs="Arial"/>
          <w:lang w:val="es-MX"/>
        </w:rPr>
      </w:pPr>
    </w:p>
    <w:p w:rsidR="00BD44A5" w:rsidRDefault="00BD44A5" w:rsidP="006573D9">
      <w:pPr>
        <w:jc w:val="both"/>
        <w:rPr>
          <w:rFonts w:ascii="Arial" w:hAnsi="Arial" w:cs="Arial"/>
          <w:lang w:val="es-MX"/>
        </w:rPr>
      </w:pPr>
    </w:p>
    <w:p w:rsidR="00BD44A5" w:rsidRPr="006573D9" w:rsidRDefault="00BD44A5" w:rsidP="006573D9">
      <w:pPr>
        <w:jc w:val="both"/>
        <w:rPr>
          <w:rFonts w:ascii="Arial" w:hAnsi="Arial" w:cs="Arial"/>
          <w:lang w:val="es-MX"/>
        </w:rPr>
      </w:pPr>
    </w:p>
    <w:tbl>
      <w:tblPr>
        <w:tblW w:w="878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0" w:type="dxa"/>
          <w:bottom w:w="57" w:type="dxa"/>
          <w:right w:w="70" w:type="dxa"/>
        </w:tblCellMar>
        <w:tblLook w:val="0000"/>
      </w:tblPr>
      <w:tblGrid>
        <w:gridCol w:w="3969"/>
        <w:gridCol w:w="851"/>
        <w:gridCol w:w="3969"/>
      </w:tblGrid>
      <w:tr w:rsidR="006573D9" w:rsidRPr="006573D9" w:rsidTr="00110112">
        <w:trPr>
          <w:cantSplit/>
        </w:trPr>
        <w:tc>
          <w:tcPr>
            <w:tcW w:w="3969" w:type="dxa"/>
            <w:vAlign w:val="center"/>
          </w:tcPr>
          <w:p w:rsidR="006573D9" w:rsidRPr="006573D9" w:rsidRDefault="006573D9" w:rsidP="00110112">
            <w:pPr>
              <w:jc w:val="center"/>
              <w:rPr>
                <w:rFonts w:ascii="Arial" w:hAnsi="Arial" w:cs="Arial"/>
                <w:b/>
                <w:lang w:val="es-MX"/>
              </w:rPr>
            </w:pPr>
            <w:r w:rsidRPr="006573D9">
              <w:rPr>
                <w:rFonts w:ascii="Arial" w:hAnsi="Arial" w:cs="Arial"/>
                <w:b/>
              </w:rPr>
              <w:t>Especialista en Proyectos Productivos (1 plaza)</w:t>
            </w:r>
          </w:p>
        </w:tc>
        <w:tc>
          <w:tcPr>
            <w:tcW w:w="851" w:type="dxa"/>
            <w:vAlign w:val="center"/>
          </w:tcPr>
          <w:p w:rsidR="006573D9" w:rsidRPr="006573D9" w:rsidRDefault="006573D9" w:rsidP="00110112">
            <w:pPr>
              <w:jc w:val="center"/>
              <w:rPr>
                <w:rFonts w:ascii="Arial" w:hAnsi="Arial" w:cs="Arial"/>
                <w:b/>
                <w:lang w:val="es-MX"/>
              </w:rPr>
            </w:pPr>
            <w:r w:rsidRPr="006573D9">
              <w:rPr>
                <w:rFonts w:ascii="Arial" w:hAnsi="Arial" w:cs="Arial"/>
                <w:b/>
                <w:lang w:val="es-MX"/>
              </w:rPr>
              <w:t>Puntaje máximo</w:t>
            </w:r>
          </w:p>
          <w:p w:rsidR="006573D9" w:rsidRPr="006573D9" w:rsidRDefault="006573D9" w:rsidP="00110112">
            <w:pPr>
              <w:jc w:val="center"/>
              <w:rPr>
                <w:rFonts w:ascii="Arial" w:hAnsi="Arial" w:cs="Arial"/>
                <w:b/>
                <w:lang w:val="es-MX"/>
              </w:rPr>
            </w:pPr>
            <w:r w:rsidRPr="006573D9">
              <w:rPr>
                <w:rFonts w:ascii="Arial" w:hAnsi="Arial" w:cs="Arial"/>
                <w:b/>
                <w:lang w:val="es-MX"/>
              </w:rPr>
              <w:t>(10)</w:t>
            </w:r>
          </w:p>
        </w:tc>
        <w:tc>
          <w:tcPr>
            <w:tcW w:w="3969" w:type="dxa"/>
            <w:vAlign w:val="center"/>
          </w:tcPr>
          <w:p w:rsidR="006573D9" w:rsidRPr="006573D9" w:rsidRDefault="006573D9" w:rsidP="00110112">
            <w:pPr>
              <w:jc w:val="center"/>
              <w:rPr>
                <w:rFonts w:ascii="Arial" w:hAnsi="Arial" w:cs="Arial"/>
                <w:b/>
                <w:lang w:val="es-MX"/>
              </w:rPr>
            </w:pPr>
            <w:r w:rsidRPr="006573D9">
              <w:rPr>
                <w:rFonts w:ascii="Arial" w:hAnsi="Arial" w:cs="Arial"/>
                <w:b/>
                <w:lang w:val="es-MX"/>
              </w:rPr>
              <w:t>Criterios</w:t>
            </w:r>
          </w:p>
        </w:tc>
      </w:tr>
      <w:tr w:rsidR="006573D9" w:rsidRPr="006573D9" w:rsidTr="00110112">
        <w:trPr>
          <w:cantSplit/>
        </w:trPr>
        <w:tc>
          <w:tcPr>
            <w:tcW w:w="3969" w:type="dxa"/>
          </w:tcPr>
          <w:p w:rsidR="006573D9" w:rsidRPr="006573D9" w:rsidRDefault="006573D9" w:rsidP="00110112">
            <w:pPr>
              <w:jc w:val="both"/>
              <w:rPr>
                <w:rFonts w:ascii="Arial" w:hAnsi="Arial" w:cs="Arial"/>
                <w:lang w:val="es-MX"/>
              </w:rPr>
            </w:pPr>
            <w:r w:rsidRPr="006573D9">
              <w:rPr>
                <w:rFonts w:ascii="Arial" w:hAnsi="Arial" w:cs="Arial"/>
                <w:b/>
                <w:lang w:val="es-MX"/>
              </w:rPr>
              <w:t>Formación académica principal:</w:t>
            </w:r>
            <w:r w:rsidRPr="006573D9">
              <w:rPr>
                <w:rFonts w:ascii="Arial" w:hAnsi="Arial" w:cs="Arial"/>
                <w:lang w:val="es-MX"/>
              </w:rPr>
              <w:t xml:space="preserve"> Mínimo título de tercer nivel en Economía, Finanzas, Administración o Ingeniería.</w:t>
            </w:r>
          </w:p>
        </w:tc>
        <w:tc>
          <w:tcPr>
            <w:tcW w:w="851"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3</w:t>
            </w:r>
          </w:p>
        </w:tc>
        <w:tc>
          <w:tcPr>
            <w:tcW w:w="3969" w:type="dxa"/>
          </w:tcPr>
          <w:p w:rsidR="006573D9" w:rsidRPr="006573D9" w:rsidRDefault="006573D9" w:rsidP="006573D9">
            <w:pPr>
              <w:widowControl w:val="0"/>
              <w:numPr>
                <w:ilvl w:val="0"/>
                <w:numId w:val="38"/>
              </w:numPr>
              <w:tabs>
                <w:tab w:val="clear" w:pos="360"/>
                <w:tab w:val="num" w:pos="213"/>
              </w:tabs>
              <w:spacing w:after="0" w:line="240" w:lineRule="auto"/>
              <w:jc w:val="both"/>
              <w:rPr>
                <w:rFonts w:ascii="Arial" w:hAnsi="Arial" w:cs="Arial"/>
                <w:lang w:val="es-MX"/>
              </w:rPr>
            </w:pPr>
            <w:r w:rsidRPr="006573D9">
              <w:rPr>
                <w:rFonts w:ascii="Arial" w:hAnsi="Arial" w:cs="Arial"/>
                <w:lang w:val="es-MX"/>
              </w:rPr>
              <w:t>3 puntos por doctorado y/o PHD</w:t>
            </w:r>
          </w:p>
          <w:p w:rsidR="006573D9" w:rsidRPr="006573D9" w:rsidRDefault="006573D9" w:rsidP="006573D9">
            <w:pPr>
              <w:widowControl w:val="0"/>
              <w:numPr>
                <w:ilvl w:val="0"/>
                <w:numId w:val="38"/>
              </w:numPr>
              <w:tabs>
                <w:tab w:val="clear" w:pos="360"/>
                <w:tab w:val="num" w:pos="213"/>
              </w:tabs>
              <w:spacing w:after="0" w:line="240" w:lineRule="auto"/>
              <w:jc w:val="both"/>
              <w:rPr>
                <w:rFonts w:ascii="Arial" w:hAnsi="Arial" w:cs="Arial"/>
                <w:lang w:val="es-MX"/>
              </w:rPr>
            </w:pPr>
            <w:r w:rsidRPr="006573D9">
              <w:rPr>
                <w:rFonts w:ascii="Arial" w:hAnsi="Arial" w:cs="Arial"/>
                <w:lang w:val="es-MX"/>
              </w:rPr>
              <w:t>2 puntos por maestría</w:t>
            </w:r>
          </w:p>
          <w:p w:rsidR="006573D9" w:rsidRPr="006573D9" w:rsidRDefault="006573D9" w:rsidP="006573D9">
            <w:pPr>
              <w:widowControl w:val="0"/>
              <w:numPr>
                <w:ilvl w:val="0"/>
                <w:numId w:val="38"/>
              </w:numPr>
              <w:tabs>
                <w:tab w:val="clear" w:pos="360"/>
                <w:tab w:val="num" w:pos="213"/>
              </w:tabs>
              <w:spacing w:after="0" w:line="240" w:lineRule="auto"/>
              <w:ind w:left="213" w:hanging="213"/>
              <w:rPr>
                <w:rFonts w:ascii="Arial" w:hAnsi="Arial" w:cs="Arial"/>
                <w:lang w:val="es-MX"/>
              </w:rPr>
            </w:pPr>
            <w:r w:rsidRPr="006573D9">
              <w:rPr>
                <w:rFonts w:ascii="Arial" w:hAnsi="Arial" w:cs="Arial"/>
                <w:lang w:val="es-MX"/>
              </w:rPr>
              <w:t>1 puntos por título de tercer nivel</w:t>
            </w:r>
          </w:p>
          <w:p w:rsidR="006573D9" w:rsidRPr="006573D9" w:rsidRDefault="006573D9" w:rsidP="00110112">
            <w:pPr>
              <w:ind w:left="360"/>
              <w:jc w:val="both"/>
              <w:rPr>
                <w:rFonts w:ascii="Arial" w:hAnsi="Arial" w:cs="Arial"/>
                <w:lang w:val="es-MX"/>
              </w:rPr>
            </w:pPr>
          </w:p>
          <w:p w:rsidR="006573D9" w:rsidRPr="006573D9" w:rsidRDefault="006573D9" w:rsidP="00110112">
            <w:pPr>
              <w:jc w:val="both"/>
              <w:rPr>
                <w:rFonts w:ascii="Arial" w:hAnsi="Arial" w:cs="Arial"/>
                <w:lang w:val="es-MX"/>
              </w:rPr>
            </w:pPr>
            <w:r w:rsidRPr="006573D9">
              <w:rPr>
                <w:rFonts w:ascii="Arial" w:hAnsi="Arial" w:cs="Arial"/>
                <w:lang w:val="es-MX"/>
              </w:rPr>
              <w:t>Se calificará sólo el título de mayor nivel.</w:t>
            </w:r>
          </w:p>
        </w:tc>
      </w:tr>
      <w:tr w:rsidR="006573D9" w:rsidRPr="006573D9" w:rsidTr="00110112">
        <w:trPr>
          <w:cantSplit/>
        </w:trPr>
        <w:tc>
          <w:tcPr>
            <w:tcW w:w="3969" w:type="dxa"/>
          </w:tcPr>
          <w:p w:rsidR="006573D9" w:rsidRPr="006573D9" w:rsidRDefault="006573D9" w:rsidP="00110112">
            <w:pPr>
              <w:jc w:val="both"/>
              <w:rPr>
                <w:rFonts w:ascii="Arial" w:hAnsi="Arial" w:cs="Arial"/>
                <w:lang w:val="es-MX"/>
              </w:rPr>
            </w:pPr>
            <w:r w:rsidRPr="006573D9">
              <w:rPr>
                <w:rFonts w:ascii="Arial" w:hAnsi="Arial" w:cs="Arial"/>
                <w:b/>
                <w:lang w:val="es-MX"/>
              </w:rPr>
              <w:t>Capacitación Especializada:</w:t>
            </w:r>
            <w:r w:rsidRPr="006573D9">
              <w:rPr>
                <w:rFonts w:ascii="Arial" w:hAnsi="Arial" w:cs="Arial"/>
                <w:lang w:val="es-MX"/>
              </w:rPr>
              <w:t xml:space="preserve"> Cursos, talleres, congresos o pasantías en: proyectos, desarrollo productivo, competi</w:t>
            </w:r>
            <w:r>
              <w:rPr>
                <w:rFonts w:ascii="Arial" w:hAnsi="Arial" w:cs="Arial"/>
                <w:lang w:val="es-MX"/>
              </w:rPr>
              <w:t>ti</w:t>
            </w:r>
            <w:r w:rsidRPr="006573D9">
              <w:rPr>
                <w:rFonts w:ascii="Arial" w:hAnsi="Arial" w:cs="Arial"/>
                <w:lang w:val="es-MX"/>
              </w:rPr>
              <w:t>vidad, productividad, planificación y finanzas.</w:t>
            </w:r>
          </w:p>
        </w:tc>
        <w:tc>
          <w:tcPr>
            <w:tcW w:w="851"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2</w:t>
            </w:r>
          </w:p>
        </w:tc>
        <w:tc>
          <w:tcPr>
            <w:tcW w:w="3969" w:type="dxa"/>
            <w:vAlign w:val="center"/>
          </w:tcPr>
          <w:p w:rsidR="006573D9" w:rsidRPr="006573D9" w:rsidRDefault="006573D9" w:rsidP="006573D9">
            <w:pPr>
              <w:widowControl w:val="0"/>
              <w:numPr>
                <w:ilvl w:val="0"/>
                <w:numId w:val="38"/>
              </w:numPr>
              <w:tabs>
                <w:tab w:val="clear" w:pos="360"/>
                <w:tab w:val="num" w:pos="213"/>
              </w:tabs>
              <w:spacing w:after="0" w:line="240" w:lineRule="auto"/>
              <w:ind w:left="213" w:hanging="213"/>
              <w:jc w:val="both"/>
              <w:rPr>
                <w:rFonts w:ascii="Arial" w:hAnsi="Arial" w:cs="Arial"/>
                <w:lang w:val="es-MX"/>
              </w:rPr>
            </w:pPr>
            <w:r w:rsidRPr="006573D9">
              <w:rPr>
                <w:rFonts w:ascii="Arial" w:hAnsi="Arial" w:cs="Arial"/>
                <w:lang w:val="es-MX"/>
              </w:rPr>
              <w:t>1 punto por cada 60 horas de capacitación  acumulada impartida o recibida.</w:t>
            </w:r>
          </w:p>
        </w:tc>
      </w:tr>
      <w:tr w:rsidR="006573D9" w:rsidRPr="006573D9" w:rsidTr="00110112">
        <w:trPr>
          <w:cantSplit/>
        </w:trPr>
        <w:tc>
          <w:tcPr>
            <w:tcW w:w="3969" w:type="dxa"/>
          </w:tcPr>
          <w:p w:rsidR="006573D9" w:rsidRPr="006573D9" w:rsidRDefault="006573D9" w:rsidP="00110112">
            <w:pPr>
              <w:jc w:val="both"/>
              <w:rPr>
                <w:rFonts w:ascii="Arial" w:hAnsi="Arial" w:cs="Arial"/>
                <w:lang w:val="es-MX"/>
              </w:rPr>
            </w:pPr>
            <w:r w:rsidRPr="006573D9">
              <w:rPr>
                <w:rFonts w:ascii="Arial" w:hAnsi="Arial" w:cs="Arial"/>
                <w:b/>
                <w:lang w:val="es-MX"/>
              </w:rPr>
              <w:t xml:space="preserve">Experiencia General: </w:t>
            </w:r>
            <w:r w:rsidRPr="006573D9">
              <w:rPr>
                <w:rFonts w:ascii="Arial" w:hAnsi="Arial" w:cs="Arial"/>
                <w:lang w:val="es-MX"/>
              </w:rPr>
              <w:t>En el ejercicio profesional.</w:t>
            </w:r>
          </w:p>
        </w:tc>
        <w:tc>
          <w:tcPr>
            <w:tcW w:w="851"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2</w:t>
            </w:r>
          </w:p>
        </w:tc>
        <w:tc>
          <w:tcPr>
            <w:tcW w:w="3969" w:type="dxa"/>
          </w:tcPr>
          <w:p w:rsidR="006573D9" w:rsidRPr="006573D9" w:rsidRDefault="006573D9" w:rsidP="006573D9">
            <w:pPr>
              <w:widowControl w:val="0"/>
              <w:numPr>
                <w:ilvl w:val="0"/>
                <w:numId w:val="38"/>
              </w:numPr>
              <w:tabs>
                <w:tab w:val="clear" w:pos="360"/>
                <w:tab w:val="num" w:pos="213"/>
              </w:tabs>
              <w:spacing w:after="0" w:line="240" w:lineRule="auto"/>
              <w:ind w:left="213" w:hanging="213"/>
              <w:jc w:val="both"/>
              <w:rPr>
                <w:rFonts w:ascii="Arial" w:hAnsi="Arial" w:cs="Arial"/>
                <w:lang w:val="es-MX"/>
              </w:rPr>
            </w:pPr>
            <w:r w:rsidRPr="006573D9">
              <w:rPr>
                <w:rFonts w:ascii="Arial" w:hAnsi="Arial" w:cs="Arial"/>
                <w:lang w:val="es-MX"/>
              </w:rPr>
              <w:t>0,5 puntos por cada año de ejercicio profesional desde la obtención del título de tercer nivel.</w:t>
            </w:r>
          </w:p>
        </w:tc>
      </w:tr>
      <w:tr w:rsidR="006573D9" w:rsidRPr="006573D9" w:rsidTr="00110112">
        <w:trPr>
          <w:cantSplit/>
        </w:trPr>
        <w:tc>
          <w:tcPr>
            <w:tcW w:w="3969" w:type="dxa"/>
          </w:tcPr>
          <w:p w:rsidR="006573D9" w:rsidRPr="006573D9" w:rsidRDefault="006573D9" w:rsidP="00110112">
            <w:pPr>
              <w:jc w:val="both"/>
              <w:rPr>
                <w:rFonts w:ascii="Arial" w:hAnsi="Arial" w:cs="Arial"/>
              </w:rPr>
            </w:pPr>
            <w:r w:rsidRPr="006573D9">
              <w:rPr>
                <w:rFonts w:ascii="Arial" w:hAnsi="Arial" w:cs="Arial"/>
                <w:b/>
                <w:lang w:val="es-MX"/>
              </w:rPr>
              <w:t xml:space="preserve">Experiencia Específica: </w:t>
            </w:r>
            <w:r w:rsidRPr="006573D9">
              <w:rPr>
                <w:rFonts w:ascii="Arial" w:hAnsi="Arial" w:cs="Arial"/>
                <w:lang w:val="es-MX"/>
              </w:rPr>
              <w:t xml:space="preserve">En el desarrollo de consultorías y trabajos afines al objeto de la presente contratación. </w:t>
            </w:r>
          </w:p>
        </w:tc>
        <w:tc>
          <w:tcPr>
            <w:tcW w:w="851"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3</w:t>
            </w:r>
          </w:p>
          <w:p w:rsidR="006573D9" w:rsidRPr="006573D9" w:rsidRDefault="006573D9" w:rsidP="00110112">
            <w:pPr>
              <w:jc w:val="center"/>
              <w:rPr>
                <w:rFonts w:ascii="Arial" w:hAnsi="Arial" w:cs="Arial"/>
                <w:lang w:val="es-MX"/>
              </w:rPr>
            </w:pPr>
          </w:p>
        </w:tc>
        <w:tc>
          <w:tcPr>
            <w:tcW w:w="3969" w:type="dxa"/>
          </w:tcPr>
          <w:p w:rsidR="006573D9" w:rsidRPr="006573D9" w:rsidRDefault="006573D9" w:rsidP="006573D9">
            <w:pPr>
              <w:widowControl w:val="0"/>
              <w:numPr>
                <w:ilvl w:val="0"/>
                <w:numId w:val="38"/>
              </w:numPr>
              <w:tabs>
                <w:tab w:val="clear" w:pos="360"/>
                <w:tab w:val="num" w:pos="213"/>
              </w:tabs>
              <w:spacing w:after="0" w:line="240" w:lineRule="auto"/>
              <w:ind w:left="213" w:hanging="213"/>
              <w:jc w:val="both"/>
              <w:rPr>
                <w:rFonts w:ascii="Arial" w:hAnsi="Arial" w:cs="Arial"/>
                <w:lang w:val="es-MX"/>
              </w:rPr>
            </w:pPr>
            <w:r w:rsidRPr="006573D9">
              <w:rPr>
                <w:rFonts w:ascii="Arial" w:hAnsi="Arial" w:cs="Arial"/>
                <w:lang w:val="es-MX"/>
              </w:rPr>
              <w:t>1 punto por cada experiencia probada en el diseño, desarrollo o implementación de proyectos productivos.</w:t>
            </w:r>
          </w:p>
          <w:p w:rsidR="006573D9" w:rsidRPr="006573D9" w:rsidRDefault="006573D9" w:rsidP="00110112">
            <w:pPr>
              <w:ind w:left="213"/>
              <w:jc w:val="both"/>
              <w:rPr>
                <w:rFonts w:ascii="Arial" w:hAnsi="Arial" w:cs="Arial"/>
                <w:lang w:val="es-MX"/>
              </w:rPr>
            </w:pPr>
          </w:p>
        </w:tc>
      </w:tr>
    </w:tbl>
    <w:p w:rsidR="006573D9" w:rsidRDefault="006573D9" w:rsidP="006573D9">
      <w:pPr>
        <w:jc w:val="both"/>
        <w:rPr>
          <w:rFonts w:ascii="Arial" w:hAnsi="Arial" w:cs="Arial"/>
          <w:lang w:val="es-MX"/>
        </w:rPr>
      </w:pPr>
    </w:p>
    <w:p w:rsidR="00D3368B" w:rsidRDefault="00D3368B" w:rsidP="006573D9">
      <w:pPr>
        <w:jc w:val="both"/>
        <w:rPr>
          <w:rFonts w:ascii="Arial" w:hAnsi="Arial" w:cs="Arial"/>
          <w:lang w:val="es-MX"/>
        </w:rPr>
      </w:pPr>
    </w:p>
    <w:p w:rsidR="00BD44A5" w:rsidRPr="006573D9" w:rsidRDefault="00BD44A5" w:rsidP="006573D9">
      <w:pPr>
        <w:jc w:val="both"/>
        <w:rPr>
          <w:rFonts w:ascii="Arial" w:hAnsi="Arial" w:cs="Arial"/>
          <w:lang w:val="es-MX"/>
        </w:rPr>
      </w:pPr>
    </w:p>
    <w:tbl>
      <w:tblPr>
        <w:tblW w:w="878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0" w:type="dxa"/>
          <w:bottom w:w="57" w:type="dxa"/>
          <w:right w:w="70" w:type="dxa"/>
        </w:tblCellMar>
        <w:tblLook w:val="0000"/>
      </w:tblPr>
      <w:tblGrid>
        <w:gridCol w:w="3686"/>
        <w:gridCol w:w="850"/>
        <w:gridCol w:w="4253"/>
      </w:tblGrid>
      <w:tr w:rsidR="006573D9" w:rsidRPr="006573D9" w:rsidTr="00110112">
        <w:trPr>
          <w:cantSplit/>
          <w:trHeight w:val="556"/>
        </w:trPr>
        <w:tc>
          <w:tcPr>
            <w:tcW w:w="3686" w:type="dxa"/>
            <w:vAlign w:val="center"/>
          </w:tcPr>
          <w:p w:rsidR="006573D9" w:rsidRPr="006573D9" w:rsidRDefault="006573D9" w:rsidP="00110112">
            <w:pPr>
              <w:jc w:val="center"/>
              <w:rPr>
                <w:rFonts w:ascii="Arial" w:hAnsi="Arial" w:cs="Arial"/>
                <w:b/>
              </w:rPr>
            </w:pPr>
            <w:r w:rsidRPr="006573D9">
              <w:rPr>
                <w:rFonts w:ascii="Arial" w:hAnsi="Arial" w:cs="Arial"/>
                <w:b/>
              </w:rPr>
              <w:br w:type="page"/>
              <w:t>Especialista en Innovación</w:t>
            </w:r>
          </w:p>
          <w:p w:rsidR="006573D9" w:rsidRPr="006573D9" w:rsidRDefault="006573D9" w:rsidP="00110112">
            <w:pPr>
              <w:jc w:val="center"/>
              <w:rPr>
                <w:rFonts w:ascii="Arial" w:hAnsi="Arial" w:cs="Arial"/>
              </w:rPr>
            </w:pPr>
            <w:r w:rsidRPr="006573D9">
              <w:rPr>
                <w:rFonts w:ascii="Arial" w:hAnsi="Arial" w:cs="Arial"/>
                <w:b/>
              </w:rPr>
              <w:t>(1 plaza)</w:t>
            </w:r>
          </w:p>
        </w:tc>
        <w:tc>
          <w:tcPr>
            <w:tcW w:w="850" w:type="dxa"/>
          </w:tcPr>
          <w:p w:rsidR="006573D9" w:rsidRPr="006573D9" w:rsidRDefault="006573D9" w:rsidP="00110112">
            <w:pPr>
              <w:jc w:val="center"/>
              <w:rPr>
                <w:rFonts w:ascii="Arial" w:hAnsi="Arial" w:cs="Arial"/>
                <w:b/>
                <w:lang w:val="es-MX"/>
              </w:rPr>
            </w:pPr>
            <w:r w:rsidRPr="006573D9">
              <w:rPr>
                <w:rFonts w:ascii="Arial" w:hAnsi="Arial" w:cs="Arial"/>
                <w:b/>
                <w:lang w:val="es-MX"/>
              </w:rPr>
              <w:t>Puntaje máximo</w:t>
            </w:r>
          </w:p>
          <w:p w:rsidR="006573D9" w:rsidRPr="006573D9" w:rsidRDefault="006573D9" w:rsidP="00110112">
            <w:pPr>
              <w:jc w:val="center"/>
              <w:rPr>
                <w:rFonts w:ascii="Arial" w:hAnsi="Arial" w:cs="Arial"/>
                <w:b/>
                <w:lang w:val="es-MX"/>
              </w:rPr>
            </w:pPr>
            <w:r w:rsidRPr="006573D9">
              <w:rPr>
                <w:rFonts w:ascii="Arial" w:hAnsi="Arial" w:cs="Arial"/>
                <w:b/>
                <w:lang w:val="es-MX"/>
              </w:rPr>
              <w:t>(10)</w:t>
            </w:r>
          </w:p>
        </w:tc>
        <w:tc>
          <w:tcPr>
            <w:tcW w:w="4253" w:type="dxa"/>
            <w:vAlign w:val="center"/>
          </w:tcPr>
          <w:p w:rsidR="006573D9" w:rsidRPr="006573D9" w:rsidRDefault="006573D9" w:rsidP="00110112">
            <w:pPr>
              <w:jc w:val="center"/>
              <w:rPr>
                <w:rFonts w:ascii="Arial" w:hAnsi="Arial" w:cs="Arial"/>
                <w:b/>
                <w:lang w:val="es-MX"/>
              </w:rPr>
            </w:pPr>
            <w:r w:rsidRPr="006573D9">
              <w:rPr>
                <w:rFonts w:ascii="Arial" w:hAnsi="Arial" w:cs="Arial"/>
                <w:b/>
                <w:lang w:val="es-MX"/>
              </w:rPr>
              <w:t>Criterios</w:t>
            </w:r>
          </w:p>
        </w:tc>
      </w:tr>
      <w:tr w:rsidR="006573D9" w:rsidRPr="006573D9" w:rsidTr="00110112">
        <w:trPr>
          <w:cantSplit/>
        </w:trPr>
        <w:tc>
          <w:tcPr>
            <w:tcW w:w="3686" w:type="dxa"/>
          </w:tcPr>
          <w:p w:rsidR="006573D9" w:rsidRPr="006573D9" w:rsidRDefault="006573D9" w:rsidP="00110112">
            <w:pPr>
              <w:jc w:val="both"/>
              <w:rPr>
                <w:rFonts w:ascii="Arial" w:hAnsi="Arial" w:cs="Arial"/>
                <w:b/>
                <w:lang w:val="es-MX"/>
              </w:rPr>
            </w:pPr>
            <w:r w:rsidRPr="006573D9">
              <w:rPr>
                <w:rFonts w:ascii="Arial" w:hAnsi="Arial" w:cs="Arial"/>
                <w:b/>
                <w:lang w:val="es-MX"/>
              </w:rPr>
              <w:t>Formación académica principal:</w:t>
            </w:r>
            <w:r w:rsidRPr="006573D9">
              <w:rPr>
                <w:rFonts w:ascii="Arial" w:hAnsi="Arial" w:cs="Arial"/>
                <w:lang w:val="es-MX"/>
              </w:rPr>
              <w:t xml:space="preserve"> Mínimo título de tercer nivel en Economía, Finanzas, Administ</w:t>
            </w:r>
            <w:r w:rsidR="004F7CBF">
              <w:rPr>
                <w:rFonts w:ascii="Arial" w:hAnsi="Arial" w:cs="Arial"/>
                <w:lang w:val="es-MX"/>
              </w:rPr>
              <w:t>ración, Ingeniería e Innovación</w:t>
            </w:r>
            <w:r w:rsidRPr="006573D9">
              <w:rPr>
                <w:rFonts w:ascii="Arial" w:hAnsi="Arial" w:cs="Arial"/>
                <w:lang w:val="es-MX"/>
              </w:rPr>
              <w:t>.</w:t>
            </w:r>
          </w:p>
        </w:tc>
        <w:tc>
          <w:tcPr>
            <w:tcW w:w="850"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3</w:t>
            </w:r>
          </w:p>
        </w:tc>
        <w:tc>
          <w:tcPr>
            <w:tcW w:w="4253" w:type="dxa"/>
          </w:tcPr>
          <w:p w:rsidR="006573D9" w:rsidRPr="006573D9" w:rsidRDefault="006573D9" w:rsidP="006573D9">
            <w:pPr>
              <w:widowControl w:val="0"/>
              <w:numPr>
                <w:ilvl w:val="0"/>
                <w:numId w:val="38"/>
              </w:numPr>
              <w:tabs>
                <w:tab w:val="clear" w:pos="360"/>
                <w:tab w:val="num" w:pos="213"/>
              </w:tabs>
              <w:spacing w:after="0" w:line="240" w:lineRule="auto"/>
              <w:jc w:val="both"/>
              <w:rPr>
                <w:rFonts w:ascii="Arial" w:hAnsi="Arial" w:cs="Arial"/>
                <w:lang w:val="es-MX"/>
              </w:rPr>
            </w:pPr>
            <w:r w:rsidRPr="006573D9">
              <w:rPr>
                <w:rFonts w:ascii="Arial" w:hAnsi="Arial" w:cs="Arial"/>
                <w:lang w:val="es-MX"/>
              </w:rPr>
              <w:t>3 puntos por doctorado y/o PHD</w:t>
            </w:r>
          </w:p>
          <w:p w:rsidR="006573D9" w:rsidRPr="006573D9" w:rsidRDefault="006573D9" w:rsidP="006573D9">
            <w:pPr>
              <w:widowControl w:val="0"/>
              <w:numPr>
                <w:ilvl w:val="0"/>
                <w:numId w:val="38"/>
              </w:numPr>
              <w:tabs>
                <w:tab w:val="clear" w:pos="360"/>
                <w:tab w:val="num" w:pos="213"/>
              </w:tabs>
              <w:spacing w:after="0" w:line="240" w:lineRule="auto"/>
              <w:jc w:val="both"/>
              <w:rPr>
                <w:rFonts w:ascii="Arial" w:hAnsi="Arial" w:cs="Arial"/>
                <w:lang w:val="es-MX"/>
              </w:rPr>
            </w:pPr>
            <w:r w:rsidRPr="006573D9">
              <w:rPr>
                <w:rFonts w:ascii="Arial" w:hAnsi="Arial" w:cs="Arial"/>
                <w:lang w:val="es-MX"/>
              </w:rPr>
              <w:t>2 puntos por maestría</w:t>
            </w:r>
          </w:p>
          <w:p w:rsidR="006573D9" w:rsidRPr="006573D9" w:rsidRDefault="006573D9" w:rsidP="006573D9">
            <w:pPr>
              <w:widowControl w:val="0"/>
              <w:numPr>
                <w:ilvl w:val="0"/>
                <w:numId w:val="38"/>
              </w:numPr>
              <w:tabs>
                <w:tab w:val="clear" w:pos="360"/>
                <w:tab w:val="num" w:pos="213"/>
              </w:tabs>
              <w:spacing w:after="0" w:line="240" w:lineRule="auto"/>
              <w:ind w:left="213" w:hanging="213"/>
              <w:rPr>
                <w:rFonts w:ascii="Arial" w:hAnsi="Arial" w:cs="Arial"/>
                <w:lang w:val="es-MX"/>
              </w:rPr>
            </w:pPr>
            <w:r w:rsidRPr="006573D9">
              <w:rPr>
                <w:rFonts w:ascii="Arial" w:hAnsi="Arial" w:cs="Arial"/>
                <w:lang w:val="es-MX"/>
              </w:rPr>
              <w:t>1 puntos por título de tercer nivel</w:t>
            </w:r>
          </w:p>
          <w:p w:rsidR="006573D9" w:rsidRPr="006573D9" w:rsidRDefault="006573D9" w:rsidP="00110112">
            <w:pPr>
              <w:ind w:left="360"/>
              <w:jc w:val="both"/>
              <w:rPr>
                <w:rFonts w:ascii="Arial" w:hAnsi="Arial" w:cs="Arial"/>
                <w:lang w:val="es-MX"/>
              </w:rPr>
            </w:pPr>
          </w:p>
          <w:p w:rsidR="006573D9" w:rsidRPr="006573D9" w:rsidRDefault="006573D9" w:rsidP="00110112">
            <w:pPr>
              <w:jc w:val="both"/>
              <w:rPr>
                <w:rFonts w:ascii="Arial" w:hAnsi="Arial" w:cs="Arial"/>
                <w:lang w:val="es-MX"/>
              </w:rPr>
            </w:pPr>
            <w:r w:rsidRPr="006573D9">
              <w:rPr>
                <w:rFonts w:ascii="Arial" w:hAnsi="Arial" w:cs="Arial"/>
                <w:lang w:val="es-MX"/>
              </w:rPr>
              <w:t>Se calificará sólo el título de mayor nivel.</w:t>
            </w:r>
          </w:p>
        </w:tc>
      </w:tr>
      <w:tr w:rsidR="006573D9" w:rsidRPr="006573D9" w:rsidTr="00110112">
        <w:trPr>
          <w:cantSplit/>
        </w:trPr>
        <w:tc>
          <w:tcPr>
            <w:tcW w:w="3686" w:type="dxa"/>
          </w:tcPr>
          <w:p w:rsidR="006573D9" w:rsidRPr="006573D9" w:rsidRDefault="006573D9" w:rsidP="00110112">
            <w:pPr>
              <w:jc w:val="both"/>
              <w:rPr>
                <w:rFonts w:ascii="Arial" w:hAnsi="Arial" w:cs="Arial"/>
                <w:lang w:val="es-MX"/>
              </w:rPr>
            </w:pPr>
            <w:r w:rsidRPr="006573D9">
              <w:rPr>
                <w:rFonts w:ascii="Arial" w:hAnsi="Arial" w:cs="Arial"/>
                <w:b/>
                <w:lang w:val="es-MX"/>
              </w:rPr>
              <w:t>Capacitación Especializada:</w:t>
            </w:r>
            <w:r w:rsidRPr="006573D9">
              <w:rPr>
                <w:rFonts w:ascii="Arial" w:hAnsi="Arial" w:cs="Arial"/>
                <w:lang w:val="es-MX"/>
              </w:rPr>
              <w:t xml:space="preserve"> Cursos, talleres, congresos o pasantías en materia de innovación tecnológica, productiva o empresarial.</w:t>
            </w:r>
          </w:p>
        </w:tc>
        <w:tc>
          <w:tcPr>
            <w:tcW w:w="850"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2</w:t>
            </w:r>
          </w:p>
        </w:tc>
        <w:tc>
          <w:tcPr>
            <w:tcW w:w="4253" w:type="dxa"/>
            <w:vAlign w:val="center"/>
          </w:tcPr>
          <w:p w:rsidR="006573D9" w:rsidRPr="006573D9" w:rsidRDefault="006573D9" w:rsidP="006573D9">
            <w:pPr>
              <w:widowControl w:val="0"/>
              <w:numPr>
                <w:ilvl w:val="0"/>
                <w:numId w:val="38"/>
              </w:numPr>
              <w:tabs>
                <w:tab w:val="clear" w:pos="360"/>
                <w:tab w:val="num" w:pos="213"/>
              </w:tabs>
              <w:spacing w:after="0" w:line="240" w:lineRule="auto"/>
              <w:ind w:left="213" w:hanging="213"/>
              <w:rPr>
                <w:rFonts w:ascii="Arial" w:hAnsi="Arial" w:cs="Arial"/>
                <w:lang w:val="es-MX"/>
              </w:rPr>
            </w:pPr>
            <w:r w:rsidRPr="006573D9">
              <w:rPr>
                <w:rFonts w:ascii="Arial" w:hAnsi="Arial" w:cs="Arial"/>
                <w:lang w:val="es-MX"/>
              </w:rPr>
              <w:t>0,50 puntos por cada 50 horas de capacitación acumulada impartida o recibida.</w:t>
            </w:r>
          </w:p>
        </w:tc>
      </w:tr>
      <w:tr w:rsidR="006573D9" w:rsidRPr="006573D9" w:rsidTr="00110112">
        <w:trPr>
          <w:cantSplit/>
          <w:trHeight w:val="394"/>
        </w:trPr>
        <w:tc>
          <w:tcPr>
            <w:tcW w:w="3686" w:type="dxa"/>
          </w:tcPr>
          <w:p w:rsidR="006573D9" w:rsidRPr="006573D9" w:rsidRDefault="006573D9" w:rsidP="00110112">
            <w:pPr>
              <w:jc w:val="both"/>
              <w:rPr>
                <w:rFonts w:ascii="Arial" w:hAnsi="Arial" w:cs="Arial"/>
                <w:lang w:val="es-MX"/>
              </w:rPr>
            </w:pPr>
            <w:r w:rsidRPr="006573D9">
              <w:rPr>
                <w:rFonts w:ascii="Arial" w:hAnsi="Arial" w:cs="Arial"/>
                <w:b/>
                <w:lang w:val="es-MX"/>
              </w:rPr>
              <w:t xml:space="preserve">Experiencia General: </w:t>
            </w:r>
            <w:r w:rsidRPr="006573D9">
              <w:rPr>
                <w:rFonts w:ascii="Arial" w:hAnsi="Arial" w:cs="Arial"/>
                <w:lang w:val="es-MX"/>
              </w:rPr>
              <w:t>En el ejercicio profesional.</w:t>
            </w:r>
          </w:p>
        </w:tc>
        <w:tc>
          <w:tcPr>
            <w:tcW w:w="850"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2</w:t>
            </w:r>
          </w:p>
        </w:tc>
        <w:tc>
          <w:tcPr>
            <w:tcW w:w="4253" w:type="dxa"/>
          </w:tcPr>
          <w:p w:rsidR="006573D9" w:rsidRPr="006573D9" w:rsidRDefault="006573D9" w:rsidP="006573D9">
            <w:pPr>
              <w:widowControl w:val="0"/>
              <w:numPr>
                <w:ilvl w:val="0"/>
                <w:numId w:val="38"/>
              </w:numPr>
              <w:tabs>
                <w:tab w:val="clear" w:pos="360"/>
                <w:tab w:val="num" w:pos="213"/>
              </w:tabs>
              <w:spacing w:after="0" w:line="240" w:lineRule="auto"/>
              <w:ind w:left="213" w:hanging="213"/>
              <w:jc w:val="both"/>
              <w:rPr>
                <w:rFonts w:ascii="Arial" w:hAnsi="Arial" w:cs="Arial"/>
                <w:lang w:val="es-MX"/>
              </w:rPr>
            </w:pPr>
            <w:r w:rsidRPr="006573D9">
              <w:rPr>
                <w:rFonts w:ascii="Arial" w:hAnsi="Arial" w:cs="Arial"/>
                <w:lang w:val="es-MX"/>
              </w:rPr>
              <w:t>0,25 puntos por cada año de ejercicio profesional desde la obtención del título de tercer nivel.</w:t>
            </w:r>
          </w:p>
        </w:tc>
      </w:tr>
      <w:tr w:rsidR="006573D9" w:rsidRPr="006573D9" w:rsidTr="00110112">
        <w:trPr>
          <w:cantSplit/>
        </w:trPr>
        <w:tc>
          <w:tcPr>
            <w:tcW w:w="3686" w:type="dxa"/>
          </w:tcPr>
          <w:p w:rsidR="006573D9" w:rsidRPr="006573D9" w:rsidRDefault="006573D9" w:rsidP="00110112">
            <w:pPr>
              <w:jc w:val="both"/>
              <w:rPr>
                <w:rFonts w:ascii="Arial" w:hAnsi="Arial" w:cs="Arial"/>
                <w:lang w:val="es-MX"/>
              </w:rPr>
            </w:pPr>
            <w:r w:rsidRPr="006573D9">
              <w:rPr>
                <w:rFonts w:ascii="Arial" w:hAnsi="Arial" w:cs="Arial"/>
                <w:b/>
                <w:lang w:val="es-MX"/>
              </w:rPr>
              <w:t xml:space="preserve">Experiencia Específica: </w:t>
            </w:r>
            <w:r w:rsidRPr="006573D9">
              <w:rPr>
                <w:rFonts w:ascii="Arial" w:hAnsi="Arial" w:cs="Arial"/>
                <w:lang w:val="es-MX"/>
              </w:rPr>
              <w:t>En el desarrollo e implementación de programas o aplicativos informáticos de supervisión y/o gestión de procesos.</w:t>
            </w:r>
          </w:p>
        </w:tc>
        <w:tc>
          <w:tcPr>
            <w:tcW w:w="850"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3</w:t>
            </w:r>
          </w:p>
        </w:tc>
        <w:tc>
          <w:tcPr>
            <w:tcW w:w="4253" w:type="dxa"/>
          </w:tcPr>
          <w:p w:rsidR="006573D9" w:rsidRPr="006573D9" w:rsidRDefault="006573D9" w:rsidP="006573D9">
            <w:pPr>
              <w:widowControl w:val="0"/>
              <w:numPr>
                <w:ilvl w:val="0"/>
                <w:numId w:val="38"/>
              </w:numPr>
              <w:tabs>
                <w:tab w:val="clear" w:pos="360"/>
                <w:tab w:val="num" w:pos="213"/>
              </w:tabs>
              <w:spacing w:after="0" w:line="240" w:lineRule="auto"/>
              <w:ind w:left="213" w:hanging="213"/>
              <w:jc w:val="both"/>
              <w:rPr>
                <w:rFonts w:ascii="Arial" w:hAnsi="Arial" w:cs="Arial"/>
                <w:lang w:val="es-MX"/>
              </w:rPr>
            </w:pPr>
            <w:r w:rsidRPr="006573D9">
              <w:rPr>
                <w:rFonts w:ascii="Arial" w:hAnsi="Arial" w:cs="Arial"/>
                <w:lang w:val="es-MX"/>
              </w:rPr>
              <w:t>1,5 puntos por cada acreditación de experiencia en el desarrollo, implementación de programas o participación en proyectos de innovación.</w:t>
            </w:r>
          </w:p>
        </w:tc>
      </w:tr>
    </w:tbl>
    <w:p w:rsidR="006573D9" w:rsidRDefault="006573D9" w:rsidP="006573D9">
      <w:pPr>
        <w:jc w:val="both"/>
        <w:rPr>
          <w:rFonts w:ascii="Arial" w:hAnsi="Arial" w:cs="Arial"/>
        </w:rPr>
      </w:pPr>
    </w:p>
    <w:p w:rsidR="00D3368B" w:rsidRPr="006573D9" w:rsidRDefault="00D3368B" w:rsidP="006573D9">
      <w:pPr>
        <w:jc w:val="both"/>
        <w:rPr>
          <w:rFonts w:ascii="Arial" w:hAnsi="Arial" w:cs="Arial"/>
        </w:rPr>
      </w:pPr>
    </w:p>
    <w:tbl>
      <w:tblPr>
        <w:tblW w:w="878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0" w:type="dxa"/>
          <w:bottom w:w="57" w:type="dxa"/>
          <w:right w:w="70" w:type="dxa"/>
        </w:tblCellMar>
        <w:tblLook w:val="0000"/>
      </w:tblPr>
      <w:tblGrid>
        <w:gridCol w:w="3686"/>
        <w:gridCol w:w="850"/>
        <w:gridCol w:w="4253"/>
      </w:tblGrid>
      <w:tr w:rsidR="006573D9" w:rsidRPr="006573D9" w:rsidTr="00110112">
        <w:trPr>
          <w:cantSplit/>
          <w:trHeight w:val="556"/>
        </w:trPr>
        <w:tc>
          <w:tcPr>
            <w:tcW w:w="3686" w:type="dxa"/>
            <w:vAlign w:val="center"/>
          </w:tcPr>
          <w:p w:rsidR="006573D9" w:rsidRPr="006573D9" w:rsidRDefault="006573D9" w:rsidP="00110112">
            <w:pPr>
              <w:jc w:val="center"/>
              <w:rPr>
                <w:rFonts w:ascii="Arial" w:hAnsi="Arial" w:cs="Arial"/>
                <w:b/>
              </w:rPr>
            </w:pPr>
            <w:r w:rsidRPr="006573D9">
              <w:rPr>
                <w:rFonts w:ascii="Arial" w:hAnsi="Arial" w:cs="Arial"/>
                <w:b/>
              </w:rPr>
              <w:br w:type="page"/>
              <w:t>Especialista en Informática</w:t>
            </w:r>
          </w:p>
          <w:p w:rsidR="006573D9" w:rsidRPr="006573D9" w:rsidRDefault="006573D9" w:rsidP="00110112">
            <w:pPr>
              <w:jc w:val="center"/>
              <w:rPr>
                <w:rFonts w:ascii="Arial" w:hAnsi="Arial" w:cs="Arial"/>
              </w:rPr>
            </w:pPr>
            <w:r w:rsidRPr="006573D9">
              <w:rPr>
                <w:rFonts w:ascii="Arial" w:hAnsi="Arial" w:cs="Arial"/>
                <w:b/>
              </w:rPr>
              <w:t>(1 plaza)</w:t>
            </w:r>
          </w:p>
        </w:tc>
        <w:tc>
          <w:tcPr>
            <w:tcW w:w="850" w:type="dxa"/>
          </w:tcPr>
          <w:p w:rsidR="006573D9" w:rsidRPr="006573D9" w:rsidRDefault="006573D9" w:rsidP="00110112">
            <w:pPr>
              <w:jc w:val="center"/>
              <w:rPr>
                <w:rFonts w:ascii="Arial" w:hAnsi="Arial" w:cs="Arial"/>
                <w:b/>
                <w:lang w:val="es-MX"/>
              </w:rPr>
            </w:pPr>
            <w:r w:rsidRPr="006573D9">
              <w:rPr>
                <w:rFonts w:ascii="Arial" w:hAnsi="Arial" w:cs="Arial"/>
                <w:b/>
                <w:lang w:val="es-MX"/>
              </w:rPr>
              <w:t>Puntaje máximo</w:t>
            </w:r>
          </w:p>
          <w:p w:rsidR="006573D9" w:rsidRPr="006573D9" w:rsidRDefault="006573D9" w:rsidP="00110112">
            <w:pPr>
              <w:jc w:val="center"/>
              <w:rPr>
                <w:rFonts w:ascii="Arial" w:hAnsi="Arial" w:cs="Arial"/>
                <w:b/>
                <w:lang w:val="es-MX"/>
              </w:rPr>
            </w:pPr>
            <w:r w:rsidRPr="006573D9">
              <w:rPr>
                <w:rFonts w:ascii="Arial" w:hAnsi="Arial" w:cs="Arial"/>
                <w:b/>
                <w:lang w:val="es-MX"/>
              </w:rPr>
              <w:t>(5)</w:t>
            </w:r>
          </w:p>
        </w:tc>
        <w:tc>
          <w:tcPr>
            <w:tcW w:w="4253" w:type="dxa"/>
            <w:vAlign w:val="center"/>
          </w:tcPr>
          <w:p w:rsidR="006573D9" w:rsidRPr="006573D9" w:rsidRDefault="006573D9" w:rsidP="00110112">
            <w:pPr>
              <w:jc w:val="center"/>
              <w:rPr>
                <w:rFonts w:ascii="Arial" w:hAnsi="Arial" w:cs="Arial"/>
                <w:b/>
                <w:lang w:val="es-MX"/>
              </w:rPr>
            </w:pPr>
            <w:r w:rsidRPr="006573D9">
              <w:rPr>
                <w:rFonts w:ascii="Arial" w:hAnsi="Arial" w:cs="Arial"/>
                <w:b/>
                <w:lang w:val="es-MX"/>
              </w:rPr>
              <w:t>Criterios</w:t>
            </w:r>
          </w:p>
        </w:tc>
      </w:tr>
      <w:tr w:rsidR="006573D9" w:rsidRPr="006573D9" w:rsidTr="00110112">
        <w:trPr>
          <w:cantSplit/>
        </w:trPr>
        <w:tc>
          <w:tcPr>
            <w:tcW w:w="3686" w:type="dxa"/>
          </w:tcPr>
          <w:p w:rsidR="006573D9" w:rsidRPr="006573D9" w:rsidRDefault="006573D9" w:rsidP="00110112">
            <w:pPr>
              <w:jc w:val="both"/>
              <w:rPr>
                <w:rFonts w:ascii="Arial" w:hAnsi="Arial" w:cs="Arial"/>
                <w:b/>
                <w:lang w:val="es-MX"/>
              </w:rPr>
            </w:pPr>
            <w:r w:rsidRPr="006573D9">
              <w:rPr>
                <w:rFonts w:ascii="Arial" w:hAnsi="Arial" w:cs="Arial"/>
                <w:b/>
                <w:lang w:val="es-MX"/>
              </w:rPr>
              <w:t>Formación académica principal:</w:t>
            </w:r>
            <w:r w:rsidRPr="006573D9">
              <w:rPr>
                <w:rFonts w:ascii="Arial" w:hAnsi="Arial" w:cs="Arial"/>
                <w:lang w:val="es-MX"/>
              </w:rPr>
              <w:t xml:space="preserve"> Mínimo título de tercer nivel Ingeniería en Sistemas Informáticos, Ingeniería en Sistemas de Información, Ingeniería en telecomunicaciones.</w:t>
            </w:r>
          </w:p>
        </w:tc>
        <w:tc>
          <w:tcPr>
            <w:tcW w:w="850"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1</w:t>
            </w:r>
          </w:p>
        </w:tc>
        <w:tc>
          <w:tcPr>
            <w:tcW w:w="4253" w:type="dxa"/>
          </w:tcPr>
          <w:p w:rsidR="006573D9" w:rsidRPr="006573D9" w:rsidRDefault="006573D9" w:rsidP="006573D9">
            <w:pPr>
              <w:widowControl w:val="0"/>
              <w:numPr>
                <w:ilvl w:val="0"/>
                <w:numId w:val="38"/>
              </w:numPr>
              <w:tabs>
                <w:tab w:val="clear" w:pos="360"/>
                <w:tab w:val="num" w:pos="213"/>
              </w:tabs>
              <w:spacing w:after="0" w:line="240" w:lineRule="auto"/>
              <w:jc w:val="both"/>
              <w:rPr>
                <w:rFonts w:ascii="Arial" w:hAnsi="Arial" w:cs="Arial"/>
                <w:lang w:val="es-MX"/>
              </w:rPr>
            </w:pPr>
            <w:r w:rsidRPr="006573D9">
              <w:rPr>
                <w:rFonts w:ascii="Arial" w:hAnsi="Arial" w:cs="Arial"/>
                <w:lang w:val="es-MX"/>
              </w:rPr>
              <w:t>1 puntos por doctorado y/o PHD</w:t>
            </w:r>
          </w:p>
          <w:p w:rsidR="006573D9" w:rsidRPr="006573D9" w:rsidRDefault="006573D9" w:rsidP="006573D9">
            <w:pPr>
              <w:widowControl w:val="0"/>
              <w:numPr>
                <w:ilvl w:val="0"/>
                <w:numId w:val="38"/>
              </w:numPr>
              <w:tabs>
                <w:tab w:val="clear" w:pos="360"/>
                <w:tab w:val="num" w:pos="213"/>
              </w:tabs>
              <w:spacing w:after="0" w:line="240" w:lineRule="auto"/>
              <w:jc w:val="both"/>
              <w:rPr>
                <w:rFonts w:ascii="Arial" w:hAnsi="Arial" w:cs="Arial"/>
                <w:lang w:val="es-MX"/>
              </w:rPr>
            </w:pPr>
            <w:r w:rsidRPr="006573D9">
              <w:rPr>
                <w:rFonts w:ascii="Arial" w:hAnsi="Arial" w:cs="Arial"/>
                <w:lang w:val="es-MX"/>
              </w:rPr>
              <w:t>1,5 puntos por maestría</w:t>
            </w:r>
          </w:p>
          <w:p w:rsidR="006573D9" w:rsidRPr="006573D9" w:rsidRDefault="006573D9" w:rsidP="006573D9">
            <w:pPr>
              <w:widowControl w:val="0"/>
              <w:numPr>
                <w:ilvl w:val="0"/>
                <w:numId w:val="38"/>
              </w:numPr>
              <w:tabs>
                <w:tab w:val="clear" w:pos="360"/>
                <w:tab w:val="num" w:pos="213"/>
              </w:tabs>
              <w:spacing w:after="0" w:line="240" w:lineRule="auto"/>
              <w:ind w:left="213" w:hanging="213"/>
              <w:rPr>
                <w:rFonts w:ascii="Arial" w:hAnsi="Arial" w:cs="Arial"/>
                <w:lang w:val="es-MX"/>
              </w:rPr>
            </w:pPr>
            <w:r w:rsidRPr="006573D9">
              <w:rPr>
                <w:rFonts w:ascii="Arial" w:hAnsi="Arial" w:cs="Arial"/>
                <w:lang w:val="es-MX"/>
              </w:rPr>
              <w:t>0,5 puntos por título de tercer nivel</w:t>
            </w:r>
          </w:p>
          <w:p w:rsidR="006573D9" w:rsidRPr="006573D9" w:rsidRDefault="006573D9" w:rsidP="00110112">
            <w:pPr>
              <w:ind w:left="360"/>
              <w:jc w:val="both"/>
              <w:rPr>
                <w:rFonts w:ascii="Arial" w:hAnsi="Arial" w:cs="Arial"/>
                <w:lang w:val="es-MX"/>
              </w:rPr>
            </w:pPr>
          </w:p>
          <w:p w:rsidR="006573D9" w:rsidRPr="006573D9" w:rsidRDefault="006573D9" w:rsidP="00110112">
            <w:pPr>
              <w:jc w:val="both"/>
              <w:rPr>
                <w:rFonts w:ascii="Arial" w:hAnsi="Arial" w:cs="Arial"/>
                <w:lang w:val="es-MX"/>
              </w:rPr>
            </w:pPr>
            <w:r w:rsidRPr="006573D9">
              <w:rPr>
                <w:rFonts w:ascii="Arial" w:hAnsi="Arial" w:cs="Arial"/>
                <w:lang w:val="es-MX"/>
              </w:rPr>
              <w:t>Se calificará sólo el título de mayor nivel.</w:t>
            </w:r>
          </w:p>
        </w:tc>
      </w:tr>
      <w:tr w:rsidR="006573D9" w:rsidRPr="006573D9" w:rsidTr="00110112">
        <w:trPr>
          <w:cantSplit/>
        </w:trPr>
        <w:tc>
          <w:tcPr>
            <w:tcW w:w="3686" w:type="dxa"/>
          </w:tcPr>
          <w:p w:rsidR="006573D9" w:rsidRPr="006573D9" w:rsidRDefault="006573D9" w:rsidP="00110112">
            <w:pPr>
              <w:jc w:val="both"/>
              <w:rPr>
                <w:rFonts w:ascii="Arial" w:hAnsi="Arial" w:cs="Arial"/>
                <w:lang w:val="es-MX"/>
              </w:rPr>
            </w:pPr>
            <w:r w:rsidRPr="006573D9">
              <w:rPr>
                <w:rFonts w:ascii="Arial" w:hAnsi="Arial" w:cs="Arial"/>
                <w:b/>
                <w:lang w:val="es-MX"/>
              </w:rPr>
              <w:t>Capacitación Especializada:</w:t>
            </w:r>
            <w:r w:rsidRPr="006573D9">
              <w:rPr>
                <w:rFonts w:ascii="Arial" w:hAnsi="Arial" w:cs="Arial"/>
                <w:lang w:val="es-MX"/>
              </w:rPr>
              <w:t xml:space="preserve"> Cursos, talleres, congresos o pasantías en materia de sistemas de información, procesamiento de datos, big data, redes sociales, medios digitales y comunicación virtual.</w:t>
            </w:r>
          </w:p>
        </w:tc>
        <w:tc>
          <w:tcPr>
            <w:tcW w:w="850"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1</w:t>
            </w:r>
          </w:p>
        </w:tc>
        <w:tc>
          <w:tcPr>
            <w:tcW w:w="4253" w:type="dxa"/>
            <w:vAlign w:val="center"/>
          </w:tcPr>
          <w:p w:rsidR="006573D9" w:rsidRPr="006573D9" w:rsidRDefault="006573D9" w:rsidP="006573D9">
            <w:pPr>
              <w:widowControl w:val="0"/>
              <w:numPr>
                <w:ilvl w:val="0"/>
                <w:numId w:val="38"/>
              </w:numPr>
              <w:tabs>
                <w:tab w:val="clear" w:pos="360"/>
                <w:tab w:val="num" w:pos="213"/>
              </w:tabs>
              <w:spacing w:after="0" w:line="240" w:lineRule="auto"/>
              <w:ind w:left="213" w:hanging="213"/>
              <w:rPr>
                <w:rFonts w:ascii="Arial" w:hAnsi="Arial" w:cs="Arial"/>
                <w:lang w:val="es-MX"/>
              </w:rPr>
            </w:pPr>
            <w:r w:rsidRPr="006573D9">
              <w:rPr>
                <w:rFonts w:ascii="Arial" w:hAnsi="Arial" w:cs="Arial"/>
                <w:lang w:val="es-MX"/>
              </w:rPr>
              <w:t>0,50 puntos por cada 20 horas de capacitación acumulada impartida o recibida.</w:t>
            </w:r>
          </w:p>
        </w:tc>
      </w:tr>
      <w:tr w:rsidR="006573D9" w:rsidRPr="006573D9" w:rsidTr="00110112">
        <w:trPr>
          <w:cantSplit/>
          <w:trHeight w:val="394"/>
        </w:trPr>
        <w:tc>
          <w:tcPr>
            <w:tcW w:w="3686" w:type="dxa"/>
          </w:tcPr>
          <w:p w:rsidR="006573D9" w:rsidRPr="006573D9" w:rsidRDefault="006573D9" w:rsidP="00110112">
            <w:pPr>
              <w:jc w:val="both"/>
              <w:rPr>
                <w:rFonts w:ascii="Arial" w:hAnsi="Arial" w:cs="Arial"/>
                <w:lang w:val="es-MX"/>
              </w:rPr>
            </w:pPr>
            <w:r w:rsidRPr="006573D9">
              <w:rPr>
                <w:rFonts w:ascii="Arial" w:hAnsi="Arial" w:cs="Arial"/>
                <w:b/>
                <w:lang w:val="es-MX"/>
              </w:rPr>
              <w:t xml:space="preserve">Experiencia General: </w:t>
            </w:r>
            <w:r w:rsidRPr="006573D9">
              <w:rPr>
                <w:rFonts w:ascii="Arial" w:hAnsi="Arial" w:cs="Arial"/>
                <w:lang w:val="es-MX"/>
              </w:rPr>
              <w:t>En el ejercicio profesional.</w:t>
            </w:r>
          </w:p>
        </w:tc>
        <w:tc>
          <w:tcPr>
            <w:tcW w:w="850"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1</w:t>
            </w:r>
          </w:p>
        </w:tc>
        <w:tc>
          <w:tcPr>
            <w:tcW w:w="4253" w:type="dxa"/>
          </w:tcPr>
          <w:p w:rsidR="006573D9" w:rsidRPr="006573D9" w:rsidRDefault="006573D9" w:rsidP="006573D9">
            <w:pPr>
              <w:widowControl w:val="0"/>
              <w:numPr>
                <w:ilvl w:val="0"/>
                <w:numId w:val="38"/>
              </w:numPr>
              <w:tabs>
                <w:tab w:val="clear" w:pos="360"/>
                <w:tab w:val="num" w:pos="213"/>
              </w:tabs>
              <w:spacing w:after="0" w:line="240" w:lineRule="auto"/>
              <w:ind w:left="213" w:hanging="213"/>
              <w:jc w:val="both"/>
              <w:rPr>
                <w:rFonts w:ascii="Arial" w:hAnsi="Arial" w:cs="Arial"/>
                <w:lang w:val="es-MX"/>
              </w:rPr>
            </w:pPr>
            <w:r w:rsidRPr="006573D9">
              <w:rPr>
                <w:rFonts w:ascii="Arial" w:hAnsi="Arial" w:cs="Arial"/>
                <w:lang w:val="es-MX"/>
              </w:rPr>
              <w:t>0,25 puntos por cada año de ejercicio profesional desde la obtención del título de tercer nivel.</w:t>
            </w:r>
          </w:p>
        </w:tc>
      </w:tr>
      <w:tr w:rsidR="006573D9" w:rsidRPr="006573D9" w:rsidTr="00110112">
        <w:trPr>
          <w:cantSplit/>
        </w:trPr>
        <w:tc>
          <w:tcPr>
            <w:tcW w:w="3686" w:type="dxa"/>
          </w:tcPr>
          <w:p w:rsidR="006573D9" w:rsidRPr="006573D9" w:rsidRDefault="006573D9" w:rsidP="00110112">
            <w:pPr>
              <w:jc w:val="both"/>
              <w:rPr>
                <w:rFonts w:ascii="Arial" w:hAnsi="Arial" w:cs="Arial"/>
                <w:lang w:val="es-MX"/>
              </w:rPr>
            </w:pPr>
            <w:r w:rsidRPr="006573D9">
              <w:rPr>
                <w:rFonts w:ascii="Arial" w:hAnsi="Arial" w:cs="Arial"/>
                <w:b/>
                <w:lang w:val="es-MX"/>
              </w:rPr>
              <w:t xml:space="preserve">Experiencia Específica: </w:t>
            </w:r>
            <w:r w:rsidRPr="006573D9">
              <w:rPr>
                <w:rFonts w:ascii="Arial" w:hAnsi="Arial" w:cs="Arial"/>
                <w:lang w:val="es-MX"/>
              </w:rPr>
              <w:t>En sistemas de información, procesamiento de datos, big data, redes sociales, medios digitales y comunicación virtual.</w:t>
            </w:r>
          </w:p>
        </w:tc>
        <w:tc>
          <w:tcPr>
            <w:tcW w:w="850" w:type="dxa"/>
            <w:vAlign w:val="center"/>
          </w:tcPr>
          <w:p w:rsidR="006573D9" w:rsidRPr="006573D9" w:rsidRDefault="006573D9" w:rsidP="00110112">
            <w:pPr>
              <w:jc w:val="center"/>
              <w:rPr>
                <w:rFonts w:ascii="Arial" w:hAnsi="Arial" w:cs="Arial"/>
                <w:lang w:val="es-MX"/>
              </w:rPr>
            </w:pPr>
            <w:r w:rsidRPr="006573D9">
              <w:rPr>
                <w:rFonts w:ascii="Arial" w:hAnsi="Arial" w:cs="Arial"/>
                <w:lang w:val="es-MX"/>
              </w:rPr>
              <w:t>2</w:t>
            </w:r>
          </w:p>
        </w:tc>
        <w:tc>
          <w:tcPr>
            <w:tcW w:w="4253" w:type="dxa"/>
          </w:tcPr>
          <w:p w:rsidR="006573D9" w:rsidRPr="006573D9" w:rsidRDefault="006573D9" w:rsidP="006573D9">
            <w:pPr>
              <w:widowControl w:val="0"/>
              <w:numPr>
                <w:ilvl w:val="0"/>
                <w:numId w:val="38"/>
              </w:numPr>
              <w:tabs>
                <w:tab w:val="clear" w:pos="360"/>
                <w:tab w:val="num" w:pos="213"/>
              </w:tabs>
              <w:spacing w:after="0" w:line="240" w:lineRule="auto"/>
              <w:ind w:left="213" w:hanging="213"/>
              <w:jc w:val="both"/>
              <w:rPr>
                <w:rFonts w:ascii="Arial" w:hAnsi="Arial" w:cs="Arial"/>
                <w:lang w:val="es-MX"/>
              </w:rPr>
            </w:pPr>
            <w:r w:rsidRPr="006573D9">
              <w:rPr>
                <w:rFonts w:ascii="Arial" w:hAnsi="Arial" w:cs="Arial"/>
                <w:lang w:val="es-MX"/>
              </w:rPr>
              <w:t>0,5 puntos por cada acreditación de experiencia en sistemas de información, procesamiento de datos, big data, redes sociales, medios digitales y comunicación virtual.</w:t>
            </w:r>
          </w:p>
        </w:tc>
      </w:tr>
    </w:tbl>
    <w:p w:rsidR="00E60D6B" w:rsidRPr="006573D9" w:rsidRDefault="00E60D6B" w:rsidP="00E60D6B">
      <w:pPr>
        <w:suppressAutoHyphens w:val="0"/>
        <w:spacing w:after="0" w:line="240" w:lineRule="auto"/>
        <w:jc w:val="both"/>
        <w:rPr>
          <w:rFonts w:ascii="Arial" w:eastAsia="Times New Roman" w:hAnsi="Arial" w:cs="Arial"/>
          <w:lang w:eastAsia="es-EC"/>
        </w:rPr>
      </w:pPr>
    </w:p>
    <w:p w:rsidR="00E60D6B" w:rsidRPr="00DB2AFD" w:rsidRDefault="00E60D6B" w:rsidP="00E60D6B">
      <w:pPr>
        <w:suppressAutoHyphens w:val="0"/>
        <w:spacing w:after="0" w:line="240" w:lineRule="auto"/>
        <w:ind w:left="284"/>
        <w:contextualSpacing/>
        <w:jc w:val="both"/>
        <w:rPr>
          <w:rFonts w:ascii="Arial" w:eastAsia="Times New Roman" w:hAnsi="Arial" w:cs="Arial"/>
          <w:b/>
          <w:lang w:val="es-EC" w:eastAsia="es-EC"/>
        </w:rPr>
      </w:pPr>
      <w:r w:rsidRPr="00DB2AFD">
        <w:rPr>
          <w:rFonts w:ascii="Arial" w:eastAsia="Times New Roman" w:hAnsi="Arial" w:cs="Arial"/>
          <w:b/>
          <w:lang w:val="es-EC" w:eastAsia="es-EC"/>
        </w:rPr>
        <w:t>8.4 EQUIPO MÍNIMO</w:t>
      </w:r>
    </w:p>
    <w:p w:rsidR="00E60D6B" w:rsidRPr="00DB2AFD" w:rsidRDefault="00E60D6B" w:rsidP="00E60D6B">
      <w:pPr>
        <w:suppressAutoHyphens w:val="0"/>
        <w:spacing w:after="0" w:line="240" w:lineRule="auto"/>
        <w:ind w:left="284"/>
        <w:contextualSpacing/>
        <w:jc w:val="both"/>
        <w:rPr>
          <w:rFonts w:ascii="Arial" w:eastAsia="Times New Roman" w:hAnsi="Arial" w:cs="Arial"/>
          <w:b/>
          <w:lang w:val="es-EC" w:eastAsia="es-EC"/>
        </w:rPr>
      </w:pPr>
    </w:p>
    <w:p w:rsidR="00E60D6B" w:rsidRPr="00DB2AFD" w:rsidRDefault="009E7A60" w:rsidP="00E60D6B">
      <w:pPr>
        <w:suppressAutoHyphens w:val="0"/>
        <w:spacing w:after="0" w:line="240" w:lineRule="auto"/>
        <w:ind w:left="709"/>
        <w:jc w:val="both"/>
        <w:rPr>
          <w:rFonts w:ascii="Arial" w:eastAsia="Times New Roman" w:hAnsi="Arial" w:cs="Arial"/>
          <w:lang w:val="es-EC" w:eastAsia="es-EC"/>
        </w:rPr>
      </w:pPr>
      <w:r>
        <w:rPr>
          <w:rFonts w:ascii="Arial" w:eastAsia="Times New Roman" w:hAnsi="Arial" w:cs="Arial"/>
          <w:lang w:val="es-EC" w:eastAsia="es-EC"/>
        </w:rPr>
        <w:t>El equipo mínim</w:t>
      </w:r>
      <w:r w:rsidR="00277E06">
        <w:rPr>
          <w:rFonts w:ascii="Arial" w:eastAsia="Times New Roman" w:hAnsi="Arial" w:cs="Arial"/>
          <w:lang w:val="es-EC" w:eastAsia="es-EC"/>
        </w:rPr>
        <w:t>o con el que debe contar el consultor para aplicar a esta convocatoria está establecido por:</w:t>
      </w:r>
    </w:p>
    <w:p w:rsidR="00E60D6B" w:rsidRPr="00DB2AFD" w:rsidRDefault="00E60D6B" w:rsidP="00E60D6B">
      <w:pPr>
        <w:suppressAutoHyphens w:val="0"/>
        <w:spacing w:after="0" w:line="240" w:lineRule="auto"/>
        <w:jc w:val="both"/>
        <w:rPr>
          <w:rFonts w:ascii="Arial" w:eastAsia="Times New Roman" w:hAnsi="Arial" w:cs="Arial"/>
          <w:b/>
          <w:lang w:val="es-EC" w:eastAsia="es-EC"/>
        </w:rPr>
      </w:pPr>
    </w:p>
    <w:p w:rsidR="00E60D6B" w:rsidRPr="00DB2AFD" w:rsidRDefault="00277E06" w:rsidP="00E60D6B">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after="0" w:line="240" w:lineRule="auto"/>
        <w:ind w:left="851"/>
        <w:jc w:val="both"/>
        <w:rPr>
          <w:rFonts w:ascii="Arial" w:eastAsia="Times New Roman" w:hAnsi="Arial" w:cs="Arial"/>
          <w:b/>
          <w:i/>
          <w:lang w:val="es-EC" w:eastAsia="es-EC"/>
        </w:rPr>
      </w:pPr>
      <w:r>
        <w:rPr>
          <w:rFonts w:ascii="Arial" w:eastAsia="Times New Roman" w:hAnsi="Arial" w:cs="Arial"/>
          <w:b/>
          <w:i/>
          <w:lang w:val="es-EC" w:eastAsia="es-EC"/>
        </w:rPr>
        <w:t>TECNOLOGÍA</w:t>
      </w:r>
    </w:p>
    <w:p w:rsidR="00E60D6B" w:rsidRPr="00DB2AFD" w:rsidRDefault="00E60D6B" w:rsidP="00E60D6B">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after="0" w:line="240" w:lineRule="auto"/>
        <w:ind w:left="851"/>
        <w:jc w:val="both"/>
        <w:rPr>
          <w:rFonts w:ascii="Arial" w:eastAsia="Times New Roman" w:hAnsi="Arial" w:cs="Arial"/>
          <w:i/>
          <w:lang w:val="es-EC" w:eastAsia="es-EC"/>
        </w:rPr>
      </w:pPr>
      <w:r w:rsidRPr="00DB2AFD">
        <w:rPr>
          <w:rFonts w:ascii="Arial" w:eastAsia="Times New Roman" w:hAnsi="Arial" w:cs="Arial"/>
          <w:b/>
          <w:i/>
          <w:lang w:val="es-EC" w:eastAsia="es-EC"/>
        </w:rPr>
        <w:t xml:space="preserve">Equipos y/o instrumentos: </w:t>
      </w:r>
      <w:r w:rsidRPr="00DB2AFD">
        <w:rPr>
          <w:rFonts w:ascii="Arial" w:eastAsia="Times New Roman" w:hAnsi="Arial" w:cs="Arial"/>
          <w:i/>
          <w:lang w:val="es-EC" w:eastAsia="es-EC"/>
        </w:rPr>
        <w:t>Laptop</w:t>
      </w:r>
    </w:p>
    <w:p w:rsidR="00E60D6B" w:rsidRPr="00DB2AFD" w:rsidRDefault="00E60D6B" w:rsidP="00E60D6B">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after="0" w:line="240" w:lineRule="auto"/>
        <w:ind w:left="851"/>
        <w:jc w:val="both"/>
        <w:rPr>
          <w:rFonts w:ascii="Arial" w:eastAsia="Times New Roman" w:hAnsi="Arial" w:cs="Arial"/>
          <w:i/>
          <w:lang w:val="es-EC" w:eastAsia="es-EC"/>
        </w:rPr>
      </w:pPr>
      <w:r w:rsidRPr="00DB2AFD">
        <w:rPr>
          <w:rFonts w:ascii="Arial" w:eastAsia="Times New Roman" w:hAnsi="Arial" w:cs="Arial"/>
          <w:b/>
          <w:i/>
          <w:lang w:val="es-EC" w:eastAsia="es-EC"/>
        </w:rPr>
        <w:t>Características:</w:t>
      </w:r>
      <w:r w:rsidRPr="00DB2AFD">
        <w:rPr>
          <w:rFonts w:ascii="Arial" w:eastAsia="Times New Roman" w:hAnsi="Arial" w:cs="Arial"/>
          <w:i/>
          <w:lang w:val="es-EC" w:eastAsia="es-EC"/>
        </w:rPr>
        <w:t xml:space="preserve"> Deberá contener </w:t>
      </w:r>
      <w:r w:rsidR="00277E06">
        <w:rPr>
          <w:rFonts w:ascii="Arial" w:eastAsia="Times New Roman" w:hAnsi="Arial" w:cs="Arial"/>
          <w:i/>
          <w:lang w:val="es-EC" w:eastAsia="es-EC"/>
        </w:rPr>
        <w:t xml:space="preserve">OFFICE 2013, </w:t>
      </w:r>
      <w:r w:rsidR="00277E06" w:rsidRPr="00277E06">
        <w:rPr>
          <w:rFonts w:ascii="Arial" w:eastAsia="Times New Roman" w:hAnsi="Arial" w:cs="Arial"/>
          <w:i/>
          <w:lang w:val="es-EC" w:eastAsia="es-EC"/>
        </w:rPr>
        <w:t>Sistema PostgreSQL 9.3 o superior</w:t>
      </w:r>
    </w:p>
    <w:p w:rsidR="00E60D6B" w:rsidRPr="00DB2AFD" w:rsidRDefault="00E60D6B" w:rsidP="00E60D6B">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spacing w:after="0" w:line="240" w:lineRule="auto"/>
        <w:ind w:left="851"/>
        <w:jc w:val="both"/>
        <w:rPr>
          <w:rFonts w:ascii="Arial" w:eastAsia="Times New Roman" w:hAnsi="Arial" w:cs="Arial"/>
          <w:i/>
          <w:lang w:val="es-EC" w:eastAsia="es-EC"/>
        </w:rPr>
      </w:pPr>
      <w:r w:rsidRPr="00DB2AFD">
        <w:rPr>
          <w:rFonts w:ascii="Arial" w:eastAsia="Times New Roman" w:hAnsi="Arial" w:cs="Arial"/>
          <w:b/>
          <w:i/>
          <w:lang w:val="es-EC" w:eastAsia="es-EC"/>
        </w:rPr>
        <w:t xml:space="preserve">Cantidad: </w:t>
      </w:r>
      <w:r w:rsidR="00277E06">
        <w:rPr>
          <w:rFonts w:ascii="Arial" w:eastAsia="Times New Roman" w:hAnsi="Arial" w:cs="Arial"/>
          <w:i/>
          <w:lang w:val="es-EC" w:eastAsia="es-EC"/>
        </w:rPr>
        <w:t>4</w:t>
      </w:r>
    </w:p>
    <w:p w:rsidR="00E60D6B" w:rsidRPr="00DB2AFD" w:rsidRDefault="00E60D6B" w:rsidP="00E60D6B">
      <w:pPr>
        <w:suppressAutoHyphens w:val="0"/>
        <w:spacing w:after="0" w:line="240" w:lineRule="auto"/>
        <w:ind w:left="284"/>
        <w:jc w:val="both"/>
        <w:rPr>
          <w:rFonts w:ascii="Arial" w:eastAsia="Times New Roman" w:hAnsi="Arial" w:cs="Arial"/>
          <w:b/>
          <w:lang w:val="es-EC" w:eastAsia="es-EC"/>
        </w:rPr>
      </w:pPr>
    </w:p>
    <w:p w:rsidR="00E60D6B" w:rsidRPr="00277E06" w:rsidRDefault="00E60D6B" w:rsidP="00E60D6B">
      <w:pPr>
        <w:suppressAutoHyphens w:val="0"/>
        <w:spacing w:after="0" w:line="240" w:lineRule="auto"/>
        <w:ind w:left="284"/>
        <w:jc w:val="both"/>
        <w:rPr>
          <w:rFonts w:ascii="Arial" w:eastAsia="Times New Roman" w:hAnsi="Arial" w:cs="Arial"/>
          <w:b/>
          <w:highlight w:val="yellow"/>
          <w:lang w:val="es-EC" w:eastAsia="es-EC"/>
        </w:rPr>
      </w:pPr>
      <w:r w:rsidRPr="00277E06">
        <w:rPr>
          <w:rFonts w:ascii="Arial" w:eastAsia="Times New Roman" w:hAnsi="Arial" w:cs="Arial"/>
          <w:b/>
          <w:highlight w:val="yellow"/>
          <w:lang w:val="es-EC" w:eastAsia="es-EC"/>
        </w:rPr>
        <w:t>9.- PRESUPUESTO REFERENCIAL</w:t>
      </w:r>
    </w:p>
    <w:p w:rsidR="00FD3D7A" w:rsidRPr="00277E06" w:rsidRDefault="00FD3D7A" w:rsidP="00FD3D7A">
      <w:pPr>
        <w:suppressAutoHyphens w:val="0"/>
        <w:spacing w:after="0" w:line="240" w:lineRule="auto"/>
        <w:contextualSpacing/>
        <w:jc w:val="both"/>
        <w:rPr>
          <w:rFonts w:ascii="Arial" w:eastAsia="Times New Roman" w:hAnsi="Arial" w:cs="Arial"/>
          <w:highlight w:val="yellow"/>
          <w:lang w:val="es-EC" w:eastAsia="es-EC"/>
        </w:rPr>
      </w:pPr>
    </w:p>
    <w:tbl>
      <w:tblPr>
        <w:tblW w:w="8331" w:type="dxa"/>
        <w:tblInd w:w="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65"/>
        <w:gridCol w:w="2188"/>
        <w:gridCol w:w="1054"/>
        <w:gridCol w:w="1142"/>
        <w:gridCol w:w="1616"/>
        <w:gridCol w:w="1766"/>
      </w:tblGrid>
      <w:tr w:rsidR="00E60D6B" w:rsidRPr="00277E06" w:rsidTr="00777F0A">
        <w:tc>
          <w:tcPr>
            <w:tcW w:w="565" w:type="dxa"/>
            <w:vAlign w:val="center"/>
          </w:tcPr>
          <w:p w:rsidR="00E60D6B" w:rsidRPr="00277E06" w:rsidRDefault="00E60D6B" w:rsidP="00777F0A">
            <w:pPr>
              <w:suppressAutoHyphens w:val="0"/>
              <w:autoSpaceDE w:val="0"/>
              <w:autoSpaceDN w:val="0"/>
              <w:adjustRightInd w:val="0"/>
              <w:jc w:val="center"/>
              <w:rPr>
                <w:rFonts w:ascii="Arial" w:eastAsia="Times New Roman" w:hAnsi="Arial" w:cs="Arial"/>
                <w:b/>
                <w:bCs/>
                <w:spacing w:val="-2"/>
                <w:highlight w:val="yellow"/>
                <w:lang w:val="es-EC" w:eastAsia="es-EC"/>
              </w:rPr>
            </w:pPr>
            <w:r w:rsidRPr="00277E06">
              <w:rPr>
                <w:rFonts w:ascii="Arial" w:eastAsia="Times New Roman" w:hAnsi="Arial" w:cs="Arial"/>
                <w:b/>
                <w:bCs/>
                <w:spacing w:val="-2"/>
                <w:highlight w:val="yellow"/>
                <w:lang w:val="es-EC" w:eastAsia="es-EC"/>
              </w:rPr>
              <w:t>No.</w:t>
            </w:r>
          </w:p>
        </w:tc>
        <w:tc>
          <w:tcPr>
            <w:tcW w:w="2205" w:type="dxa"/>
            <w:vAlign w:val="center"/>
          </w:tcPr>
          <w:p w:rsidR="00E60D6B" w:rsidRPr="00277E06" w:rsidRDefault="00E60D6B" w:rsidP="00777F0A">
            <w:pPr>
              <w:suppressAutoHyphens w:val="0"/>
              <w:autoSpaceDE w:val="0"/>
              <w:autoSpaceDN w:val="0"/>
              <w:adjustRightInd w:val="0"/>
              <w:jc w:val="center"/>
              <w:rPr>
                <w:rFonts w:ascii="Arial" w:eastAsia="Times New Roman" w:hAnsi="Arial" w:cs="Arial"/>
                <w:b/>
                <w:bCs/>
                <w:spacing w:val="-2"/>
                <w:highlight w:val="yellow"/>
                <w:lang w:val="es-EC" w:eastAsia="es-EC"/>
              </w:rPr>
            </w:pPr>
            <w:r w:rsidRPr="00277E06">
              <w:rPr>
                <w:rFonts w:ascii="Arial" w:eastAsia="Times New Roman" w:hAnsi="Arial" w:cs="Arial"/>
                <w:b/>
                <w:bCs/>
                <w:spacing w:val="-2"/>
                <w:highlight w:val="yellow"/>
                <w:lang w:val="es-EC" w:eastAsia="es-EC"/>
              </w:rPr>
              <w:t>Descripción</w:t>
            </w:r>
          </w:p>
        </w:tc>
        <w:tc>
          <w:tcPr>
            <w:tcW w:w="1010" w:type="dxa"/>
            <w:vAlign w:val="center"/>
          </w:tcPr>
          <w:p w:rsidR="00E60D6B" w:rsidRPr="00277E06" w:rsidRDefault="00E60D6B" w:rsidP="00777F0A">
            <w:pPr>
              <w:suppressAutoHyphens w:val="0"/>
              <w:autoSpaceDE w:val="0"/>
              <w:autoSpaceDN w:val="0"/>
              <w:adjustRightInd w:val="0"/>
              <w:jc w:val="center"/>
              <w:rPr>
                <w:rFonts w:ascii="Arial" w:eastAsia="Times New Roman" w:hAnsi="Arial" w:cs="Arial"/>
                <w:b/>
                <w:bCs/>
                <w:spacing w:val="-2"/>
                <w:highlight w:val="yellow"/>
                <w:lang w:val="es-EC" w:eastAsia="es-EC"/>
              </w:rPr>
            </w:pPr>
            <w:r w:rsidRPr="00277E06">
              <w:rPr>
                <w:rFonts w:ascii="Arial" w:eastAsia="Times New Roman" w:hAnsi="Arial" w:cs="Arial"/>
                <w:b/>
                <w:bCs/>
                <w:spacing w:val="-2"/>
                <w:highlight w:val="yellow"/>
                <w:lang w:val="es-EC" w:eastAsia="es-EC"/>
              </w:rPr>
              <w:t>Unidad</w:t>
            </w:r>
          </w:p>
        </w:tc>
        <w:tc>
          <w:tcPr>
            <w:tcW w:w="1142" w:type="dxa"/>
            <w:vAlign w:val="center"/>
          </w:tcPr>
          <w:p w:rsidR="00E60D6B" w:rsidRPr="00277E06" w:rsidRDefault="00E60D6B" w:rsidP="00777F0A">
            <w:pPr>
              <w:suppressAutoHyphens w:val="0"/>
              <w:autoSpaceDE w:val="0"/>
              <w:autoSpaceDN w:val="0"/>
              <w:adjustRightInd w:val="0"/>
              <w:jc w:val="center"/>
              <w:rPr>
                <w:rFonts w:ascii="Arial" w:eastAsia="Times New Roman" w:hAnsi="Arial" w:cs="Arial"/>
                <w:b/>
                <w:bCs/>
                <w:spacing w:val="-2"/>
                <w:highlight w:val="yellow"/>
                <w:lang w:val="es-EC" w:eastAsia="es-EC"/>
              </w:rPr>
            </w:pPr>
            <w:r w:rsidRPr="00277E06">
              <w:rPr>
                <w:rFonts w:ascii="Arial" w:eastAsia="Times New Roman" w:hAnsi="Arial" w:cs="Arial"/>
                <w:b/>
                <w:bCs/>
                <w:spacing w:val="-2"/>
                <w:highlight w:val="yellow"/>
                <w:lang w:val="es-EC" w:eastAsia="es-EC"/>
              </w:rPr>
              <w:t>Cantidad</w:t>
            </w:r>
          </w:p>
        </w:tc>
        <w:tc>
          <w:tcPr>
            <w:tcW w:w="1628" w:type="dxa"/>
            <w:vAlign w:val="center"/>
          </w:tcPr>
          <w:p w:rsidR="00E60D6B" w:rsidRPr="00277E06" w:rsidRDefault="00E60D6B" w:rsidP="00777F0A">
            <w:pPr>
              <w:suppressAutoHyphens w:val="0"/>
              <w:autoSpaceDE w:val="0"/>
              <w:autoSpaceDN w:val="0"/>
              <w:adjustRightInd w:val="0"/>
              <w:jc w:val="center"/>
              <w:rPr>
                <w:rFonts w:ascii="Arial" w:eastAsia="Times New Roman" w:hAnsi="Arial" w:cs="Arial"/>
                <w:b/>
                <w:bCs/>
                <w:spacing w:val="-2"/>
                <w:highlight w:val="yellow"/>
                <w:lang w:val="es-EC" w:eastAsia="es-EC"/>
              </w:rPr>
            </w:pPr>
            <w:r w:rsidRPr="00277E06">
              <w:rPr>
                <w:rFonts w:ascii="Arial" w:eastAsia="Times New Roman" w:hAnsi="Arial" w:cs="Arial"/>
                <w:b/>
                <w:bCs/>
                <w:spacing w:val="-2"/>
                <w:highlight w:val="yellow"/>
                <w:lang w:val="es-EC" w:eastAsia="es-EC"/>
              </w:rPr>
              <w:t>Valor Unitario</w:t>
            </w:r>
          </w:p>
        </w:tc>
        <w:tc>
          <w:tcPr>
            <w:tcW w:w="1781" w:type="dxa"/>
            <w:vAlign w:val="center"/>
          </w:tcPr>
          <w:p w:rsidR="00E60D6B" w:rsidRPr="00277E06" w:rsidRDefault="00E60D6B" w:rsidP="00777F0A">
            <w:pPr>
              <w:suppressAutoHyphens w:val="0"/>
              <w:autoSpaceDE w:val="0"/>
              <w:autoSpaceDN w:val="0"/>
              <w:adjustRightInd w:val="0"/>
              <w:jc w:val="center"/>
              <w:rPr>
                <w:rFonts w:ascii="Arial" w:eastAsia="Times New Roman" w:hAnsi="Arial" w:cs="Arial"/>
                <w:b/>
                <w:bCs/>
                <w:spacing w:val="-2"/>
                <w:highlight w:val="yellow"/>
                <w:lang w:val="es-EC" w:eastAsia="es-EC"/>
              </w:rPr>
            </w:pPr>
            <w:r w:rsidRPr="00277E06">
              <w:rPr>
                <w:rFonts w:ascii="Arial" w:eastAsia="Times New Roman" w:hAnsi="Arial" w:cs="Arial"/>
                <w:b/>
                <w:bCs/>
                <w:spacing w:val="-2"/>
                <w:highlight w:val="yellow"/>
                <w:lang w:val="es-EC" w:eastAsia="es-EC"/>
              </w:rPr>
              <w:t>Valor Global</w:t>
            </w:r>
          </w:p>
        </w:tc>
      </w:tr>
      <w:tr w:rsidR="00E60D6B" w:rsidRPr="00277E06" w:rsidTr="00777F0A">
        <w:tc>
          <w:tcPr>
            <w:tcW w:w="565" w:type="dxa"/>
          </w:tcPr>
          <w:p w:rsidR="00E60D6B" w:rsidRPr="00277E06" w:rsidRDefault="00E60D6B" w:rsidP="00777F0A">
            <w:pPr>
              <w:suppressAutoHyphens w:val="0"/>
              <w:autoSpaceDE w:val="0"/>
              <w:autoSpaceDN w:val="0"/>
              <w:adjustRightInd w:val="0"/>
              <w:jc w:val="center"/>
              <w:rPr>
                <w:rFonts w:ascii="Arial" w:eastAsia="Times New Roman" w:hAnsi="Arial" w:cs="Arial"/>
                <w:spacing w:val="-2"/>
                <w:highlight w:val="yellow"/>
                <w:lang w:val="es-EC" w:eastAsia="es-EC"/>
              </w:rPr>
            </w:pPr>
            <w:r w:rsidRPr="00277E06">
              <w:rPr>
                <w:rFonts w:ascii="Arial" w:eastAsia="Times New Roman" w:hAnsi="Arial" w:cs="Arial"/>
                <w:spacing w:val="-2"/>
                <w:highlight w:val="yellow"/>
                <w:lang w:val="es-EC" w:eastAsia="es-EC"/>
              </w:rPr>
              <w:t>1</w:t>
            </w:r>
          </w:p>
        </w:tc>
        <w:tc>
          <w:tcPr>
            <w:tcW w:w="2205" w:type="dxa"/>
          </w:tcPr>
          <w:p w:rsidR="00E60D6B" w:rsidRPr="00277E06" w:rsidRDefault="00E60D6B" w:rsidP="00777F0A">
            <w:pPr>
              <w:suppressAutoHyphens w:val="0"/>
              <w:autoSpaceDE w:val="0"/>
              <w:autoSpaceDN w:val="0"/>
              <w:adjustRightInd w:val="0"/>
              <w:jc w:val="center"/>
              <w:rPr>
                <w:rFonts w:ascii="Arial" w:eastAsia="Times New Roman" w:hAnsi="Arial" w:cs="Arial"/>
                <w:spacing w:val="-2"/>
                <w:highlight w:val="yellow"/>
                <w:lang w:val="es-EC" w:eastAsia="es-EC"/>
              </w:rPr>
            </w:pPr>
            <w:r w:rsidRPr="00277E06">
              <w:rPr>
                <w:rFonts w:ascii="Arial" w:eastAsia="Times New Roman" w:hAnsi="Arial" w:cs="Arial"/>
                <w:i/>
                <w:spacing w:val="-2"/>
                <w:highlight w:val="yellow"/>
                <w:lang w:val="es-EC" w:eastAsia="es-EC"/>
              </w:rPr>
              <w:t>(Descripción del bien o servicio)</w:t>
            </w:r>
          </w:p>
        </w:tc>
        <w:tc>
          <w:tcPr>
            <w:tcW w:w="1010" w:type="dxa"/>
          </w:tcPr>
          <w:p w:rsidR="00E60D6B" w:rsidRPr="00277E06" w:rsidRDefault="00E60D6B" w:rsidP="00777F0A">
            <w:pPr>
              <w:suppressAutoHyphens w:val="0"/>
              <w:autoSpaceDE w:val="0"/>
              <w:autoSpaceDN w:val="0"/>
              <w:adjustRightInd w:val="0"/>
              <w:jc w:val="center"/>
              <w:rPr>
                <w:rFonts w:ascii="Arial" w:eastAsia="Times New Roman" w:hAnsi="Arial" w:cs="Arial"/>
                <w:spacing w:val="-2"/>
                <w:highlight w:val="yellow"/>
                <w:lang w:val="es-EC" w:eastAsia="es-EC"/>
              </w:rPr>
            </w:pPr>
            <w:r w:rsidRPr="00277E06">
              <w:rPr>
                <w:rFonts w:ascii="Arial" w:eastAsia="Times New Roman" w:hAnsi="Arial" w:cs="Arial"/>
                <w:i/>
                <w:spacing w:val="-2"/>
                <w:highlight w:val="yellow"/>
                <w:lang w:val="es-EC" w:eastAsia="es-EC"/>
              </w:rPr>
              <w:t>(Unidad o Servicio)</w:t>
            </w:r>
          </w:p>
        </w:tc>
        <w:tc>
          <w:tcPr>
            <w:tcW w:w="1142" w:type="dxa"/>
          </w:tcPr>
          <w:p w:rsidR="00E60D6B" w:rsidRPr="00277E06" w:rsidRDefault="00E60D6B" w:rsidP="00777F0A">
            <w:pPr>
              <w:suppressAutoHyphens w:val="0"/>
              <w:autoSpaceDE w:val="0"/>
              <w:autoSpaceDN w:val="0"/>
              <w:adjustRightInd w:val="0"/>
              <w:jc w:val="center"/>
              <w:rPr>
                <w:rFonts w:ascii="Arial" w:eastAsia="Times New Roman" w:hAnsi="Arial" w:cs="Arial"/>
                <w:i/>
                <w:spacing w:val="-2"/>
                <w:highlight w:val="yellow"/>
                <w:lang w:val="es-EC" w:eastAsia="es-EC"/>
              </w:rPr>
            </w:pPr>
            <w:r w:rsidRPr="00277E06">
              <w:rPr>
                <w:rFonts w:ascii="Arial" w:eastAsia="Times New Roman" w:hAnsi="Arial" w:cs="Arial"/>
                <w:i/>
                <w:spacing w:val="-2"/>
                <w:highlight w:val="yellow"/>
                <w:lang w:val="es-EC" w:eastAsia="es-EC"/>
              </w:rPr>
              <w:t>(número)</w:t>
            </w:r>
          </w:p>
        </w:tc>
        <w:tc>
          <w:tcPr>
            <w:tcW w:w="1628" w:type="dxa"/>
          </w:tcPr>
          <w:p w:rsidR="00E60D6B" w:rsidRPr="00277E06" w:rsidRDefault="00E60D6B" w:rsidP="00777F0A">
            <w:pPr>
              <w:suppressAutoHyphens w:val="0"/>
              <w:autoSpaceDE w:val="0"/>
              <w:autoSpaceDN w:val="0"/>
              <w:adjustRightInd w:val="0"/>
              <w:jc w:val="center"/>
              <w:rPr>
                <w:rFonts w:ascii="Arial" w:eastAsia="Times New Roman" w:hAnsi="Arial" w:cs="Arial"/>
                <w:spacing w:val="-2"/>
                <w:highlight w:val="yellow"/>
                <w:lang w:val="es-EC" w:eastAsia="es-EC"/>
              </w:rPr>
            </w:pPr>
            <w:r w:rsidRPr="00277E06">
              <w:rPr>
                <w:rFonts w:ascii="Arial" w:eastAsia="Times New Roman" w:hAnsi="Arial" w:cs="Arial"/>
                <w:i/>
                <w:spacing w:val="-2"/>
                <w:highlight w:val="yellow"/>
                <w:lang w:val="es-EC" w:eastAsia="es-EC"/>
              </w:rPr>
              <w:t>(valor en números)</w:t>
            </w:r>
          </w:p>
        </w:tc>
        <w:tc>
          <w:tcPr>
            <w:tcW w:w="1781" w:type="dxa"/>
          </w:tcPr>
          <w:p w:rsidR="00E60D6B" w:rsidRPr="00277E06" w:rsidRDefault="00E60D6B" w:rsidP="00777F0A">
            <w:pPr>
              <w:suppressAutoHyphens w:val="0"/>
              <w:autoSpaceDE w:val="0"/>
              <w:autoSpaceDN w:val="0"/>
              <w:adjustRightInd w:val="0"/>
              <w:jc w:val="center"/>
              <w:rPr>
                <w:rFonts w:ascii="Arial" w:eastAsia="Times New Roman" w:hAnsi="Arial" w:cs="Arial"/>
                <w:spacing w:val="-2"/>
                <w:highlight w:val="yellow"/>
                <w:lang w:val="es-EC" w:eastAsia="es-EC"/>
              </w:rPr>
            </w:pPr>
            <w:r w:rsidRPr="00277E06">
              <w:rPr>
                <w:rFonts w:ascii="Arial" w:eastAsia="Times New Roman" w:hAnsi="Arial" w:cs="Arial"/>
                <w:i/>
                <w:spacing w:val="-2"/>
                <w:highlight w:val="yellow"/>
                <w:lang w:val="es-EC" w:eastAsia="es-EC"/>
              </w:rPr>
              <w:t>(valor en números)</w:t>
            </w:r>
          </w:p>
        </w:tc>
      </w:tr>
      <w:tr w:rsidR="00E60D6B" w:rsidRPr="00277E06" w:rsidTr="00777F0A">
        <w:tc>
          <w:tcPr>
            <w:tcW w:w="6550" w:type="dxa"/>
            <w:gridSpan w:val="5"/>
          </w:tcPr>
          <w:p w:rsidR="00E60D6B" w:rsidRPr="00277E06" w:rsidRDefault="00E60D6B" w:rsidP="00777F0A">
            <w:pPr>
              <w:suppressAutoHyphens w:val="0"/>
              <w:autoSpaceDE w:val="0"/>
              <w:autoSpaceDN w:val="0"/>
              <w:adjustRightInd w:val="0"/>
              <w:jc w:val="right"/>
              <w:rPr>
                <w:rFonts w:ascii="Arial" w:eastAsia="Times New Roman" w:hAnsi="Arial" w:cs="Arial"/>
                <w:b/>
                <w:bCs/>
                <w:spacing w:val="-2"/>
                <w:highlight w:val="yellow"/>
                <w:lang w:val="es-EC" w:eastAsia="es-EC"/>
              </w:rPr>
            </w:pPr>
            <w:r w:rsidRPr="00277E06">
              <w:rPr>
                <w:rFonts w:ascii="Arial" w:eastAsia="Times New Roman" w:hAnsi="Arial" w:cs="Arial"/>
                <w:b/>
                <w:bCs/>
                <w:spacing w:val="-2"/>
                <w:highlight w:val="yellow"/>
                <w:lang w:val="es-EC" w:eastAsia="es-EC"/>
              </w:rPr>
              <w:t>Total precio referencial sin IVA</w:t>
            </w:r>
          </w:p>
        </w:tc>
        <w:tc>
          <w:tcPr>
            <w:tcW w:w="1781" w:type="dxa"/>
          </w:tcPr>
          <w:p w:rsidR="00E60D6B" w:rsidRPr="00277E06" w:rsidRDefault="00E60D6B" w:rsidP="00777F0A">
            <w:pPr>
              <w:suppressAutoHyphens w:val="0"/>
              <w:autoSpaceDE w:val="0"/>
              <w:autoSpaceDN w:val="0"/>
              <w:adjustRightInd w:val="0"/>
              <w:jc w:val="center"/>
              <w:rPr>
                <w:rFonts w:ascii="Arial" w:eastAsia="Times New Roman" w:hAnsi="Arial" w:cs="Arial"/>
                <w:b/>
                <w:bCs/>
                <w:spacing w:val="-2"/>
                <w:highlight w:val="yellow"/>
                <w:lang w:val="es-EC" w:eastAsia="es-EC"/>
              </w:rPr>
            </w:pPr>
            <w:r w:rsidRPr="00277E06">
              <w:rPr>
                <w:rFonts w:ascii="Arial" w:eastAsia="Times New Roman" w:hAnsi="Arial" w:cs="Arial"/>
                <w:i/>
                <w:spacing w:val="-2"/>
                <w:highlight w:val="yellow"/>
                <w:lang w:val="es-EC" w:eastAsia="es-EC"/>
              </w:rPr>
              <w:t>(valor en números)</w:t>
            </w:r>
          </w:p>
        </w:tc>
      </w:tr>
    </w:tbl>
    <w:p w:rsidR="00E60D6B" w:rsidRPr="00277E06" w:rsidRDefault="00E60D6B" w:rsidP="00E60D6B">
      <w:pPr>
        <w:suppressAutoHyphens w:val="0"/>
        <w:spacing w:after="0" w:line="240" w:lineRule="auto"/>
        <w:jc w:val="both"/>
        <w:rPr>
          <w:rFonts w:ascii="Arial" w:eastAsia="Times New Roman" w:hAnsi="Arial" w:cs="Arial"/>
          <w:highlight w:val="yellow"/>
          <w:lang w:val="es-EC" w:eastAsia="es-EC"/>
        </w:rPr>
      </w:pPr>
    </w:p>
    <w:p w:rsidR="00E60D6B" w:rsidRPr="00277E06" w:rsidRDefault="00E60D6B" w:rsidP="00E60D6B">
      <w:pPr>
        <w:suppressAutoHyphens w:val="0"/>
        <w:spacing w:after="0" w:line="240" w:lineRule="auto"/>
        <w:ind w:left="567"/>
        <w:jc w:val="both"/>
        <w:rPr>
          <w:rFonts w:ascii="Arial" w:eastAsia="Times New Roman" w:hAnsi="Arial" w:cs="Arial"/>
          <w:i/>
          <w:highlight w:val="yellow"/>
          <w:u w:val="single"/>
          <w:lang w:val="es-MX" w:eastAsia="es-EC"/>
        </w:rPr>
      </w:pPr>
      <w:r w:rsidRPr="00277E06">
        <w:rPr>
          <w:rFonts w:ascii="Arial" w:eastAsia="Times New Roman" w:hAnsi="Arial" w:cs="Arial"/>
          <w:highlight w:val="yellow"/>
          <w:u w:val="single"/>
          <w:lang w:val="es-MX" w:eastAsia="es-EC"/>
        </w:rPr>
        <w:t>Estimación de valores a devengarse para el año corriente y para el próximo año (</w:t>
      </w:r>
      <w:r w:rsidRPr="00277E06">
        <w:rPr>
          <w:rFonts w:ascii="Arial" w:eastAsia="Times New Roman" w:hAnsi="Arial" w:cs="Arial"/>
          <w:i/>
          <w:highlight w:val="yellow"/>
          <w:u w:val="single"/>
          <w:lang w:val="es-MX" w:eastAsia="es-EC"/>
        </w:rPr>
        <w:t>de ser el caso):</w:t>
      </w:r>
    </w:p>
    <w:p w:rsidR="00E60D6B" w:rsidRPr="00277E06" w:rsidRDefault="00E60D6B" w:rsidP="00E60D6B">
      <w:pPr>
        <w:suppressAutoHyphens w:val="0"/>
        <w:spacing w:after="0" w:line="240" w:lineRule="auto"/>
        <w:ind w:left="567"/>
        <w:jc w:val="both"/>
        <w:rPr>
          <w:rFonts w:ascii="Arial" w:eastAsia="Times New Roman" w:hAnsi="Arial" w:cs="Arial"/>
          <w:highlight w:val="yellow"/>
          <w:u w:val="single"/>
          <w:lang w:val="es-MX" w:eastAsia="es-EC"/>
        </w:rPr>
      </w:pPr>
    </w:p>
    <w:tbl>
      <w:tblPr>
        <w:tblW w:w="5000" w:type="pct"/>
        <w:tblLayout w:type="fixed"/>
        <w:tblCellMar>
          <w:left w:w="70" w:type="dxa"/>
          <w:right w:w="70" w:type="dxa"/>
        </w:tblCellMar>
        <w:tblLook w:val="04A0"/>
      </w:tblPr>
      <w:tblGrid>
        <w:gridCol w:w="1059"/>
        <w:gridCol w:w="2264"/>
        <w:gridCol w:w="1131"/>
        <w:gridCol w:w="1131"/>
        <w:gridCol w:w="1131"/>
        <w:gridCol w:w="1131"/>
        <w:gridCol w:w="1131"/>
      </w:tblGrid>
      <w:tr w:rsidR="00394BD4" w:rsidRPr="00277E06" w:rsidTr="00394BD4">
        <w:trPr>
          <w:trHeight w:val="390"/>
        </w:trPr>
        <w:tc>
          <w:tcPr>
            <w:tcW w:w="589" w:type="pct"/>
            <w:tcBorders>
              <w:top w:val="single" w:sz="4" w:space="0" w:color="auto"/>
              <w:left w:val="single" w:sz="4" w:space="0" w:color="auto"/>
              <w:bottom w:val="nil"/>
              <w:right w:val="single" w:sz="4" w:space="0" w:color="auto"/>
            </w:tcBorders>
            <w:shd w:val="clear" w:color="auto" w:fill="auto"/>
            <w:noWrap/>
            <w:vAlign w:val="center"/>
            <w:hideMark/>
          </w:tcPr>
          <w:p w:rsidR="00E60D6B" w:rsidRPr="00277E06" w:rsidRDefault="00E60D6B" w:rsidP="00777F0A">
            <w:pPr>
              <w:suppressAutoHyphens w:val="0"/>
              <w:spacing w:after="0" w:line="240" w:lineRule="auto"/>
              <w:jc w:val="center"/>
              <w:rPr>
                <w:rFonts w:ascii="Arial" w:eastAsia="Times New Roman" w:hAnsi="Arial" w:cs="Arial"/>
                <w:b/>
                <w:highlight w:val="yellow"/>
                <w:lang w:val="es-MX" w:eastAsia="es-ES"/>
              </w:rPr>
            </w:pPr>
          </w:p>
        </w:tc>
        <w:tc>
          <w:tcPr>
            <w:tcW w:w="1261" w:type="pct"/>
            <w:tcBorders>
              <w:top w:val="single" w:sz="4" w:space="0" w:color="auto"/>
              <w:left w:val="nil"/>
              <w:bottom w:val="nil"/>
              <w:right w:val="single" w:sz="4" w:space="0" w:color="auto"/>
            </w:tcBorders>
            <w:shd w:val="clear" w:color="auto" w:fill="auto"/>
            <w:noWrap/>
            <w:vAlign w:val="center"/>
            <w:hideMark/>
          </w:tcPr>
          <w:p w:rsidR="00E60D6B" w:rsidRPr="00277E06" w:rsidRDefault="00E60D6B" w:rsidP="00777F0A">
            <w:pPr>
              <w:suppressAutoHyphens w:val="0"/>
              <w:spacing w:after="0" w:line="240" w:lineRule="auto"/>
              <w:jc w:val="center"/>
              <w:rPr>
                <w:rFonts w:ascii="Arial" w:eastAsia="Times New Roman" w:hAnsi="Arial" w:cs="Arial"/>
                <w:b/>
                <w:highlight w:val="yellow"/>
                <w:lang w:val="es-EC" w:eastAsia="es-EC"/>
              </w:rPr>
            </w:pPr>
            <w:r w:rsidRPr="00277E06">
              <w:rPr>
                <w:rFonts w:ascii="Arial" w:eastAsia="Times New Roman" w:hAnsi="Arial" w:cs="Arial"/>
                <w:b/>
                <w:highlight w:val="yellow"/>
                <w:lang w:val="es-EC" w:eastAsia="es-EC"/>
              </w:rPr>
              <w:t>NOMBRE</w:t>
            </w:r>
          </w:p>
        </w:tc>
        <w:tc>
          <w:tcPr>
            <w:tcW w:w="630" w:type="pct"/>
            <w:tcBorders>
              <w:top w:val="single" w:sz="4" w:space="0" w:color="auto"/>
              <w:left w:val="nil"/>
              <w:bottom w:val="nil"/>
              <w:right w:val="single" w:sz="4" w:space="0" w:color="auto"/>
            </w:tcBorders>
            <w:shd w:val="clear" w:color="auto" w:fill="auto"/>
            <w:noWrap/>
            <w:vAlign w:val="center"/>
            <w:hideMark/>
          </w:tcPr>
          <w:p w:rsidR="00E60D6B" w:rsidRPr="00277E06" w:rsidRDefault="00E60D6B" w:rsidP="00777F0A">
            <w:pPr>
              <w:suppressAutoHyphens w:val="0"/>
              <w:spacing w:after="0" w:line="240" w:lineRule="auto"/>
              <w:jc w:val="center"/>
              <w:rPr>
                <w:rFonts w:ascii="Arial" w:eastAsia="Times New Roman" w:hAnsi="Arial" w:cs="Arial"/>
                <w:b/>
                <w:highlight w:val="yellow"/>
                <w:lang w:val="es-EC" w:eastAsia="es-EC"/>
              </w:rPr>
            </w:pPr>
          </w:p>
        </w:tc>
        <w:tc>
          <w:tcPr>
            <w:tcW w:w="2520" w:type="pct"/>
            <w:gridSpan w:val="4"/>
            <w:tcBorders>
              <w:top w:val="single" w:sz="4" w:space="0" w:color="auto"/>
              <w:left w:val="nil"/>
              <w:bottom w:val="single" w:sz="4" w:space="0" w:color="auto"/>
              <w:right w:val="single" w:sz="4" w:space="0" w:color="000000"/>
            </w:tcBorders>
            <w:shd w:val="clear" w:color="auto" w:fill="auto"/>
            <w:noWrap/>
            <w:vAlign w:val="center"/>
            <w:hideMark/>
          </w:tcPr>
          <w:p w:rsidR="00E60D6B" w:rsidRPr="00277E06" w:rsidRDefault="00E60D6B" w:rsidP="00777F0A">
            <w:pPr>
              <w:suppressAutoHyphens w:val="0"/>
              <w:spacing w:after="0" w:line="240" w:lineRule="auto"/>
              <w:jc w:val="center"/>
              <w:rPr>
                <w:rFonts w:ascii="Arial" w:eastAsia="Times New Roman" w:hAnsi="Arial" w:cs="Arial"/>
                <w:b/>
                <w:highlight w:val="yellow"/>
                <w:lang w:val="es-EC" w:eastAsia="es-EC"/>
              </w:rPr>
            </w:pPr>
            <w:r w:rsidRPr="00277E06">
              <w:rPr>
                <w:rFonts w:ascii="Arial" w:eastAsia="Times New Roman" w:hAnsi="Arial" w:cs="Arial"/>
                <w:b/>
                <w:highlight w:val="yellow"/>
                <w:lang w:val="es-EC" w:eastAsia="es-EC"/>
              </w:rPr>
              <w:t>PERIODOS - CERTIFICACIÓN PLURIANUAL</w:t>
            </w:r>
          </w:p>
        </w:tc>
      </w:tr>
      <w:tr w:rsidR="00394BD4" w:rsidRPr="00277E06" w:rsidTr="00394BD4">
        <w:trPr>
          <w:trHeight w:val="375"/>
        </w:trPr>
        <w:tc>
          <w:tcPr>
            <w:tcW w:w="589" w:type="pct"/>
            <w:tcBorders>
              <w:top w:val="nil"/>
              <w:left w:val="single" w:sz="4" w:space="0" w:color="auto"/>
              <w:bottom w:val="nil"/>
              <w:right w:val="single" w:sz="4" w:space="0" w:color="auto"/>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b/>
                <w:highlight w:val="yellow"/>
                <w:lang w:val="es-EC" w:eastAsia="es-EC"/>
              </w:rPr>
            </w:pPr>
            <w:r w:rsidRPr="00277E06">
              <w:rPr>
                <w:rFonts w:ascii="Arial" w:eastAsia="Times New Roman" w:hAnsi="Arial" w:cs="Arial"/>
                <w:b/>
                <w:highlight w:val="yellow"/>
                <w:lang w:val="es-EC" w:eastAsia="es-EC"/>
              </w:rPr>
              <w:t>PARTIDA</w:t>
            </w:r>
          </w:p>
        </w:tc>
        <w:tc>
          <w:tcPr>
            <w:tcW w:w="1261" w:type="pct"/>
            <w:tcBorders>
              <w:top w:val="nil"/>
              <w:left w:val="nil"/>
              <w:bottom w:val="nil"/>
              <w:right w:val="single" w:sz="4" w:space="0" w:color="auto"/>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b/>
                <w:highlight w:val="yellow"/>
                <w:lang w:val="es-EC" w:eastAsia="es-EC"/>
              </w:rPr>
            </w:pPr>
            <w:r w:rsidRPr="00277E06">
              <w:rPr>
                <w:rFonts w:ascii="Arial" w:eastAsia="Times New Roman" w:hAnsi="Arial" w:cs="Arial"/>
                <w:b/>
                <w:highlight w:val="yellow"/>
                <w:lang w:val="es-EC" w:eastAsia="es-EC"/>
              </w:rPr>
              <w:t>PARTIDA PRESUPUESTARIA</w:t>
            </w:r>
          </w:p>
        </w:tc>
        <w:tc>
          <w:tcPr>
            <w:tcW w:w="630" w:type="pct"/>
            <w:tcBorders>
              <w:top w:val="nil"/>
              <w:left w:val="nil"/>
              <w:bottom w:val="nil"/>
              <w:right w:val="single" w:sz="4" w:space="0" w:color="auto"/>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b/>
                <w:highlight w:val="yellow"/>
                <w:lang w:val="es-EC" w:eastAsia="es-EC"/>
              </w:rPr>
            </w:pPr>
            <w:r w:rsidRPr="00277E06">
              <w:rPr>
                <w:rFonts w:ascii="Arial" w:eastAsia="Times New Roman" w:hAnsi="Arial" w:cs="Arial"/>
                <w:b/>
                <w:highlight w:val="yellow"/>
                <w:lang w:val="es-EC" w:eastAsia="es-EC"/>
              </w:rPr>
              <w:t>VALOR</w:t>
            </w:r>
          </w:p>
        </w:tc>
        <w:tc>
          <w:tcPr>
            <w:tcW w:w="630" w:type="pct"/>
            <w:tcBorders>
              <w:top w:val="nil"/>
              <w:left w:val="nil"/>
              <w:bottom w:val="nil"/>
              <w:right w:val="single" w:sz="4" w:space="0" w:color="auto"/>
            </w:tcBorders>
            <w:shd w:val="clear" w:color="auto" w:fill="auto"/>
            <w:noWrap/>
            <w:vAlign w:val="center"/>
            <w:hideMark/>
          </w:tcPr>
          <w:p w:rsidR="00394BD4" w:rsidRPr="00277E06" w:rsidRDefault="00394BD4" w:rsidP="00DB2AFD">
            <w:pPr>
              <w:suppressAutoHyphens w:val="0"/>
              <w:spacing w:after="0" w:line="240" w:lineRule="auto"/>
              <w:jc w:val="center"/>
              <w:rPr>
                <w:rFonts w:ascii="Arial" w:eastAsia="Times New Roman" w:hAnsi="Arial" w:cs="Arial"/>
                <w:b/>
                <w:highlight w:val="yellow"/>
                <w:lang w:val="es-EC" w:eastAsia="es-EC"/>
              </w:rPr>
            </w:pPr>
            <w:r w:rsidRPr="00277E06">
              <w:rPr>
                <w:rFonts w:ascii="Arial" w:eastAsia="Times New Roman" w:hAnsi="Arial" w:cs="Arial"/>
                <w:b/>
                <w:highlight w:val="yellow"/>
                <w:lang w:val="es-EC" w:eastAsia="es-EC"/>
              </w:rPr>
              <w:t>2017</w:t>
            </w:r>
          </w:p>
        </w:tc>
        <w:tc>
          <w:tcPr>
            <w:tcW w:w="630" w:type="pct"/>
            <w:tcBorders>
              <w:top w:val="nil"/>
              <w:left w:val="nil"/>
              <w:bottom w:val="nil"/>
              <w:right w:val="single" w:sz="4" w:space="0" w:color="auto"/>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b/>
                <w:highlight w:val="yellow"/>
                <w:lang w:val="es-EC" w:eastAsia="es-EC"/>
              </w:rPr>
            </w:pPr>
            <w:r w:rsidRPr="00277E06">
              <w:rPr>
                <w:rFonts w:ascii="Arial" w:eastAsia="Times New Roman" w:hAnsi="Arial" w:cs="Arial"/>
                <w:b/>
                <w:highlight w:val="yellow"/>
                <w:lang w:val="es-EC" w:eastAsia="es-EC"/>
              </w:rPr>
              <w:t>%</w:t>
            </w:r>
          </w:p>
        </w:tc>
        <w:tc>
          <w:tcPr>
            <w:tcW w:w="630" w:type="pct"/>
            <w:tcBorders>
              <w:top w:val="nil"/>
              <w:left w:val="nil"/>
              <w:bottom w:val="nil"/>
              <w:right w:val="single" w:sz="4" w:space="0" w:color="auto"/>
            </w:tcBorders>
            <w:shd w:val="clear" w:color="auto" w:fill="auto"/>
            <w:noWrap/>
            <w:vAlign w:val="center"/>
            <w:hideMark/>
          </w:tcPr>
          <w:p w:rsidR="00394BD4" w:rsidRPr="00277E06" w:rsidRDefault="00394BD4" w:rsidP="00DB2AFD">
            <w:pPr>
              <w:suppressAutoHyphens w:val="0"/>
              <w:spacing w:after="0" w:line="240" w:lineRule="auto"/>
              <w:jc w:val="center"/>
              <w:rPr>
                <w:rFonts w:ascii="Arial" w:eastAsia="Times New Roman" w:hAnsi="Arial" w:cs="Arial"/>
                <w:b/>
                <w:highlight w:val="yellow"/>
                <w:lang w:val="es-EC" w:eastAsia="es-EC"/>
              </w:rPr>
            </w:pPr>
            <w:r w:rsidRPr="00277E06">
              <w:rPr>
                <w:rFonts w:ascii="Arial" w:eastAsia="Times New Roman" w:hAnsi="Arial" w:cs="Arial"/>
                <w:b/>
                <w:highlight w:val="yellow"/>
                <w:lang w:val="es-EC" w:eastAsia="es-EC"/>
              </w:rPr>
              <w:t>2018</w:t>
            </w:r>
          </w:p>
        </w:tc>
        <w:tc>
          <w:tcPr>
            <w:tcW w:w="630" w:type="pct"/>
            <w:tcBorders>
              <w:top w:val="nil"/>
              <w:left w:val="nil"/>
              <w:bottom w:val="nil"/>
              <w:right w:val="single" w:sz="4" w:space="0" w:color="auto"/>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b/>
                <w:highlight w:val="yellow"/>
                <w:lang w:val="es-EC" w:eastAsia="es-EC"/>
              </w:rPr>
            </w:pPr>
            <w:r w:rsidRPr="00277E06">
              <w:rPr>
                <w:rFonts w:ascii="Arial" w:eastAsia="Times New Roman" w:hAnsi="Arial" w:cs="Arial"/>
                <w:b/>
                <w:highlight w:val="yellow"/>
                <w:lang w:val="es-EC" w:eastAsia="es-EC"/>
              </w:rPr>
              <w:t>%</w:t>
            </w:r>
          </w:p>
        </w:tc>
      </w:tr>
      <w:tr w:rsidR="00394BD4" w:rsidRPr="00277E06" w:rsidTr="00394BD4">
        <w:trPr>
          <w:trHeight w:val="300"/>
        </w:trPr>
        <w:tc>
          <w:tcPr>
            <w:tcW w:w="589" w:type="pct"/>
            <w:tcBorders>
              <w:top w:val="nil"/>
              <w:left w:val="single" w:sz="4" w:space="0" w:color="auto"/>
              <w:bottom w:val="single" w:sz="4" w:space="0" w:color="auto"/>
              <w:right w:val="single" w:sz="4" w:space="0" w:color="auto"/>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b/>
                <w:highlight w:val="yellow"/>
                <w:lang w:val="es-EC" w:eastAsia="es-EC"/>
              </w:rPr>
            </w:pPr>
            <w:r w:rsidRPr="00277E06">
              <w:rPr>
                <w:rFonts w:ascii="Arial" w:eastAsia="Times New Roman" w:hAnsi="Arial" w:cs="Arial"/>
                <w:b/>
                <w:highlight w:val="yellow"/>
                <w:lang w:val="es-EC" w:eastAsia="es-EC"/>
              </w:rPr>
              <w:t>(Código)</w:t>
            </w:r>
          </w:p>
        </w:tc>
        <w:tc>
          <w:tcPr>
            <w:tcW w:w="1261" w:type="pct"/>
            <w:tcBorders>
              <w:top w:val="nil"/>
              <w:left w:val="nil"/>
              <w:bottom w:val="single" w:sz="4" w:space="0" w:color="auto"/>
              <w:right w:val="single" w:sz="4" w:space="0" w:color="auto"/>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b/>
                <w:highlight w:val="yellow"/>
                <w:lang w:val="es-MX" w:eastAsia="es-ES"/>
              </w:rPr>
            </w:pPr>
          </w:p>
        </w:tc>
        <w:tc>
          <w:tcPr>
            <w:tcW w:w="630" w:type="pct"/>
            <w:tcBorders>
              <w:top w:val="nil"/>
              <w:left w:val="nil"/>
              <w:bottom w:val="single" w:sz="4" w:space="0" w:color="auto"/>
              <w:right w:val="single" w:sz="4" w:space="0" w:color="auto"/>
            </w:tcBorders>
            <w:shd w:val="clear" w:color="auto" w:fill="auto"/>
            <w:noWrap/>
            <w:vAlign w:val="center"/>
            <w:hideMark/>
          </w:tcPr>
          <w:p w:rsidR="00394BD4" w:rsidRPr="00277E06" w:rsidRDefault="00394BD4" w:rsidP="00777F0A">
            <w:pPr>
              <w:tabs>
                <w:tab w:val="center" w:pos="4419"/>
                <w:tab w:val="right" w:pos="8838"/>
              </w:tabs>
              <w:suppressAutoHyphens w:val="0"/>
              <w:spacing w:after="0" w:line="240" w:lineRule="auto"/>
              <w:jc w:val="center"/>
              <w:rPr>
                <w:rFonts w:ascii="Arial" w:eastAsia="Times New Roman" w:hAnsi="Arial" w:cs="Arial"/>
                <w:b/>
                <w:highlight w:val="yellow"/>
                <w:lang w:val="es-EC" w:eastAsia="es-EC"/>
              </w:rPr>
            </w:pPr>
            <w:r w:rsidRPr="00277E06">
              <w:rPr>
                <w:rFonts w:ascii="Arial" w:eastAsia="Times New Roman" w:hAnsi="Arial" w:cs="Arial"/>
                <w:b/>
                <w:highlight w:val="yellow"/>
                <w:lang w:val="es-EC" w:eastAsia="es-EC"/>
              </w:rPr>
              <w:t>(Incluido IVA)</w:t>
            </w:r>
          </w:p>
        </w:tc>
        <w:tc>
          <w:tcPr>
            <w:tcW w:w="630" w:type="pct"/>
            <w:tcBorders>
              <w:top w:val="nil"/>
              <w:left w:val="nil"/>
              <w:bottom w:val="single" w:sz="4" w:space="0" w:color="auto"/>
              <w:right w:val="single" w:sz="4" w:space="0" w:color="auto"/>
            </w:tcBorders>
            <w:shd w:val="clear" w:color="auto" w:fill="auto"/>
            <w:noWrap/>
            <w:vAlign w:val="center"/>
            <w:hideMark/>
          </w:tcPr>
          <w:p w:rsidR="00394BD4" w:rsidRPr="00277E06" w:rsidRDefault="00394BD4" w:rsidP="00777F0A">
            <w:pPr>
              <w:tabs>
                <w:tab w:val="center" w:pos="4419"/>
                <w:tab w:val="right" w:pos="8838"/>
              </w:tabs>
              <w:suppressAutoHyphens w:val="0"/>
              <w:spacing w:after="0" w:line="240" w:lineRule="auto"/>
              <w:jc w:val="center"/>
              <w:rPr>
                <w:rFonts w:ascii="Arial" w:eastAsia="Times New Roman" w:hAnsi="Arial" w:cs="Arial"/>
                <w:b/>
                <w:highlight w:val="yellow"/>
                <w:lang w:val="es-EC" w:eastAsia="es-EC"/>
              </w:rPr>
            </w:pPr>
          </w:p>
        </w:tc>
        <w:tc>
          <w:tcPr>
            <w:tcW w:w="630" w:type="pct"/>
            <w:tcBorders>
              <w:top w:val="nil"/>
              <w:left w:val="nil"/>
              <w:bottom w:val="single" w:sz="4" w:space="0" w:color="auto"/>
              <w:right w:val="single" w:sz="4" w:space="0" w:color="auto"/>
            </w:tcBorders>
            <w:shd w:val="clear" w:color="auto" w:fill="auto"/>
            <w:noWrap/>
            <w:vAlign w:val="center"/>
            <w:hideMark/>
          </w:tcPr>
          <w:p w:rsidR="00394BD4" w:rsidRPr="00277E06" w:rsidRDefault="00394BD4" w:rsidP="00777F0A">
            <w:pPr>
              <w:tabs>
                <w:tab w:val="center" w:pos="4419"/>
                <w:tab w:val="right" w:pos="8838"/>
              </w:tabs>
              <w:suppressAutoHyphens w:val="0"/>
              <w:spacing w:after="0" w:line="240" w:lineRule="auto"/>
              <w:jc w:val="center"/>
              <w:rPr>
                <w:rFonts w:ascii="Arial" w:eastAsia="Times New Roman" w:hAnsi="Arial" w:cs="Arial"/>
                <w:b/>
                <w:highlight w:val="yellow"/>
                <w:lang w:val="es-EC" w:eastAsia="es-EC"/>
              </w:rPr>
            </w:pPr>
          </w:p>
        </w:tc>
        <w:tc>
          <w:tcPr>
            <w:tcW w:w="630" w:type="pct"/>
            <w:tcBorders>
              <w:top w:val="nil"/>
              <w:left w:val="nil"/>
              <w:bottom w:val="single" w:sz="4" w:space="0" w:color="auto"/>
              <w:right w:val="single" w:sz="4" w:space="0" w:color="auto"/>
            </w:tcBorders>
            <w:shd w:val="clear" w:color="auto" w:fill="auto"/>
            <w:noWrap/>
            <w:vAlign w:val="center"/>
            <w:hideMark/>
          </w:tcPr>
          <w:p w:rsidR="00394BD4" w:rsidRPr="00277E06" w:rsidRDefault="00394BD4" w:rsidP="00777F0A">
            <w:pPr>
              <w:tabs>
                <w:tab w:val="center" w:pos="4419"/>
                <w:tab w:val="right" w:pos="8838"/>
              </w:tabs>
              <w:suppressAutoHyphens w:val="0"/>
              <w:spacing w:after="0" w:line="240" w:lineRule="auto"/>
              <w:jc w:val="center"/>
              <w:rPr>
                <w:rFonts w:ascii="Arial" w:eastAsia="Times New Roman" w:hAnsi="Arial" w:cs="Arial"/>
                <w:b/>
                <w:highlight w:val="yellow"/>
                <w:lang w:val="es-EC" w:eastAsia="es-EC"/>
              </w:rPr>
            </w:pPr>
          </w:p>
        </w:tc>
        <w:tc>
          <w:tcPr>
            <w:tcW w:w="630" w:type="pct"/>
            <w:tcBorders>
              <w:top w:val="nil"/>
              <w:left w:val="nil"/>
              <w:bottom w:val="single" w:sz="4" w:space="0" w:color="auto"/>
              <w:right w:val="single" w:sz="4" w:space="0" w:color="auto"/>
            </w:tcBorders>
            <w:shd w:val="clear" w:color="auto" w:fill="auto"/>
            <w:noWrap/>
            <w:vAlign w:val="center"/>
            <w:hideMark/>
          </w:tcPr>
          <w:p w:rsidR="00394BD4" w:rsidRPr="00277E06" w:rsidRDefault="00394BD4" w:rsidP="00777F0A">
            <w:pPr>
              <w:tabs>
                <w:tab w:val="center" w:pos="4419"/>
                <w:tab w:val="right" w:pos="8838"/>
              </w:tabs>
              <w:suppressAutoHyphens w:val="0"/>
              <w:spacing w:after="0" w:line="240" w:lineRule="auto"/>
              <w:jc w:val="center"/>
              <w:rPr>
                <w:rFonts w:ascii="Arial" w:eastAsia="Times New Roman" w:hAnsi="Arial" w:cs="Arial"/>
                <w:b/>
                <w:highlight w:val="yellow"/>
                <w:lang w:val="es-EC" w:eastAsia="es-EC"/>
              </w:rPr>
            </w:pPr>
          </w:p>
        </w:tc>
      </w:tr>
      <w:tr w:rsidR="00394BD4" w:rsidRPr="00277E06" w:rsidTr="00394BD4">
        <w:trPr>
          <w:trHeight w:val="795"/>
        </w:trPr>
        <w:tc>
          <w:tcPr>
            <w:tcW w:w="589" w:type="pct"/>
            <w:tcBorders>
              <w:top w:val="single" w:sz="4" w:space="0" w:color="auto"/>
              <w:left w:val="single" w:sz="4" w:space="0" w:color="auto"/>
              <w:bottom w:val="single" w:sz="4" w:space="0" w:color="auto"/>
              <w:right w:val="nil"/>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highlight w:val="yellow"/>
                <w:lang w:val="es-EC" w:eastAsia="es-EC"/>
              </w:rPr>
            </w:pPr>
            <w:r w:rsidRPr="00277E06">
              <w:rPr>
                <w:rFonts w:ascii="Arial" w:eastAsia="Times New Roman" w:hAnsi="Arial" w:cs="Arial"/>
                <w:i/>
                <w:spacing w:val="-2"/>
                <w:highlight w:val="yellow"/>
                <w:lang w:val="es-EC" w:eastAsia="es-EC"/>
              </w:rPr>
              <w:t>(número)</w:t>
            </w:r>
          </w:p>
        </w:tc>
        <w:tc>
          <w:tcPr>
            <w:tcW w:w="126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94BD4" w:rsidRPr="00277E06" w:rsidRDefault="00394BD4" w:rsidP="00777F0A">
            <w:pPr>
              <w:tabs>
                <w:tab w:val="center" w:pos="4419"/>
                <w:tab w:val="right" w:pos="8838"/>
              </w:tabs>
              <w:suppressAutoHyphens w:val="0"/>
              <w:spacing w:after="0" w:line="240" w:lineRule="auto"/>
              <w:jc w:val="center"/>
              <w:rPr>
                <w:rFonts w:ascii="Arial" w:eastAsia="Times New Roman" w:hAnsi="Arial" w:cs="Arial"/>
                <w:highlight w:val="yellow"/>
                <w:lang w:val="es-EC" w:eastAsia="es-EC"/>
              </w:rPr>
            </w:pPr>
            <w:r w:rsidRPr="00277E06">
              <w:rPr>
                <w:rFonts w:ascii="Arial" w:eastAsia="Times New Roman" w:hAnsi="Arial" w:cs="Arial"/>
                <w:i/>
                <w:spacing w:val="-2"/>
                <w:highlight w:val="yellow"/>
                <w:lang w:val="es-EC" w:eastAsia="es-EC"/>
              </w:rPr>
              <w:t>(Nombre de la partida)</w:t>
            </w:r>
          </w:p>
        </w:tc>
        <w:tc>
          <w:tcPr>
            <w:tcW w:w="630" w:type="pct"/>
            <w:tcBorders>
              <w:top w:val="single" w:sz="4" w:space="0" w:color="auto"/>
              <w:left w:val="nil"/>
              <w:bottom w:val="single" w:sz="4" w:space="0" w:color="auto"/>
              <w:right w:val="single" w:sz="4" w:space="0" w:color="auto"/>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highlight w:val="yellow"/>
                <w:lang w:val="es-EC" w:eastAsia="es-EC"/>
              </w:rPr>
            </w:pPr>
            <w:r w:rsidRPr="00277E06">
              <w:rPr>
                <w:rFonts w:ascii="Arial" w:eastAsia="Times New Roman" w:hAnsi="Arial" w:cs="Arial"/>
                <w:i/>
                <w:spacing w:val="-2"/>
                <w:highlight w:val="yellow"/>
                <w:lang w:val="es-EC" w:eastAsia="es-EC"/>
              </w:rPr>
              <w:t>(valor en números)</w:t>
            </w:r>
          </w:p>
        </w:tc>
        <w:tc>
          <w:tcPr>
            <w:tcW w:w="630" w:type="pct"/>
            <w:tcBorders>
              <w:top w:val="single" w:sz="4" w:space="0" w:color="auto"/>
              <w:left w:val="nil"/>
              <w:bottom w:val="single" w:sz="4" w:space="0" w:color="auto"/>
              <w:right w:val="single" w:sz="4" w:space="0" w:color="auto"/>
            </w:tcBorders>
            <w:shd w:val="clear" w:color="auto" w:fill="auto"/>
            <w:vAlign w:val="center"/>
            <w:hideMark/>
          </w:tcPr>
          <w:p w:rsidR="00394BD4" w:rsidRPr="00277E06" w:rsidRDefault="00394BD4" w:rsidP="00777F0A">
            <w:pPr>
              <w:suppressAutoHyphens w:val="0"/>
              <w:spacing w:after="0" w:line="240" w:lineRule="auto"/>
              <w:jc w:val="center"/>
              <w:rPr>
                <w:rFonts w:ascii="Arial" w:eastAsia="Times New Roman" w:hAnsi="Arial" w:cs="Arial"/>
                <w:highlight w:val="yellow"/>
                <w:lang w:val="es-EC" w:eastAsia="es-EC"/>
              </w:rPr>
            </w:pPr>
            <w:r w:rsidRPr="00277E06">
              <w:rPr>
                <w:rFonts w:ascii="Arial" w:eastAsia="Times New Roman" w:hAnsi="Arial" w:cs="Arial"/>
                <w:i/>
                <w:spacing w:val="-2"/>
                <w:highlight w:val="yellow"/>
                <w:lang w:val="es-EC" w:eastAsia="es-EC"/>
              </w:rPr>
              <w:t>(valor en números)</w:t>
            </w:r>
          </w:p>
        </w:tc>
        <w:tc>
          <w:tcPr>
            <w:tcW w:w="630" w:type="pct"/>
            <w:tcBorders>
              <w:top w:val="single" w:sz="4" w:space="0" w:color="auto"/>
              <w:left w:val="nil"/>
              <w:bottom w:val="single" w:sz="4" w:space="0" w:color="auto"/>
              <w:right w:val="single" w:sz="4" w:space="0" w:color="auto"/>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highlight w:val="yellow"/>
                <w:lang w:val="es-EC" w:eastAsia="es-EC"/>
              </w:rPr>
            </w:pPr>
            <w:r w:rsidRPr="00277E06">
              <w:rPr>
                <w:rFonts w:ascii="Arial" w:eastAsia="Times New Roman" w:hAnsi="Arial" w:cs="Arial"/>
                <w:i/>
                <w:spacing w:val="-2"/>
                <w:highlight w:val="yellow"/>
                <w:lang w:val="es-EC" w:eastAsia="es-EC"/>
              </w:rPr>
              <w:t>(número)</w:t>
            </w:r>
          </w:p>
        </w:tc>
        <w:tc>
          <w:tcPr>
            <w:tcW w:w="630" w:type="pct"/>
            <w:tcBorders>
              <w:top w:val="single" w:sz="4" w:space="0" w:color="auto"/>
              <w:left w:val="nil"/>
              <w:bottom w:val="single" w:sz="4" w:space="0" w:color="auto"/>
              <w:right w:val="single" w:sz="4" w:space="0" w:color="auto"/>
            </w:tcBorders>
            <w:shd w:val="clear" w:color="auto" w:fill="auto"/>
            <w:vAlign w:val="center"/>
            <w:hideMark/>
          </w:tcPr>
          <w:p w:rsidR="00394BD4" w:rsidRPr="00277E06" w:rsidRDefault="00394BD4" w:rsidP="00777F0A">
            <w:pPr>
              <w:suppressAutoHyphens w:val="0"/>
              <w:spacing w:after="0" w:line="240" w:lineRule="auto"/>
              <w:jc w:val="center"/>
              <w:rPr>
                <w:rFonts w:ascii="Arial" w:eastAsia="Times New Roman" w:hAnsi="Arial" w:cs="Arial"/>
                <w:highlight w:val="yellow"/>
                <w:lang w:val="es-EC" w:eastAsia="es-EC"/>
              </w:rPr>
            </w:pPr>
            <w:r w:rsidRPr="00277E06">
              <w:rPr>
                <w:rFonts w:ascii="Arial" w:eastAsia="Times New Roman" w:hAnsi="Arial" w:cs="Arial"/>
                <w:i/>
                <w:spacing w:val="-2"/>
                <w:highlight w:val="yellow"/>
                <w:lang w:val="es-EC" w:eastAsia="es-EC"/>
              </w:rPr>
              <w:t>(valor en números)</w:t>
            </w:r>
          </w:p>
        </w:tc>
        <w:tc>
          <w:tcPr>
            <w:tcW w:w="630" w:type="pct"/>
            <w:tcBorders>
              <w:top w:val="single" w:sz="4" w:space="0" w:color="auto"/>
              <w:left w:val="nil"/>
              <w:bottom w:val="single" w:sz="4" w:space="0" w:color="auto"/>
              <w:right w:val="single" w:sz="4" w:space="0" w:color="auto"/>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highlight w:val="yellow"/>
                <w:lang w:val="es-EC" w:eastAsia="es-EC"/>
              </w:rPr>
            </w:pPr>
            <w:r w:rsidRPr="00277E06">
              <w:rPr>
                <w:rFonts w:ascii="Arial" w:eastAsia="Times New Roman" w:hAnsi="Arial" w:cs="Arial"/>
                <w:i/>
                <w:spacing w:val="-2"/>
                <w:highlight w:val="yellow"/>
                <w:lang w:val="es-EC" w:eastAsia="es-EC"/>
              </w:rPr>
              <w:t>(número)</w:t>
            </w:r>
          </w:p>
        </w:tc>
      </w:tr>
      <w:tr w:rsidR="00394BD4" w:rsidRPr="00277E06" w:rsidTr="00394BD4">
        <w:trPr>
          <w:trHeight w:val="300"/>
        </w:trPr>
        <w:tc>
          <w:tcPr>
            <w:tcW w:w="589" w:type="pct"/>
            <w:tcBorders>
              <w:top w:val="single" w:sz="4" w:space="0" w:color="auto"/>
              <w:left w:val="single" w:sz="4" w:space="0" w:color="auto"/>
              <w:bottom w:val="single" w:sz="4" w:space="0" w:color="auto"/>
              <w:right w:val="nil"/>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b/>
                <w:bCs/>
                <w:highlight w:val="yellow"/>
                <w:lang w:val="es-EC" w:eastAsia="es-EC"/>
              </w:rPr>
            </w:pPr>
            <w:r w:rsidRPr="00277E06">
              <w:rPr>
                <w:rFonts w:ascii="Arial" w:eastAsia="Times New Roman" w:hAnsi="Arial" w:cs="Arial"/>
                <w:b/>
                <w:bCs/>
                <w:highlight w:val="yellow"/>
                <w:lang w:val="es-EC" w:eastAsia="es-EC"/>
              </w:rPr>
              <w:t>TOTAL</w:t>
            </w:r>
          </w:p>
        </w:tc>
        <w:tc>
          <w:tcPr>
            <w:tcW w:w="1261" w:type="pct"/>
            <w:tcBorders>
              <w:top w:val="single" w:sz="4" w:space="0" w:color="auto"/>
              <w:left w:val="nil"/>
              <w:bottom w:val="single" w:sz="4" w:space="0" w:color="auto"/>
              <w:right w:val="single" w:sz="4" w:space="0" w:color="auto"/>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b/>
                <w:bCs/>
                <w:highlight w:val="yellow"/>
                <w:lang w:val="es-MX" w:eastAsia="es-ES"/>
              </w:rPr>
            </w:pPr>
          </w:p>
        </w:tc>
        <w:tc>
          <w:tcPr>
            <w:tcW w:w="630" w:type="pct"/>
            <w:tcBorders>
              <w:top w:val="single" w:sz="4" w:space="0" w:color="auto"/>
              <w:left w:val="nil"/>
              <w:bottom w:val="single" w:sz="4" w:space="0" w:color="auto"/>
              <w:right w:val="single" w:sz="4" w:space="0" w:color="auto"/>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highlight w:val="yellow"/>
                <w:lang w:val="es-EC" w:eastAsia="es-EC"/>
              </w:rPr>
            </w:pPr>
            <w:r w:rsidRPr="00277E06">
              <w:rPr>
                <w:rFonts w:ascii="Arial" w:eastAsia="Times New Roman" w:hAnsi="Arial" w:cs="Arial"/>
                <w:i/>
                <w:spacing w:val="-2"/>
                <w:highlight w:val="yellow"/>
                <w:lang w:val="es-EC" w:eastAsia="es-EC"/>
              </w:rPr>
              <w:t>(valor en números)</w:t>
            </w:r>
          </w:p>
        </w:tc>
        <w:tc>
          <w:tcPr>
            <w:tcW w:w="630" w:type="pct"/>
            <w:tcBorders>
              <w:top w:val="single" w:sz="4" w:space="0" w:color="auto"/>
              <w:left w:val="nil"/>
              <w:bottom w:val="single" w:sz="4" w:space="0" w:color="auto"/>
              <w:right w:val="single" w:sz="4" w:space="0" w:color="auto"/>
            </w:tcBorders>
            <w:shd w:val="clear" w:color="auto" w:fill="auto"/>
            <w:vAlign w:val="center"/>
            <w:hideMark/>
          </w:tcPr>
          <w:p w:rsidR="00394BD4" w:rsidRPr="00277E06" w:rsidRDefault="00394BD4" w:rsidP="00777F0A">
            <w:pPr>
              <w:suppressAutoHyphens w:val="0"/>
              <w:spacing w:after="0" w:line="240" w:lineRule="auto"/>
              <w:jc w:val="center"/>
              <w:rPr>
                <w:rFonts w:ascii="Arial" w:eastAsia="Times New Roman" w:hAnsi="Arial" w:cs="Arial"/>
                <w:highlight w:val="yellow"/>
                <w:lang w:val="es-EC" w:eastAsia="es-EC"/>
              </w:rPr>
            </w:pPr>
            <w:r w:rsidRPr="00277E06">
              <w:rPr>
                <w:rFonts w:ascii="Arial" w:eastAsia="Times New Roman" w:hAnsi="Arial" w:cs="Arial"/>
                <w:i/>
                <w:spacing w:val="-2"/>
                <w:highlight w:val="yellow"/>
                <w:lang w:val="es-EC" w:eastAsia="es-EC"/>
              </w:rPr>
              <w:t>(valor en números)</w:t>
            </w:r>
          </w:p>
        </w:tc>
        <w:tc>
          <w:tcPr>
            <w:tcW w:w="630" w:type="pct"/>
            <w:tcBorders>
              <w:top w:val="single" w:sz="4" w:space="0" w:color="auto"/>
              <w:left w:val="nil"/>
              <w:bottom w:val="single" w:sz="4" w:space="0" w:color="auto"/>
              <w:right w:val="single" w:sz="4" w:space="0" w:color="auto"/>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highlight w:val="yellow"/>
                <w:lang w:val="es-EC" w:eastAsia="es-EC"/>
              </w:rPr>
            </w:pPr>
            <w:r w:rsidRPr="00277E06">
              <w:rPr>
                <w:rFonts w:ascii="Arial" w:eastAsia="Times New Roman" w:hAnsi="Arial" w:cs="Arial"/>
                <w:i/>
                <w:spacing w:val="-2"/>
                <w:highlight w:val="yellow"/>
                <w:lang w:val="es-EC" w:eastAsia="es-EC"/>
              </w:rPr>
              <w:t>(número)</w:t>
            </w:r>
          </w:p>
        </w:tc>
        <w:tc>
          <w:tcPr>
            <w:tcW w:w="630" w:type="pct"/>
            <w:tcBorders>
              <w:top w:val="single" w:sz="4" w:space="0" w:color="auto"/>
              <w:left w:val="nil"/>
              <w:bottom w:val="single" w:sz="4" w:space="0" w:color="auto"/>
              <w:right w:val="single" w:sz="4" w:space="0" w:color="auto"/>
            </w:tcBorders>
            <w:shd w:val="clear" w:color="auto" w:fill="auto"/>
            <w:vAlign w:val="center"/>
            <w:hideMark/>
          </w:tcPr>
          <w:p w:rsidR="00394BD4" w:rsidRPr="00277E06" w:rsidRDefault="00394BD4" w:rsidP="00777F0A">
            <w:pPr>
              <w:suppressAutoHyphens w:val="0"/>
              <w:spacing w:after="0" w:line="240" w:lineRule="auto"/>
              <w:jc w:val="center"/>
              <w:rPr>
                <w:rFonts w:ascii="Arial" w:eastAsia="Times New Roman" w:hAnsi="Arial" w:cs="Arial"/>
                <w:highlight w:val="yellow"/>
                <w:lang w:val="es-EC" w:eastAsia="es-EC"/>
              </w:rPr>
            </w:pPr>
            <w:r w:rsidRPr="00277E06">
              <w:rPr>
                <w:rFonts w:ascii="Arial" w:eastAsia="Times New Roman" w:hAnsi="Arial" w:cs="Arial"/>
                <w:i/>
                <w:spacing w:val="-2"/>
                <w:highlight w:val="yellow"/>
                <w:lang w:val="es-EC" w:eastAsia="es-EC"/>
              </w:rPr>
              <w:t>(valor en números)</w:t>
            </w:r>
          </w:p>
        </w:tc>
        <w:tc>
          <w:tcPr>
            <w:tcW w:w="630" w:type="pct"/>
            <w:tcBorders>
              <w:top w:val="single" w:sz="4" w:space="0" w:color="auto"/>
              <w:left w:val="nil"/>
              <w:bottom w:val="single" w:sz="4" w:space="0" w:color="auto"/>
              <w:right w:val="single" w:sz="4" w:space="0" w:color="auto"/>
            </w:tcBorders>
            <w:shd w:val="clear" w:color="auto" w:fill="auto"/>
            <w:noWrap/>
            <w:vAlign w:val="center"/>
            <w:hideMark/>
          </w:tcPr>
          <w:p w:rsidR="00394BD4" w:rsidRPr="00277E06" w:rsidRDefault="00394BD4" w:rsidP="00777F0A">
            <w:pPr>
              <w:suppressAutoHyphens w:val="0"/>
              <w:spacing w:after="0" w:line="240" w:lineRule="auto"/>
              <w:jc w:val="center"/>
              <w:rPr>
                <w:rFonts w:ascii="Arial" w:eastAsia="Times New Roman" w:hAnsi="Arial" w:cs="Arial"/>
                <w:highlight w:val="yellow"/>
                <w:lang w:val="es-EC" w:eastAsia="es-EC"/>
              </w:rPr>
            </w:pPr>
            <w:r w:rsidRPr="00277E06">
              <w:rPr>
                <w:rFonts w:ascii="Arial" w:eastAsia="Times New Roman" w:hAnsi="Arial" w:cs="Arial"/>
                <w:i/>
                <w:spacing w:val="-2"/>
                <w:highlight w:val="yellow"/>
                <w:lang w:val="es-EC" w:eastAsia="es-EC"/>
              </w:rPr>
              <w:t>(número)</w:t>
            </w:r>
          </w:p>
        </w:tc>
      </w:tr>
    </w:tbl>
    <w:p w:rsidR="00E60D6B" w:rsidRPr="00277E06" w:rsidRDefault="00E60D6B" w:rsidP="00E60D6B">
      <w:pPr>
        <w:suppressAutoHyphens w:val="0"/>
        <w:spacing w:after="0" w:line="240" w:lineRule="auto"/>
        <w:jc w:val="both"/>
        <w:rPr>
          <w:rFonts w:ascii="Arial" w:eastAsia="Times New Roman" w:hAnsi="Arial" w:cs="Arial"/>
          <w:highlight w:val="yellow"/>
          <w:lang w:val="es-EC" w:eastAsia="es-EC"/>
        </w:rPr>
      </w:pPr>
    </w:p>
    <w:p w:rsidR="006744E7" w:rsidRPr="006744E7" w:rsidRDefault="00BA7FED" w:rsidP="006744E7">
      <w:pPr>
        <w:spacing w:after="0" w:line="240" w:lineRule="auto"/>
        <w:jc w:val="both"/>
        <w:rPr>
          <w:rFonts w:ascii="Arial" w:hAnsi="Arial" w:cs="Arial"/>
          <w:u w:val="single"/>
        </w:rPr>
      </w:pPr>
      <w:r w:rsidRPr="00277E06">
        <w:rPr>
          <w:rFonts w:ascii="Arial" w:eastAsia="Times New Roman" w:hAnsi="Arial" w:cs="Arial"/>
          <w:b/>
          <w:highlight w:val="yellow"/>
          <w:lang w:val="es-EC" w:eastAsia="es-EC"/>
        </w:rPr>
        <w:t xml:space="preserve">CÁLCULO DEL PRESUPUESTO REFERENCIAL.- </w:t>
      </w:r>
      <w:r w:rsidR="006744E7" w:rsidRPr="00277E06">
        <w:rPr>
          <w:rFonts w:ascii="Arial" w:eastAsia="Times New Roman" w:hAnsi="Arial" w:cs="Arial"/>
          <w:highlight w:val="yellow"/>
          <w:lang w:val="es-EC" w:eastAsia="es-EC"/>
        </w:rPr>
        <w:t xml:space="preserve">Se deberá tomar en cuenta lo establecido en el artículo 147 y siguientes de la </w:t>
      </w:r>
      <w:r w:rsidR="006744E7" w:rsidRPr="00277E06">
        <w:rPr>
          <w:rFonts w:ascii="Arial" w:hAnsi="Arial" w:cs="Arial"/>
          <w:highlight w:val="yellow"/>
          <w:u w:val="single"/>
        </w:rPr>
        <w:t>Resolución No. RE-SERCOP-2016-0000072 de 31 de agosto de 2016, expedida por parte del Servicio Nacional de Contratación Pública.</w:t>
      </w:r>
    </w:p>
    <w:p w:rsidR="00E60D6B" w:rsidRPr="00DB2AFD" w:rsidRDefault="00E60D6B" w:rsidP="00E60D6B">
      <w:pPr>
        <w:suppressAutoHyphens w:val="0"/>
        <w:spacing w:after="0" w:line="240" w:lineRule="auto"/>
        <w:jc w:val="both"/>
        <w:rPr>
          <w:rFonts w:ascii="Arial" w:eastAsia="Times New Roman" w:hAnsi="Arial" w:cs="Arial"/>
          <w:lang w:val="es-EC" w:eastAsia="es-EC"/>
        </w:rPr>
      </w:pPr>
    </w:p>
    <w:p w:rsidR="00E60D6B" w:rsidRPr="00DB2AFD" w:rsidRDefault="00E60D6B" w:rsidP="00E60D6B">
      <w:pPr>
        <w:suppressAutoHyphens w:val="0"/>
        <w:spacing w:after="0" w:line="240" w:lineRule="auto"/>
        <w:ind w:left="284"/>
        <w:jc w:val="both"/>
        <w:rPr>
          <w:rFonts w:ascii="Arial" w:eastAsia="Times New Roman" w:hAnsi="Arial" w:cs="Arial"/>
          <w:b/>
          <w:lang w:val="es-MX" w:eastAsia="es-EC"/>
        </w:rPr>
      </w:pPr>
      <w:r w:rsidRPr="00DB2AFD">
        <w:rPr>
          <w:rFonts w:ascii="Arial" w:eastAsia="Times New Roman" w:hAnsi="Arial" w:cs="Arial"/>
          <w:b/>
          <w:lang w:val="es-EC" w:eastAsia="es-EC"/>
        </w:rPr>
        <w:t>10.- FORMA Y CONDICIONES DE PAGO</w:t>
      </w:r>
    </w:p>
    <w:p w:rsidR="00E60D6B" w:rsidRPr="00DB2AFD" w:rsidRDefault="00E60D6B" w:rsidP="00E60D6B">
      <w:pPr>
        <w:suppressAutoHyphens w:val="0"/>
        <w:spacing w:after="0" w:line="240" w:lineRule="auto"/>
        <w:ind w:left="720"/>
        <w:contextualSpacing/>
        <w:jc w:val="both"/>
        <w:rPr>
          <w:rFonts w:ascii="Arial" w:eastAsia="Times New Roman" w:hAnsi="Arial" w:cs="Arial"/>
          <w:b/>
          <w:lang w:val="es-MX" w:eastAsia="es-EC"/>
        </w:rPr>
      </w:pPr>
    </w:p>
    <w:p w:rsidR="00FD3D7A" w:rsidRPr="00FD3D7A" w:rsidRDefault="00FD3D7A" w:rsidP="00FD3D7A">
      <w:pPr>
        <w:suppressAutoHyphens w:val="0"/>
        <w:spacing w:after="0" w:line="240" w:lineRule="auto"/>
        <w:contextualSpacing/>
        <w:jc w:val="both"/>
        <w:rPr>
          <w:rFonts w:ascii="Arial" w:eastAsia="Times New Roman" w:hAnsi="Arial" w:cs="Arial"/>
          <w:lang w:val="es-EC" w:eastAsia="es-EC"/>
        </w:rPr>
      </w:pPr>
    </w:p>
    <w:p w:rsidR="00FD3D7A" w:rsidRPr="00FD3D7A" w:rsidRDefault="00FD3D7A" w:rsidP="00FD3D7A">
      <w:pPr>
        <w:pStyle w:val="Prrafodelista"/>
        <w:numPr>
          <w:ilvl w:val="0"/>
          <w:numId w:val="39"/>
        </w:numPr>
        <w:suppressAutoHyphens w:val="0"/>
        <w:spacing w:after="0" w:line="240" w:lineRule="auto"/>
        <w:contextualSpacing/>
        <w:jc w:val="both"/>
        <w:rPr>
          <w:rFonts w:ascii="Arial" w:eastAsia="Times New Roman" w:hAnsi="Arial" w:cs="Arial"/>
          <w:lang w:val="es-EC" w:eastAsia="es-EC"/>
        </w:rPr>
      </w:pPr>
      <w:r w:rsidRPr="00FD3D7A">
        <w:rPr>
          <w:rFonts w:ascii="Arial" w:eastAsia="Times New Roman" w:hAnsi="Arial" w:cs="Arial"/>
          <w:lang w:val="es-EC" w:eastAsia="es-EC"/>
        </w:rPr>
        <w:t>Un anticipo del 30% del valor del contrato pagadero a la firma del mismo, el cual se devengará con la recepción a satisfacción del MIPRO del producto I.</w:t>
      </w:r>
    </w:p>
    <w:p w:rsidR="00FD3D7A" w:rsidRPr="00FD3D7A" w:rsidRDefault="00FD3D7A" w:rsidP="00FD3D7A">
      <w:pPr>
        <w:suppressAutoHyphens w:val="0"/>
        <w:spacing w:after="0" w:line="240" w:lineRule="auto"/>
        <w:contextualSpacing/>
        <w:jc w:val="both"/>
        <w:rPr>
          <w:rFonts w:ascii="Arial" w:eastAsia="Times New Roman" w:hAnsi="Arial" w:cs="Arial"/>
          <w:lang w:val="es-EC" w:eastAsia="es-EC"/>
        </w:rPr>
      </w:pPr>
    </w:p>
    <w:p w:rsidR="00FD3D7A" w:rsidRPr="00FD3D7A" w:rsidRDefault="00551C8F" w:rsidP="00FD3D7A">
      <w:pPr>
        <w:pStyle w:val="Prrafodelista"/>
        <w:numPr>
          <w:ilvl w:val="0"/>
          <w:numId w:val="39"/>
        </w:numPr>
        <w:suppressAutoHyphens w:val="0"/>
        <w:spacing w:after="0" w:line="240" w:lineRule="auto"/>
        <w:contextualSpacing/>
        <w:jc w:val="both"/>
        <w:rPr>
          <w:rFonts w:ascii="Arial" w:eastAsia="Times New Roman" w:hAnsi="Arial" w:cs="Arial"/>
          <w:lang w:val="es-EC" w:eastAsia="es-EC"/>
        </w:rPr>
      </w:pPr>
      <w:r>
        <w:rPr>
          <w:rFonts w:ascii="Arial" w:eastAsia="Times New Roman" w:hAnsi="Arial" w:cs="Arial"/>
          <w:lang w:val="es-EC" w:eastAsia="es-EC"/>
        </w:rPr>
        <w:t xml:space="preserve">El </w:t>
      </w:r>
      <w:r w:rsidR="00FF6C21">
        <w:rPr>
          <w:rFonts w:ascii="Arial" w:eastAsia="Times New Roman" w:hAnsi="Arial" w:cs="Arial"/>
          <w:lang w:val="es-EC" w:eastAsia="es-EC"/>
        </w:rPr>
        <w:t>30</w:t>
      </w:r>
      <w:r w:rsidR="00FD3D7A" w:rsidRPr="00FD3D7A">
        <w:rPr>
          <w:rFonts w:ascii="Arial" w:eastAsia="Times New Roman" w:hAnsi="Arial" w:cs="Arial"/>
          <w:lang w:val="es-EC" w:eastAsia="es-EC"/>
        </w:rPr>
        <w:t>% del valor del contrato pagadero con la recepción a satisfacción del MIPRO del producto  II.</w:t>
      </w:r>
    </w:p>
    <w:p w:rsidR="00FD3D7A" w:rsidRPr="00FD3D7A" w:rsidRDefault="00FD3D7A" w:rsidP="00FD3D7A">
      <w:pPr>
        <w:suppressAutoHyphens w:val="0"/>
        <w:spacing w:after="0" w:line="240" w:lineRule="auto"/>
        <w:contextualSpacing/>
        <w:jc w:val="both"/>
        <w:rPr>
          <w:rFonts w:ascii="Arial" w:eastAsia="Times New Roman" w:hAnsi="Arial" w:cs="Arial"/>
          <w:lang w:val="es-EC" w:eastAsia="es-EC"/>
        </w:rPr>
      </w:pPr>
    </w:p>
    <w:p w:rsidR="00FD3D7A" w:rsidRPr="00FD3D7A" w:rsidRDefault="00FF6C21" w:rsidP="00FD3D7A">
      <w:pPr>
        <w:pStyle w:val="Prrafodelista"/>
        <w:numPr>
          <w:ilvl w:val="0"/>
          <w:numId w:val="39"/>
        </w:numPr>
        <w:suppressAutoHyphens w:val="0"/>
        <w:spacing w:after="0" w:line="240" w:lineRule="auto"/>
        <w:contextualSpacing/>
        <w:jc w:val="both"/>
        <w:rPr>
          <w:rFonts w:ascii="Arial" w:eastAsia="Times New Roman" w:hAnsi="Arial" w:cs="Arial"/>
          <w:lang w:val="es-EC" w:eastAsia="es-EC"/>
        </w:rPr>
      </w:pPr>
      <w:r>
        <w:rPr>
          <w:rFonts w:ascii="Arial" w:eastAsia="Times New Roman" w:hAnsi="Arial" w:cs="Arial"/>
          <w:lang w:val="es-EC" w:eastAsia="es-EC"/>
        </w:rPr>
        <w:t>Hasta  40</w:t>
      </w:r>
      <w:r w:rsidR="00FD3D7A" w:rsidRPr="00FD3D7A">
        <w:rPr>
          <w:rFonts w:ascii="Arial" w:eastAsia="Times New Roman" w:hAnsi="Arial" w:cs="Arial"/>
          <w:lang w:val="es-EC" w:eastAsia="es-EC"/>
        </w:rPr>
        <w:t>% del valor del contrato pagadero por cada proyecto aprobado por el Comité de Evaluación del MIPRO del</w:t>
      </w:r>
      <w:r w:rsidR="00551C8F">
        <w:rPr>
          <w:rFonts w:ascii="Arial" w:eastAsia="Times New Roman" w:hAnsi="Arial" w:cs="Arial"/>
          <w:lang w:val="es-EC" w:eastAsia="es-EC"/>
        </w:rPr>
        <w:t xml:space="preserve"> producto III</w:t>
      </w:r>
      <w:r w:rsidR="008D1B61">
        <w:rPr>
          <w:rFonts w:ascii="Arial" w:eastAsia="Times New Roman" w:hAnsi="Arial" w:cs="Arial"/>
          <w:lang w:val="es-EC" w:eastAsia="es-EC"/>
        </w:rPr>
        <w:t>. Se pagará US$ ……..</w:t>
      </w:r>
      <w:r w:rsidR="00FD3D7A" w:rsidRPr="00FD3D7A">
        <w:rPr>
          <w:rFonts w:ascii="Arial" w:eastAsia="Times New Roman" w:hAnsi="Arial" w:cs="Arial"/>
          <w:lang w:val="es-EC" w:eastAsia="es-EC"/>
        </w:rPr>
        <w:t xml:space="preserve"> por cada proyecto aprobado h</w:t>
      </w:r>
      <w:r w:rsidR="008D1B61">
        <w:rPr>
          <w:rFonts w:ascii="Arial" w:eastAsia="Times New Roman" w:hAnsi="Arial" w:cs="Arial"/>
          <w:lang w:val="es-EC" w:eastAsia="es-EC"/>
        </w:rPr>
        <w:t>asta por un máximo de US$ ………..</w:t>
      </w:r>
    </w:p>
    <w:p w:rsidR="00FD3D7A" w:rsidRPr="00FD3D7A" w:rsidRDefault="00FD3D7A" w:rsidP="00FD3D7A">
      <w:pPr>
        <w:suppressAutoHyphens w:val="0"/>
        <w:spacing w:after="0" w:line="240" w:lineRule="auto"/>
        <w:ind w:left="1440"/>
        <w:contextualSpacing/>
        <w:jc w:val="both"/>
        <w:rPr>
          <w:rFonts w:ascii="Arial" w:eastAsia="Times New Roman" w:hAnsi="Arial" w:cs="Arial"/>
          <w:lang w:val="es-EC" w:eastAsia="es-EC"/>
        </w:rPr>
      </w:pPr>
    </w:p>
    <w:p w:rsidR="00E60D6B" w:rsidRPr="00DB2AFD" w:rsidRDefault="00FD3D7A" w:rsidP="00FD3D7A">
      <w:pPr>
        <w:suppressAutoHyphens w:val="0"/>
        <w:spacing w:after="0" w:line="240" w:lineRule="auto"/>
        <w:contextualSpacing/>
        <w:jc w:val="both"/>
        <w:rPr>
          <w:rFonts w:ascii="Arial" w:eastAsia="Times New Roman" w:hAnsi="Arial" w:cs="Arial"/>
          <w:lang w:val="es-EC" w:eastAsia="es-EC"/>
        </w:rPr>
      </w:pPr>
      <w:r w:rsidRPr="00FD3D7A">
        <w:rPr>
          <w:rFonts w:ascii="Arial" w:eastAsia="Times New Roman" w:hAnsi="Arial" w:cs="Arial"/>
          <w:b/>
          <w:lang w:val="es-EC" w:eastAsia="es-EC"/>
        </w:rPr>
        <w:t>Nota:</w:t>
      </w:r>
      <w:r w:rsidR="00551C8F">
        <w:rPr>
          <w:rFonts w:ascii="Arial" w:eastAsia="Times New Roman" w:hAnsi="Arial" w:cs="Arial"/>
          <w:lang w:val="es-EC" w:eastAsia="es-EC"/>
        </w:rPr>
        <w:t xml:space="preserve"> El producto IV</w:t>
      </w:r>
      <w:r w:rsidRPr="00FD3D7A">
        <w:rPr>
          <w:rFonts w:ascii="Arial" w:eastAsia="Times New Roman" w:hAnsi="Arial" w:cs="Arial"/>
          <w:lang w:val="es-EC" w:eastAsia="es-EC"/>
        </w:rPr>
        <w:t xml:space="preserve"> permitirá validar a la unidad ejecutora </w:t>
      </w:r>
      <w:r>
        <w:rPr>
          <w:rFonts w:ascii="Arial" w:eastAsia="Times New Roman" w:hAnsi="Arial" w:cs="Arial"/>
          <w:lang w:val="es-EC" w:eastAsia="es-EC"/>
        </w:rPr>
        <w:t xml:space="preserve">del Ministerio de Industrias y Productividad </w:t>
      </w:r>
      <w:r w:rsidRPr="00FD3D7A">
        <w:rPr>
          <w:rFonts w:ascii="Arial" w:eastAsia="Times New Roman" w:hAnsi="Arial" w:cs="Arial"/>
          <w:lang w:val="es-EC" w:eastAsia="es-EC"/>
        </w:rPr>
        <w:t xml:space="preserve">los avances y cumplimiento por parte del </w:t>
      </w:r>
      <w:r>
        <w:rPr>
          <w:rFonts w:ascii="Arial" w:eastAsia="Times New Roman" w:hAnsi="Arial" w:cs="Arial"/>
          <w:lang w:val="es-EC" w:eastAsia="es-EC"/>
        </w:rPr>
        <w:t>consultor</w:t>
      </w:r>
      <w:r w:rsidRPr="00FD3D7A">
        <w:rPr>
          <w:rFonts w:ascii="Arial" w:eastAsia="Times New Roman" w:hAnsi="Arial" w:cs="Arial"/>
          <w:lang w:val="es-EC" w:eastAsia="es-EC"/>
        </w:rPr>
        <w:t>, la entrega se realizará de manera mensual y no tiene pago adicional alguno.</w:t>
      </w:r>
      <w:r>
        <w:rPr>
          <w:rFonts w:ascii="Arial" w:eastAsia="Times New Roman" w:hAnsi="Arial" w:cs="Arial"/>
          <w:lang w:val="es-EC" w:eastAsia="es-EC"/>
        </w:rPr>
        <w:t xml:space="preserve"> </w:t>
      </w:r>
      <w:r w:rsidR="00E60D6B" w:rsidRPr="00DB2AFD">
        <w:rPr>
          <w:rFonts w:ascii="Arial" w:eastAsia="Times New Roman" w:hAnsi="Arial" w:cs="Arial"/>
          <w:lang w:val="es-EC" w:eastAsia="es-EC"/>
        </w:rPr>
        <w:t>Deberá detallarse los documentos que se requerirán para cada pago como son: acta entrega parciales y/o definitivas, comprobantes de venta, planillas, informes, y otros estimados por el área requirente.</w:t>
      </w:r>
    </w:p>
    <w:p w:rsidR="00E60D6B" w:rsidRPr="00DB2AFD" w:rsidRDefault="00E60D6B" w:rsidP="00E60D6B">
      <w:pPr>
        <w:suppressAutoHyphens w:val="0"/>
        <w:spacing w:after="0" w:line="240" w:lineRule="auto"/>
        <w:ind w:left="1440"/>
        <w:contextualSpacing/>
        <w:jc w:val="both"/>
        <w:rPr>
          <w:rFonts w:ascii="Arial" w:eastAsia="Times New Roman" w:hAnsi="Arial" w:cs="Arial"/>
          <w:lang w:val="es-EC" w:eastAsia="es-EC"/>
        </w:rPr>
      </w:pPr>
    </w:p>
    <w:p w:rsidR="00E60D6B" w:rsidRPr="00DB2AFD" w:rsidRDefault="00E60D6B" w:rsidP="00E60D6B">
      <w:pPr>
        <w:suppressAutoHyphens w:val="0"/>
        <w:spacing w:after="0" w:line="240" w:lineRule="auto"/>
        <w:ind w:firstLine="708"/>
        <w:jc w:val="both"/>
        <w:rPr>
          <w:rFonts w:ascii="Arial" w:eastAsia="Times New Roman" w:hAnsi="Arial" w:cs="Arial"/>
          <w:lang w:val="es-MX" w:eastAsia="es-EC"/>
        </w:rPr>
      </w:pPr>
      <w:r w:rsidRPr="00DB2AFD">
        <w:rPr>
          <w:rFonts w:ascii="Arial" w:eastAsia="Times New Roman" w:hAnsi="Arial" w:cs="Arial"/>
          <w:b/>
          <w:lang w:val="es-EC" w:eastAsia="es-EC"/>
        </w:rPr>
        <w:t>11.- METODOLOGÍA DE EVALUACIÓN DE LAS OFERTAS</w:t>
      </w:r>
    </w:p>
    <w:p w:rsidR="00E60D6B" w:rsidRPr="00DB2AFD" w:rsidRDefault="00E60D6B" w:rsidP="00E60D6B">
      <w:pPr>
        <w:suppressAutoHyphens w:val="0"/>
        <w:spacing w:after="0" w:line="240" w:lineRule="auto"/>
        <w:ind w:left="284"/>
        <w:jc w:val="both"/>
        <w:rPr>
          <w:rFonts w:ascii="Arial" w:eastAsia="Times New Roman" w:hAnsi="Arial" w:cs="Arial"/>
          <w:lang w:val="es-MX" w:eastAsia="es-EC"/>
        </w:rPr>
      </w:pPr>
    </w:p>
    <w:p w:rsidR="001731FD" w:rsidRDefault="001731FD" w:rsidP="001731FD">
      <w:pPr>
        <w:suppressAutoHyphens w:val="0"/>
        <w:spacing w:after="0" w:line="240" w:lineRule="auto"/>
        <w:contextualSpacing/>
        <w:jc w:val="both"/>
        <w:rPr>
          <w:rFonts w:ascii="Arial" w:eastAsia="Times New Roman" w:hAnsi="Arial" w:cs="Arial"/>
          <w:lang w:val="es-EC" w:eastAsia="es-EC"/>
        </w:rPr>
      </w:pPr>
    </w:p>
    <w:tbl>
      <w:tblPr>
        <w:tblW w:w="8807" w:type="dxa"/>
        <w:tblInd w:w="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tblPr>
      <w:tblGrid>
        <w:gridCol w:w="585"/>
        <w:gridCol w:w="6946"/>
        <w:gridCol w:w="1276"/>
      </w:tblGrid>
      <w:tr w:rsidR="001731FD" w:rsidRPr="006E1A77" w:rsidTr="00EB2D94">
        <w:trPr>
          <w:trHeight w:val="222"/>
        </w:trPr>
        <w:tc>
          <w:tcPr>
            <w:tcW w:w="585" w:type="dxa"/>
            <w:vAlign w:val="center"/>
          </w:tcPr>
          <w:p w:rsidR="001731FD" w:rsidRPr="006E1A77" w:rsidRDefault="001731FD" w:rsidP="00EB2D94">
            <w:pPr>
              <w:autoSpaceDE w:val="0"/>
              <w:autoSpaceDN w:val="0"/>
              <w:adjustRightInd w:val="0"/>
              <w:jc w:val="center"/>
              <w:rPr>
                <w:rFonts w:ascii="Arial" w:hAnsi="Arial" w:cs="Arial"/>
                <w:b/>
                <w:noProof/>
                <w:color w:val="000000"/>
                <w:sz w:val="20"/>
                <w:szCs w:val="20"/>
              </w:rPr>
            </w:pPr>
            <w:r w:rsidRPr="006E1A77">
              <w:rPr>
                <w:rFonts w:ascii="Arial" w:hAnsi="Arial" w:cs="Arial"/>
                <w:b/>
                <w:noProof/>
                <w:color w:val="000000"/>
                <w:sz w:val="20"/>
                <w:szCs w:val="20"/>
              </w:rPr>
              <w:t>Item</w:t>
            </w:r>
          </w:p>
        </w:tc>
        <w:tc>
          <w:tcPr>
            <w:tcW w:w="6946" w:type="dxa"/>
            <w:vAlign w:val="center"/>
          </w:tcPr>
          <w:p w:rsidR="001731FD" w:rsidRPr="006E1A77" w:rsidRDefault="001731FD" w:rsidP="00EB2D94">
            <w:pPr>
              <w:autoSpaceDE w:val="0"/>
              <w:autoSpaceDN w:val="0"/>
              <w:adjustRightInd w:val="0"/>
              <w:jc w:val="center"/>
              <w:rPr>
                <w:rFonts w:ascii="Arial" w:hAnsi="Arial" w:cs="Arial"/>
                <w:b/>
                <w:noProof/>
                <w:color w:val="000000"/>
                <w:sz w:val="20"/>
                <w:szCs w:val="20"/>
              </w:rPr>
            </w:pPr>
            <w:r w:rsidRPr="006E1A77">
              <w:rPr>
                <w:rFonts w:ascii="Arial" w:hAnsi="Arial" w:cs="Arial"/>
                <w:b/>
                <w:noProof/>
                <w:color w:val="000000"/>
                <w:sz w:val="20"/>
                <w:szCs w:val="20"/>
              </w:rPr>
              <w:t>Criterios</w:t>
            </w:r>
          </w:p>
        </w:tc>
        <w:tc>
          <w:tcPr>
            <w:tcW w:w="1276" w:type="dxa"/>
            <w:vAlign w:val="center"/>
          </w:tcPr>
          <w:p w:rsidR="001731FD" w:rsidRPr="006E1A77" w:rsidRDefault="001731FD" w:rsidP="00EB2D94">
            <w:pPr>
              <w:autoSpaceDE w:val="0"/>
              <w:autoSpaceDN w:val="0"/>
              <w:adjustRightInd w:val="0"/>
              <w:jc w:val="center"/>
              <w:rPr>
                <w:rFonts w:ascii="Arial" w:hAnsi="Arial" w:cs="Arial"/>
                <w:b/>
                <w:noProof/>
                <w:color w:val="000000"/>
                <w:sz w:val="20"/>
                <w:szCs w:val="20"/>
              </w:rPr>
            </w:pPr>
            <w:r w:rsidRPr="006E1A77">
              <w:rPr>
                <w:rFonts w:ascii="Arial" w:hAnsi="Arial" w:cs="Arial"/>
                <w:b/>
                <w:noProof/>
                <w:color w:val="000000"/>
                <w:sz w:val="20"/>
                <w:szCs w:val="20"/>
              </w:rPr>
              <w:t>Calificación</w:t>
            </w:r>
          </w:p>
        </w:tc>
      </w:tr>
      <w:tr w:rsidR="001731FD" w:rsidRPr="006E1A77" w:rsidTr="00EB2D94">
        <w:trPr>
          <w:trHeight w:val="112"/>
        </w:trPr>
        <w:tc>
          <w:tcPr>
            <w:tcW w:w="585" w:type="dxa"/>
            <w:vAlign w:val="center"/>
          </w:tcPr>
          <w:p w:rsidR="001731FD" w:rsidRPr="006E1A77" w:rsidRDefault="001731FD" w:rsidP="00EB2D94">
            <w:pPr>
              <w:autoSpaceDE w:val="0"/>
              <w:autoSpaceDN w:val="0"/>
              <w:adjustRightInd w:val="0"/>
              <w:jc w:val="center"/>
              <w:rPr>
                <w:rFonts w:ascii="Arial" w:hAnsi="Arial" w:cs="Arial"/>
                <w:noProof/>
                <w:color w:val="000000"/>
                <w:sz w:val="20"/>
                <w:szCs w:val="20"/>
              </w:rPr>
            </w:pPr>
            <w:r w:rsidRPr="006E1A77">
              <w:rPr>
                <w:rFonts w:ascii="Arial" w:hAnsi="Arial" w:cs="Arial"/>
                <w:noProof/>
                <w:color w:val="000000"/>
                <w:sz w:val="20"/>
                <w:szCs w:val="20"/>
              </w:rPr>
              <w:t>A</w:t>
            </w:r>
          </w:p>
        </w:tc>
        <w:tc>
          <w:tcPr>
            <w:tcW w:w="6946" w:type="dxa"/>
            <w:vAlign w:val="center"/>
          </w:tcPr>
          <w:p w:rsidR="001731FD" w:rsidRPr="006E1A77" w:rsidRDefault="001731FD" w:rsidP="00EB2D94">
            <w:pPr>
              <w:autoSpaceDE w:val="0"/>
              <w:autoSpaceDN w:val="0"/>
              <w:adjustRightInd w:val="0"/>
              <w:rPr>
                <w:rFonts w:ascii="Arial" w:hAnsi="Arial" w:cs="Arial"/>
                <w:noProof/>
                <w:color w:val="000000"/>
                <w:sz w:val="20"/>
                <w:szCs w:val="20"/>
              </w:rPr>
            </w:pPr>
            <w:r w:rsidRPr="006E1A77">
              <w:rPr>
                <w:rFonts w:ascii="Arial" w:hAnsi="Arial" w:cs="Arial"/>
                <w:noProof/>
                <w:sz w:val="20"/>
                <w:szCs w:val="20"/>
              </w:rPr>
              <w:t xml:space="preserve">Experiencia del personal técnico </w:t>
            </w:r>
          </w:p>
        </w:tc>
        <w:tc>
          <w:tcPr>
            <w:tcW w:w="1276" w:type="dxa"/>
            <w:vAlign w:val="center"/>
          </w:tcPr>
          <w:p w:rsidR="001731FD" w:rsidRPr="006E1A77" w:rsidRDefault="001731FD" w:rsidP="00EB2D94">
            <w:pPr>
              <w:autoSpaceDE w:val="0"/>
              <w:autoSpaceDN w:val="0"/>
              <w:adjustRightInd w:val="0"/>
              <w:jc w:val="center"/>
              <w:rPr>
                <w:rFonts w:ascii="Arial" w:hAnsi="Arial" w:cs="Arial"/>
                <w:noProof/>
                <w:color w:val="000000"/>
                <w:sz w:val="20"/>
                <w:szCs w:val="20"/>
              </w:rPr>
            </w:pPr>
            <w:r w:rsidRPr="006E1A77">
              <w:rPr>
                <w:rFonts w:ascii="Arial" w:hAnsi="Arial" w:cs="Arial"/>
                <w:noProof/>
                <w:color w:val="000000"/>
                <w:sz w:val="20"/>
                <w:szCs w:val="20"/>
              </w:rPr>
              <w:t>40</w:t>
            </w:r>
          </w:p>
        </w:tc>
      </w:tr>
      <w:tr w:rsidR="001731FD" w:rsidRPr="006E1A77" w:rsidTr="00EB2D94">
        <w:trPr>
          <w:trHeight w:val="172"/>
        </w:trPr>
        <w:tc>
          <w:tcPr>
            <w:tcW w:w="585" w:type="dxa"/>
            <w:vAlign w:val="center"/>
          </w:tcPr>
          <w:p w:rsidR="001731FD" w:rsidRPr="006E1A77" w:rsidRDefault="001731FD" w:rsidP="00EB2D94">
            <w:pPr>
              <w:autoSpaceDE w:val="0"/>
              <w:autoSpaceDN w:val="0"/>
              <w:adjustRightInd w:val="0"/>
              <w:jc w:val="center"/>
              <w:rPr>
                <w:rFonts w:ascii="Arial" w:hAnsi="Arial" w:cs="Arial"/>
                <w:noProof/>
                <w:color w:val="000000"/>
                <w:sz w:val="20"/>
                <w:szCs w:val="20"/>
              </w:rPr>
            </w:pPr>
            <w:r w:rsidRPr="006E1A77">
              <w:rPr>
                <w:rFonts w:ascii="Arial" w:hAnsi="Arial" w:cs="Arial"/>
                <w:noProof/>
                <w:color w:val="000000"/>
                <w:sz w:val="20"/>
                <w:szCs w:val="20"/>
              </w:rPr>
              <w:t>B</w:t>
            </w:r>
          </w:p>
        </w:tc>
        <w:tc>
          <w:tcPr>
            <w:tcW w:w="6946" w:type="dxa"/>
            <w:vAlign w:val="center"/>
          </w:tcPr>
          <w:p w:rsidR="001731FD" w:rsidRPr="006E1A77" w:rsidRDefault="001731FD" w:rsidP="00EB2D94">
            <w:pPr>
              <w:autoSpaceDE w:val="0"/>
              <w:autoSpaceDN w:val="0"/>
              <w:adjustRightInd w:val="0"/>
              <w:rPr>
                <w:rFonts w:ascii="Arial" w:hAnsi="Arial" w:cs="Arial"/>
                <w:noProof/>
                <w:color w:val="000000"/>
                <w:sz w:val="20"/>
                <w:szCs w:val="20"/>
              </w:rPr>
            </w:pPr>
            <w:r w:rsidRPr="006E1A77">
              <w:rPr>
                <w:rFonts w:ascii="Arial" w:hAnsi="Arial" w:cs="Arial"/>
                <w:noProof/>
                <w:sz w:val="20"/>
                <w:szCs w:val="20"/>
              </w:rPr>
              <w:t xml:space="preserve">Experiencia General de la firma </w:t>
            </w:r>
          </w:p>
        </w:tc>
        <w:tc>
          <w:tcPr>
            <w:tcW w:w="1276" w:type="dxa"/>
            <w:vAlign w:val="center"/>
          </w:tcPr>
          <w:p w:rsidR="001731FD" w:rsidRPr="006E1A77" w:rsidRDefault="001731FD" w:rsidP="00EB2D94">
            <w:pPr>
              <w:autoSpaceDE w:val="0"/>
              <w:autoSpaceDN w:val="0"/>
              <w:adjustRightInd w:val="0"/>
              <w:jc w:val="center"/>
              <w:rPr>
                <w:rFonts w:ascii="Arial" w:hAnsi="Arial" w:cs="Arial"/>
                <w:noProof/>
                <w:color w:val="000000"/>
                <w:sz w:val="20"/>
                <w:szCs w:val="20"/>
              </w:rPr>
            </w:pPr>
            <w:r w:rsidRPr="006E1A77">
              <w:rPr>
                <w:rFonts w:ascii="Arial" w:hAnsi="Arial" w:cs="Arial"/>
                <w:noProof/>
                <w:color w:val="000000"/>
                <w:sz w:val="20"/>
                <w:szCs w:val="20"/>
              </w:rPr>
              <w:t>10</w:t>
            </w:r>
          </w:p>
        </w:tc>
      </w:tr>
      <w:tr w:rsidR="001731FD" w:rsidRPr="006E1A77" w:rsidTr="00EB2D94">
        <w:trPr>
          <w:trHeight w:val="277"/>
        </w:trPr>
        <w:tc>
          <w:tcPr>
            <w:tcW w:w="585" w:type="dxa"/>
            <w:vAlign w:val="center"/>
          </w:tcPr>
          <w:p w:rsidR="001731FD" w:rsidRPr="006E1A77" w:rsidRDefault="001731FD" w:rsidP="00EB2D94">
            <w:pPr>
              <w:autoSpaceDE w:val="0"/>
              <w:autoSpaceDN w:val="0"/>
              <w:adjustRightInd w:val="0"/>
              <w:jc w:val="center"/>
              <w:rPr>
                <w:rFonts w:ascii="Arial" w:hAnsi="Arial" w:cs="Arial"/>
                <w:noProof/>
                <w:color w:val="000000"/>
                <w:sz w:val="20"/>
                <w:szCs w:val="20"/>
              </w:rPr>
            </w:pPr>
            <w:r w:rsidRPr="006E1A77">
              <w:rPr>
                <w:rFonts w:ascii="Arial" w:hAnsi="Arial" w:cs="Arial"/>
                <w:noProof/>
                <w:color w:val="000000"/>
                <w:sz w:val="20"/>
                <w:szCs w:val="20"/>
              </w:rPr>
              <w:t>C</w:t>
            </w:r>
          </w:p>
        </w:tc>
        <w:tc>
          <w:tcPr>
            <w:tcW w:w="6946" w:type="dxa"/>
            <w:vAlign w:val="center"/>
          </w:tcPr>
          <w:p w:rsidR="001731FD" w:rsidRPr="006E1A77" w:rsidRDefault="001731FD" w:rsidP="00EB2D94">
            <w:pPr>
              <w:autoSpaceDE w:val="0"/>
              <w:autoSpaceDN w:val="0"/>
              <w:adjustRightInd w:val="0"/>
              <w:jc w:val="both"/>
              <w:rPr>
                <w:rFonts w:ascii="Arial" w:hAnsi="Arial" w:cs="Arial"/>
                <w:noProof/>
                <w:color w:val="000000"/>
                <w:sz w:val="20"/>
                <w:szCs w:val="20"/>
              </w:rPr>
            </w:pPr>
            <w:r w:rsidRPr="006E1A77">
              <w:rPr>
                <w:rFonts w:ascii="Arial" w:hAnsi="Arial" w:cs="Arial"/>
                <w:noProof/>
                <w:sz w:val="20"/>
                <w:szCs w:val="20"/>
              </w:rPr>
              <w:t>Experiencia Específica de la firma</w:t>
            </w:r>
          </w:p>
        </w:tc>
        <w:tc>
          <w:tcPr>
            <w:tcW w:w="1276" w:type="dxa"/>
            <w:vAlign w:val="center"/>
          </w:tcPr>
          <w:p w:rsidR="001731FD" w:rsidRPr="006E1A77" w:rsidRDefault="001731FD" w:rsidP="00EB2D94">
            <w:pPr>
              <w:autoSpaceDE w:val="0"/>
              <w:autoSpaceDN w:val="0"/>
              <w:adjustRightInd w:val="0"/>
              <w:jc w:val="center"/>
              <w:rPr>
                <w:rFonts w:ascii="Arial" w:hAnsi="Arial" w:cs="Arial"/>
                <w:noProof/>
                <w:color w:val="000000"/>
                <w:sz w:val="20"/>
                <w:szCs w:val="20"/>
              </w:rPr>
            </w:pPr>
            <w:r w:rsidRPr="006E1A77">
              <w:rPr>
                <w:rFonts w:ascii="Arial" w:hAnsi="Arial" w:cs="Arial"/>
                <w:noProof/>
                <w:color w:val="000000"/>
                <w:sz w:val="20"/>
                <w:szCs w:val="20"/>
              </w:rPr>
              <w:t>10</w:t>
            </w:r>
          </w:p>
        </w:tc>
      </w:tr>
      <w:tr w:rsidR="001731FD" w:rsidRPr="006E1A77" w:rsidTr="00EB2D94">
        <w:trPr>
          <w:trHeight w:val="72"/>
        </w:trPr>
        <w:tc>
          <w:tcPr>
            <w:tcW w:w="585" w:type="dxa"/>
            <w:vAlign w:val="center"/>
          </w:tcPr>
          <w:p w:rsidR="001731FD" w:rsidRPr="006E1A77" w:rsidRDefault="001731FD" w:rsidP="00EB2D94">
            <w:pPr>
              <w:autoSpaceDE w:val="0"/>
              <w:autoSpaceDN w:val="0"/>
              <w:adjustRightInd w:val="0"/>
              <w:jc w:val="center"/>
              <w:rPr>
                <w:rFonts w:ascii="Arial" w:hAnsi="Arial" w:cs="Arial"/>
                <w:noProof/>
                <w:color w:val="000000"/>
                <w:sz w:val="20"/>
                <w:szCs w:val="20"/>
              </w:rPr>
            </w:pPr>
            <w:r w:rsidRPr="006E1A77">
              <w:rPr>
                <w:rFonts w:ascii="Arial" w:hAnsi="Arial" w:cs="Arial"/>
                <w:noProof/>
                <w:color w:val="000000"/>
                <w:sz w:val="20"/>
                <w:szCs w:val="20"/>
              </w:rPr>
              <w:t>D</w:t>
            </w:r>
          </w:p>
        </w:tc>
        <w:tc>
          <w:tcPr>
            <w:tcW w:w="6946" w:type="dxa"/>
            <w:vAlign w:val="center"/>
          </w:tcPr>
          <w:p w:rsidR="001731FD" w:rsidRPr="006E1A77" w:rsidRDefault="001731FD" w:rsidP="00EB2D94">
            <w:pPr>
              <w:autoSpaceDE w:val="0"/>
              <w:autoSpaceDN w:val="0"/>
              <w:adjustRightInd w:val="0"/>
              <w:rPr>
                <w:rFonts w:ascii="Arial" w:hAnsi="Arial" w:cs="Arial"/>
                <w:noProof/>
                <w:color w:val="000000"/>
                <w:sz w:val="20"/>
                <w:szCs w:val="20"/>
              </w:rPr>
            </w:pPr>
            <w:r w:rsidRPr="006E1A77">
              <w:rPr>
                <w:rFonts w:ascii="Arial" w:hAnsi="Arial" w:cs="Arial"/>
                <w:noProof/>
                <w:sz w:val="20"/>
                <w:szCs w:val="20"/>
              </w:rPr>
              <w:t>Plan de trabajo y metodología</w:t>
            </w:r>
          </w:p>
        </w:tc>
        <w:tc>
          <w:tcPr>
            <w:tcW w:w="1276" w:type="dxa"/>
            <w:vAlign w:val="center"/>
          </w:tcPr>
          <w:p w:rsidR="001731FD" w:rsidRPr="006E1A77" w:rsidRDefault="001731FD" w:rsidP="00EB2D94">
            <w:pPr>
              <w:autoSpaceDE w:val="0"/>
              <w:autoSpaceDN w:val="0"/>
              <w:adjustRightInd w:val="0"/>
              <w:jc w:val="center"/>
              <w:rPr>
                <w:rFonts w:ascii="Arial" w:hAnsi="Arial" w:cs="Arial"/>
                <w:noProof/>
                <w:color w:val="000000"/>
                <w:sz w:val="20"/>
                <w:szCs w:val="20"/>
              </w:rPr>
            </w:pPr>
            <w:r w:rsidRPr="006E1A77">
              <w:rPr>
                <w:rFonts w:ascii="Arial" w:hAnsi="Arial" w:cs="Arial"/>
                <w:noProof/>
                <w:color w:val="000000"/>
                <w:sz w:val="20"/>
                <w:szCs w:val="20"/>
              </w:rPr>
              <w:t>20</w:t>
            </w:r>
          </w:p>
        </w:tc>
      </w:tr>
      <w:tr w:rsidR="001731FD" w:rsidRPr="006E1A77" w:rsidTr="00EB2D94">
        <w:trPr>
          <w:trHeight w:val="72"/>
        </w:trPr>
        <w:tc>
          <w:tcPr>
            <w:tcW w:w="585" w:type="dxa"/>
            <w:vAlign w:val="center"/>
          </w:tcPr>
          <w:p w:rsidR="001731FD" w:rsidRPr="006E1A77" w:rsidRDefault="001731FD" w:rsidP="00EB2D94">
            <w:pPr>
              <w:autoSpaceDE w:val="0"/>
              <w:autoSpaceDN w:val="0"/>
              <w:adjustRightInd w:val="0"/>
              <w:jc w:val="center"/>
              <w:rPr>
                <w:rFonts w:ascii="Arial" w:hAnsi="Arial" w:cs="Arial"/>
                <w:noProof/>
                <w:color w:val="000000"/>
                <w:sz w:val="20"/>
                <w:szCs w:val="20"/>
              </w:rPr>
            </w:pPr>
            <w:r w:rsidRPr="006E1A77">
              <w:rPr>
                <w:rFonts w:ascii="Arial" w:hAnsi="Arial" w:cs="Arial"/>
                <w:noProof/>
                <w:color w:val="000000"/>
                <w:sz w:val="20"/>
                <w:szCs w:val="20"/>
              </w:rPr>
              <w:t>E</w:t>
            </w:r>
          </w:p>
        </w:tc>
        <w:tc>
          <w:tcPr>
            <w:tcW w:w="6946" w:type="dxa"/>
            <w:vAlign w:val="center"/>
          </w:tcPr>
          <w:p w:rsidR="001731FD" w:rsidRPr="006E1A77" w:rsidRDefault="001731FD" w:rsidP="00EB2D94">
            <w:pPr>
              <w:autoSpaceDE w:val="0"/>
              <w:autoSpaceDN w:val="0"/>
              <w:adjustRightInd w:val="0"/>
              <w:rPr>
                <w:rFonts w:ascii="Arial" w:hAnsi="Arial" w:cs="Arial"/>
                <w:noProof/>
                <w:color w:val="000000"/>
                <w:sz w:val="20"/>
                <w:szCs w:val="20"/>
              </w:rPr>
            </w:pPr>
            <w:r w:rsidRPr="006E1A77">
              <w:rPr>
                <w:rFonts w:ascii="Arial" w:hAnsi="Arial" w:cs="Arial"/>
                <w:noProof/>
                <w:color w:val="000000"/>
                <w:sz w:val="20"/>
                <w:szCs w:val="20"/>
              </w:rPr>
              <w:t>Transferencia de tecnología/capacitación</w:t>
            </w:r>
          </w:p>
        </w:tc>
        <w:tc>
          <w:tcPr>
            <w:tcW w:w="1276" w:type="dxa"/>
            <w:vAlign w:val="center"/>
          </w:tcPr>
          <w:p w:rsidR="001731FD" w:rsidRPr="006E1A77" w:rsidRDefault="001731FD" w:rsidP="00EB2D94">
            <w:pPr>
              <w:autoSpaceDE w:val="0"/>
              <w:autoSpaceDN w:val="0"/>
              <w:adjustRightInd w:val="0"/>
              <w:jc w:val="center"/>
              <w:rPr>
                <w:rFonts w:ascii="Arial" w:hAnsi="Arial" w:cs="Arial"/>
                <w:noProof/>
                <w:color w:val="000000"/>
                <w:sz w:val="20"/>
                <w:szCs w:val="20"/>
              </w:rPr>
            </w:pPr>
            <w:r w:rsidRPr="006E1A77">
              <w:rPr>
                <w:rFonts w:ascii="Arial" w:hAnsi="Arial" w:cs="Arial"/>
                <w:noProof/>
                <w:color w:val="000000"/>
                <w:sz w:val="20"/>
                <w:szCs w:val="20"/>
              </w:rPr>
              <w:t>15</w:t>
            </w:r>
          </w:p>
        </w:tc>
      </w:tr>
      <w:tr w:rsidR="001731FD" w:rsidRPr="006E1A77" w:rsidTr="00EB2D94">
        <w:trPr>
          <w:trHeight w:val="72"/>
        </w:trPr>
        <w:tc>
          <w:tcPr>
            <w:tcW w:w="585" w:type="dxa"/>
            <w:vAlign w:val="center"/>
          </w:tcPr>
          <w:p w:rsidR="001731FD" w:rsidRPr="006E1A77" w:rsidRDefault="001731FD" w:rsidP="00EB2D94">
            <w:pPr>
              <w:autoSpaceDE w:val="0"/>
              <w:autoSpaceDN w:val="0"/>
              <w:adjustRightInd w:val="0"/>
              <w:jc w:val="center"/>
              <w:rPr>
                <w:rFonts w:ascii="Arial" w:hAnsi="Arial" w:cs="Arial"/>
                <w:noProof/>
                <w:color w:val="000000"/>
                <w:sz w:val="20"/>
                <w:szCs w:val="20"/>
              </w:rPr>
            </w:pPr>
            <w:r w:rsidRPr="006E1A77">
              <w:rPr>
                <w:rFonts w:ascii="Arial" w:hAnsi="Arial" w:cs="Arial"/>
                <w:noProof/>
                <w:color w:val="000000"/>
                <w:sz w:val="20"/>
                <w:szCs w:val="20"/>
              </w:rPr>
              <w:t>F</w:t>
            </w:r>
          </w:p>
        </w:tc>
        <w:tc>
          <w:tcPr>
            <w:tcW w:w="6946" w:type="dxa"/>
            <w:vAlign w:val="center"/>
          </w:tcPr>
          <w:p w:rsidR="001731FD" w:rsidRPr="006E1A77" w:rsidRDefault="001731FD" w:rsidP="00EB2D94">
            <w:pPr>
              <w:autoSpaceDE w:val="0"/>
              <w:autoSpaceDN w:val="0"/>
              <w:adjustRightInd w:val="0"/>
              <w:rPr>
                <w:rFonts w:ascii="Arial" w:hAnsi="Arial" w:cs="Arial"/>
                <w:noProof/>
                <w:color w:val="000000"/>
                <w:sz w:val="20"/>
                <w:szCs w:val="20"/>
              </w:rPr>
            </w:pPr>
            <w:r w:rsidRPr="006E1A77">
              <w:rPr>
                <w:rFonts w:ascii="Arial" w:hAnsi="Arial" w:cs="Arial"/>
                <w:noProof/>
                <w:color w:val="000000"/>
                <w:sz w:val="20"/>
                <w:szCs w:val="20"/>
              </w:rPr>
              <w:t>Instrumentos y equipos disponibles</w:t>
            </w:r>
          </w:p>
        </w:tc>
        <w:tc>
          <w:tcPr>
            <w:tcW w:w="1276" w:type="dxa"/>
            <w:vAlign w:val="center"/>
          </w:tcPr>
          <w:p w:rsidR="001731FD" w:rsidRPr="006E1A77" w:rsidRDefault="001731FD" w:rsidP="00EB2D94">
            <w:pPr>
              <w:autoSpaceDE w:val="0"/>
              <w:autoSpaceDN w:val="0"/>
              <w:adjustRightInd w:val="0"/>
              <w:jc w:val="center"/>
              <w:rPr>
                <w:rFonts w:ascii="Arial" w:hAnsi="Arial" w:cs="Arial"/>
                <w:noProof/>
                <w:color w:val="000000"/>
                <w:sz w:val="20"/>
                <w:szCs w:val="20"/>
              </w:rPr>
            </w:pPr>
            <w:r w:rsidRPr="006E1A77">
              <w:rPr>
                <w:rFonts w:ascii="Arial" w:hAnsi="Arial" w:cs="Arial"/>
                <w:noProof/>
                <w:color w:val="000000"/>
                <w:sz w:val="20"/>
                <w:szCs w:val="20"/>
              </w:rPr>
              <w:t>5</w:t>
            </w:r>
          </w:p>
        </w:tc>
      </w:tr>
      <w:tr w:rsidR="001731FD" w:rsidRPr="006E1A77" w:rsidTr="00EB2D94">
        <w:trPr>
          <w:cantSplit/>
          <w:trHeight w:val="64"/>
        </w:trPr>
        <w:tc>
          <w:tcPr>
            <w:tcW w:w="7531" w:type="dxa"/>
            <w:gridSpan w:val="2"/>
            <w:vAlign w:val="center"/>
          </w:tcPr>
          <w:p w:rsidR="001731FD" w:rsidRPr="006E1A77" w:rsidRDefault="001731FD" w:rsidP="00EB2D94">
            <w:pPr>
              <w:autoSpaceDE w:val="0"/>
              <w:autoSpaceDN w:val="0"/>
              <w:adjustRightInd w:val="0"/>
              <w:jc w:val="right"/>
              <w:rPr>
                <w:rFonts w:ascii="Arial" w:hAnsi="Arial" w:cs="Arial"/>
                <w:b/>
                <w:noProof/>
                <w:color w:val="000000"/>
                <w:sz w:val="20"/>
                <w:szCs w:val="20"/>
              </w:rPr>
            </w:pPr>
            <w:r w:rsidRPr="006E1A77">
              <w:rPr>
                <w:rFonts w:ascii="Arial" w:hAnsi="Arial" w:cs="Arial"/>
                <w:b/>
                <w:noProof/>
                <w:color w:val="000000"/>
                <w:sz w:val="20"/>
                <w:szCs w:val="20"/>
              </w:rPr>
              <w:t>TOTAL</w:t>
            </w:r>
          </w:p>
        </w:tc>
        <w:tc>
          <w:tcPr>
            <w:tcW w:w="1276" w:type="dxa"/>
            <w:vAlign w:val="center"/>
          </w:tcPr>
          <w:p w:rsidR="001731FD" w:rsidRPr="006E1A77" w:rsidRDefault="001731FD" w:rsidP="00EB2D94">
            <w:pPr>
              <w:autoSpaceDE w:val="0"/>
              <w:autoSpaceDN w:val="0"/>
              <w:adjustRightInd w:val="0"/>
              <w:jc w:val="center"/>
              <w:rPr>
                <w:rFonts w:ascii="Arial" w:hAnsi="Arial" w:cs="Arial"/>
                <w:b/>
                <w:noProof/>
                <w:color w:val="000000"/>
                <w:sz w:val="20"/>
                <w:szCs w:val="20"/>
              </w:rPr>
            </w:pPr>
            <w:r w:rsidRPr="006E1A77">
              <w:rPr>
                <w:rFonts w:ascii="Arial" w:hAnsi="Arial" w:cs="Arial"/>
                <w:b/>
                <w:noProof/>
                <w:color w:val="000000"/>
                <w:sz w:val="20"/>
                <w:szCs w:val="20"/>
              </w:rPr>
              <w:t>100</w:t>
            </w:r>
          </w:p>
        </w:tc>
      </w:tr>
    </w:tbl>
    <w:p w:rsidR="001731FD" w:rsidRPr="001731FD" w:rsidRDefault="001731FD" w:rsidP="001731FD">
      <w:pPr>
        <w:suppressAutoHyphens w:val="0"/>
        <w:spacing w:after="0" w:line="240" w:lineRule="auto"/>
        <w:contextualSpacing/>
        <w:jc w:val="both"/>
        <w:rPr>
          <w:rFonts w:ascii="Arial" w:eastAsia="Times New Roman" w:hAnsi="Arial" w:cs="Arial"/>
          <w:lang w:val="es-EC" w:eastAsia="es-EC"/>
        </w:rPr>
      </w:pPr>
    </w:p>
    <w:p w:rsidR="00E60D6B" w:rsidRDefault="00E60D6B" w:rsidP="00E60D6B">
      <w:pPr>
        <w:suppressAutoHyphens w:val="0"/>
        <w:spacing w:after="0" w:line="240" w:lineRule="auto"/>
        <w:ind w:left="1440"/>
        <w:contextualSpacing/>
        <w:jc w:val="both"/>
        <w:rPr>
          <w:rFonts w:ascii="Arial" w:eastAsia="Times New Roman" w:hAnsi="Arial" w:cs="Arial"/>
          <w:lang w:val="es-MX" w:eastAsia="es-EC"/>
        </w:rPr>
      </w:pPr>
    </w:p>
    <w:p w:rsidR="001731FD" w:rsidRDefault="001731FD" w:rsidP="001731FD">
      <w:pPr>
        <w:numPr>
          <w:ilvl w:val="0"/>
          <w:numId w:val="40"/>
        </w:numPr>
        <w:suppressAutoHyphens w:val="0"/>
        <w:autoSpaceDE w:val="0"/>
        <w:autoSpaceDN w:val="0"/>
        <w:adjustRightInd w:val="0"/>
        <w:spacing w:after="0" w:line="240" w:lineRule="auto"/>
        <w:contextualSpacing/>
        <w:rPr>
          <w:rFonts w:ascii="Arial" w:hAnsi="Arial" w:cs="Arial"/>
          <w:b/>
        </w:rPr>
      </w:pPr>
      <w:r w:rsidRPr="006E1A77">
        <w:rPr>
          <w:rFonts w:ascii="Arial" w:hAnsi="Arial" w:cs="Arial"/>
          <w:b/>
        </w:rPr>
        <w:t>Experiencia general del oferente (Sobre 10 puntos)</w:t>
      </w:r>
    </w:p>
    <w:p w:rsidR="001731FD" w:rsidRPr="006E1A77" w:rsidRDefault="001731FD" w:rsidP="001731FD">
      <w:pPr>
        <w:suppressAutoHyphens w:val="0"/>
        <w:autoSpaceDE w:val="0"/>
        <w:autoSpaceDN w:val="0"/>
        <w:adjustRightInd w:val="0"/>
        <w:spacing w:after="0" w:line="240" w:lineRule="auto"/>
        <w:ind w:left="786"/>
        <w:contextualSpacing/>
        <w:rPr>
          <w:rFonts w:ascii="Arial" w:hAnsi="Arial" w:cs="Arial"/>
          <w:b/>
        </w:rPr>
      </w:pPr>
    </w:p>
    <w:tbl>
      <w:tblPr>
        <w:tblW w:w="878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0" w:type="dxa"/>
          <w:bottom w:w="57" w:type="dxa"/>
          <w:right w:w="70" w:type="dxa"/>
        </w:tblCellMar>
        <w:tblLook w:val="0000"/>
      </w:tblPr>
      <w:tblGrid>
        <w:gridCol w:w="3544"/>
        <w:gridCol w:w="851"/>
        <w:gridCol w:w="4394"/>
      </w:tblGrid>
      <w:tr w:rsidR="001731FD" w:rsidRPr="006E1A77" w:rsidTr="00EB2D94">
        <w:tc>
          <w:tcPr>
            <w:tcW w:w="3544" w:type="dxa"/>
            <w:vAlign w:val="center"/>
          </w:tcPr>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Experiencia probada en la realización de trabajos anteriores</w:t>
            </w:r>
          </w:p>
        </w:tc>
        <w:tc>
          <w:tcPr>
            <w:tcW w:w="851" w:type="dxa"/>
            <w:vAlign w:val="center"/>
          </w:tcPr>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Puntaje máximo</w:t>
            </w:r>
          </w:p>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(10)</w:t>
            </w:r>
          </w:p>
        </w:tc>
        <w:tc>
          <w:tcPr>
            <w:tcW w:w="4394" w:type="dxa"/>
            <w:vAlign w:val="center"/>
          </w:tcPr>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Criterios</w:t>
            </w:r>
          </w:p>
        </w:tc>
      </w:tr>
      <w:tr w:rsidR="001731FD" w:rsidRPr="006E1A77" w:rsidTr="00EB2D94">
        <w:trPr>
          <w:trHeight w:val="703"/>
        </w:trPr>
        <w:tc>
          <w:tcPr>
            <w:tcW w:w="3544" w:type="dxa"/>
          </w:tcPr>
          <w:p w:rsidR="001731FD" w:rsidRPr="006E1A77" w:rsidRDefault="001731FD" w:rsidP="00EB2D94">
            <w:pPr>
              <w:jc w:val="both"/>
              <w:rPr>
                <w:rFonts w:ascii="Arial" w:hAnsi="Arial" w:cs="Arial"/>
                <w:sz w:val="18"/>
                <w:szCs w:val="18"/>
                <w:lang w:val="es-MX"/>
              </w:rPr>
            </w:pPr>
            <w:r w:rsidRPr="006E1A77">
              <w:rPr>
                <w:rFonts w:ascii="Arial" w:hAnsi="Arial" w:cs="Arial"/>
                <w:sz w:val="18"/>
                <w:szCs w:val="18"/>
                <w:lang w:val="es-MX"/>
              </w:rPr>
              <w:t>Experiencia general en labores de consultoría</w:t>
            </w:r>
          </w:p>
        </w:tc>
        <w:tc>
          <w:tcPr>
            <w:tcW w:w="851" w:type="dxa"/>
            <w:vAlign w:val="center"/>
          </w:tcPr>
          <w:p w:rsidR="001731FD" w:rsidRPr="006E1A77" w:rsidRDefault="001731FD" w:rsidP="00EB2D94">
            <w:pPr>
              <w:jc w:val="center"/>
              <w:rPr>
                <w:rFonts w:ascii="Arial" w:hAnsi="Arial" w:cs="Arial"/>
                <w:sz w:val="18"/>
                <w:szCs w:val="18"/>
                <w:lang w:val="es-MX"/>
              </w:rPr>
            </w:pPr>
            <w:r w:rsidRPr="006E1A77">
              <w:rPr>
                <w:rFonts w:ascii="Arial" w:hAnsi="Arial" w:cs="Arial"/>
                <w:sz w:val="18"/>
                <w:szCs w:val="18"/>
                <w:lang w:val="es-MX"/>
              </w:rPr>
              <w:t>6</w:t>
            </w:r>
          </w:p>
        </w:tc>
        <w:tc>
          <w:tcPr>
            <w:tcW w:w="4394" w:type="dxa"/>
          </w:tcPr>
          <w:p w:rsidR="001731FD" w:rsidRPr="006E1A77" w:rsidRDefault="001731FD" w:rsidP="001731FD">
            <w:pPr>
              <w:widowControl w:val="0"/>
              <w:numPr>
                <w:ilvl w:val="0"/>
                <w:numId w:val="38"/>
              </w:numPr>
              <w:tabs>
                <w:tab w:val="clear" w:pos="360"/>
                <w:tab w:val="num" w:pos="213"/>
              </w:tabs>
              <w:spacing w:after="0" w:line="240" w:lineRule="auto"/>
              <w:ind w:left="213" w:hanging="213"/>
              <w:jc w:val="both"/>
              <w:rPr>
                <w:rFonts w:ascii="Arial" w:hAnsi="Arial" w:cs="Arial"/>
                <w:sz w:val="18"/>
                <w:szCs w:val="18"/>
                <w:lang w:val="es-MX"/>
              </w:rPr>
            </w:pPr>
            <w:r w:rsidRPr="006E1A77">
              <w:rPr>
                <w:rFonts w:ascii="Arial" w:hAnsi="Arial" w:cs="Arial"/>
                <w:sz w:val="18"/>
                <w:szCs w:val="18"/>
                <w:lang w:val="es-MX"/>
              </w:rPr>
              <w:t>1 punto por cada consultoría efectuada en entidades gubernamentales, privadas, u organismos de cooperación en los últimos cinco años.</w:t>
            </w:r>
          </w:p>
        </w:tc>
      </w:tr>
      <w:tr w:rsidR="001731FD" w:rsidRPr="006E1A77" w:rsidTr="00EB2D94">
        <w:tc>
          <w:tcPr>
            <w:tcW w:w="3544" w:type="dxa"/>
          </w:tcPr>
          <w:p w:rsidR="001731FD" w:rsidRPr="006E1A77" w:rsidRDefault="001731FD" w:rsidP="00EB2D94">
            <w:pPr>
              <w:jc w:val="both"/>
              <w:rPr>
                <w:rFonts w:ascii="Arial" w:hAnsi="Arial" w:cs="Arial"/>
                <w:b/>
                <w:sz w:val="18"/>
                <w:szCs w:val="18"/>
                <w:lang w:val="es-MX"/>
              </w:rPr>
            </w:pPr>
            <w:r w:rsidRPr="006E1A77">
              <w:rPr>
                <w:rFonts w:ascii="Arial" w:hAnsi="Arial" w:cs="Arial"/>
                <w:sz w:val="18"/>
                <w:szCs w:val="18"/>
                <w:lang w:val="es-MX"/>
              </w:rPr>
              <w:t>Constitución y operación</w:t>
            </w:r>
          </w:p>
        </w:tc>
        <w:tc>
          <w:tcPr>
            <w:tcW w:w="851" w:type="dxa"/>
            <w:vAlign w:val="center"/>
          </w:tcPr>
          <w:p w:rsidR="001731FD" w:rsidRPr="006E1A77" w:rsidRDefault="001731FD" w:rsidP="00EB2D94">
            <w:pPr>
              <w:jc w:val="center"/>
              <w:rPr>
                <w:rFonts w:ascii="Arial" w:hAnsi="Arial" w:cs="Arial"/>
                <w:sz w:val="18"/>
                <w:szCs w:val="18"/>
                <w:lang w:val="es-MX"/>
              </w:rPr>
            </w:pPr>
            <w:r w:rsidRPr="006E1A77">
              <w:rPr>
                <w:rFonts w:ascii="Arial" w:hAnsi="Arial" w:cs="Arial"/>
                <w:sz w:val="18"/>
                <w:szCs w:val="18"/>
                <w:lang w:val="es-MX"/>
              </w:rPr>
              <w:t>4</w:t>
            </w:r>
          </w:p>
        </w:tc>
        <w:tc>
          <w:tcPr>
            <w:tcW w:w="4394" w:type="dxa"/>
            <w:vAlign w:val="center"/>
          </w:tcPr>
          <w:p w:rsidR="001731FD" w:rsidRPr="006E1A77" w:rsidRDefault="001731FD" w:rsidP="001731FD">
            <w:pPr>
              <w:widowControl w:val="0"/>
              <w:numPr>
                <w:ilvl w:val="0"/>
                <w:numId w:val="38"/>
              </w:numPr>
              <w:tabs>
                <w:tab w:val="clear" w:pos="360"/>
                <w:tab w:val="num" w:pos="213"/>
              </w:tabs>
              <w:spacing w:after="0" w:line="240" w:lineRule="auto"/>
              <w:ind w:left="213" w:hanging="213"/>
              <w:jc w:val="both"/>
              <w:rPr>
                <w:rFonts w:ascii="Arial" w:hAnsi="Arial" w:cs="Arial"/>
                <w:sz w:val="18"/>
                <w:szCs w:val="18"/>
                <w:lang w:val="es-MX"/>
              </w:rPr>
            </w:pPr>
            <w:r w:rsidRPr="006E1A77">
              <w:rPr>
                <w:rFonts w:ascii="Arial" w:hAnsi="Arial" w:cs="Arial"/>
                <w:sz w:val="18"/>
                <w:szCs w:val="18"/>
                <w:lang w:val="es-MX"/>
              </w:rPr>
              <w:t>1 punto por cada año de operación contados desde la fecha de constitución de la firma consultora.</w:t>
            </w:r>
          </w:p>
        </w:tc>
      </w:tr>
    </w:tbl>
    <w:p w:rsidR="001731FD" w:rsidRPr="006E1A77" w:rsidRDefault="001731FD" w:rsidP="001731FD">
      <w:pPr>
        <w:rPr>
          <w:rFonts w:ascii="Arial" w:hAnsi="Arial" w:cs="Arial"/>
        </w:rPr>
      </w:pPr>
    </w:p>
    <w:p w:rsidR="001731FD" w:rsidRPr="006E1A77" w:rsidRDefault="001731FD" w:rsidP="001731FD">
      <w:pPr>
        <w:numPr>
          <w:ilvl w:val="0"/>
          <w:numId w:val="40"/>
        </w:numPr>
        <w:suppressAutoHyphens w:val="0"/>
        <w:autoSpaceDE w:val="0"/>
        <w:autoSpaceDN w:val="0"/>
        <w:adjustRightInd w:val="0"/>
        <w:spacing w:after="0" w:line="240" w:lineRule="auto"/>
        <w:contextualSpacing/>
        <w:rPr>
          <w:rFonts w:ascii="Arial" w:hAnsi="Arial" w:cs="Arial"/>
          <w:b/>
        </w:rPr>
      </w:pPr>
      <w:r w:rsidRPr="006E1A77">
        <w:rPr>
          <w:rFonts w:ascii="Arial" w:hAnsi="Arial" w:cs="Arial"/>
          <w:b/>
        </w:rPr>
        <w:t>Experiencia específica del oferente (sobre 10 puntos)</w:t>
      </w:r>
    </w:p>
    <w:p w:rsidR="001731FD" w:rsidRPr="006E1A77" w:rsidRDefault="001731FD" w:rsidP="001731FD">
      <w:pPr>
        <w:ind w:left="786"/>
        <w:rPr>
          <w:rFonts w:ascii="Arial" w:hAnsi="Arial" w:cs="Arial"/>
        </w:rPr>
      </w:pPr>
    </w:p>
    <w:tbl>
      <w:tblPr>
        <w:tblW w:w="878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0" w:type="dxa"/>
          <w:bottom w:w="57" w:type="dxa"/>
          <w:right w:w="70" w:type="dxa"/>
        </w:tblCellMar>
        <w:tblLook w:val="0000"/>
      </w:tblPr>
      <w:tblGrid>
        <w:gridCol w:w="3544"/>
        <w:gridCol w:w="851"/>
        <w:gridCol w:w="4394"/>
      </w:tblGrid>
      <w:tr w:rsidR="001731FD" w:rsidRPr="006E1A77" w:rsidTr="00EB2D94">
        <w:tc>
          <w:tcPr>
            <w:tcW w:w="3544" w:type="dxa"/>
            <w:vAlign w:val="center"/>
          </w:tcPr>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Experiencia probada en la realización de trabajos anteriores</w:t>
            </w:r>
          </w:p>
        </w:tc>
        <w:tc>
          <w:tcPr>
            <w:tcW w:w="851" w:type="dxa"/>
            <w:vAlign w:val="center"/>
          </w:tcPr>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Puntaje máximo</w:t>
            </w:r>
          </w:p>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(10)</w:t>
            </w:r>
          </w:p>
        </w:tc>
        <w:tc>
          <w:tcPr>
            <w:tcW w:w="4394" w:type="dxa"/>
            <w:vAlign w:val="center"/>
          </w:tcPr>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Criterios</w:t>
            </w:r>
          </w:p>
        </w:tc>
      </w:tr>
      <w:tr w:rsidR="001731FD" w:rsidRPr="006E1A77" w:rsidTr="00EB2D94">
        <w:tc>
          <w:tcPr>
            <w:tcW w:w="3544" w:type="dxa"/>
          </w:tcPr>
          <w:p w:rsidR="001731FD" w:rsidRPr="006E1A77" w:rsidRDefault="001731FD" w:rsidP="00EB2D94">
            <w:pPr>
              <w:jc w:val="both"/>
              <w:rPr>
                <w:rFonts w:ascii="Arial" w:hAnsi="Arial" w:cs="Arial"/>
                <w:sz w:val="18"/>
                <w:szCs w:val="18"/>
                <w:lang w:val="es-MX"/>
              </w:rPr>
            </w:pPr>
            <w:r w:rsidRPr="006E1A77">
              <w:rPr>
                <w:rFonts w:ascii="Arial" w:hAnsi="Arial" w:cs="Arial"/>
                <w:sz w:val="18"/>
                <w:szCs w:val="18"/>
                <w:lang w:val="es-MX"/>
              </w:rPr>
              <w:t>Experiencia específica en el desarrollo de proyectos productivos, innovación y mejoramiento de cadenas productivas.</w:t>
            </w:r>
          </w:p>
        </w:tc>
        <w:tc>
          <w:tcPr>
            <w:tcW w:w="851" w:type="dxa"/>
            <w:vAlign w:val="center"/>
          </w:tcPr>
          <w:p w:rsidR="001731FD" w:rsidRPr="006E1A77" w:rsidRDefault="001731FD" w:rsidP="00EB2D94">
            <w:pPr>
              <w:jc w:val="center"/>
              <w:rPr>
                <w:rFonts w:ascii="Arial" w:hAnsi="Arial" w:cs="Arial"/>
                <w:sz w:val="18"/>
                <w:szCs w:val="18"/>
                <w:lang w:val="es-MX"/>
              </w:rPr>
            </w:pPr>
            <w:r w:rsidRPr="006E1A77">
              <w:rPr>
                <w:rFonts w:ascii="Arial" w:hAnsi="Arial" w:cs="Arial"/>
                <w:sz w:val="18"/>
                <w:szCs w:val="18"/>
                <w:lang w:val="es-MX"/>
              </w:rPr>
              <w:t>10</w:t>
            </w:r>
          </w:p>
        </w:tc>
        <w:tc>
          <w:tcPr>
            <w:tcW w:w="4394" w:type="dxa"/>
            <w:vAlign w:val="center"/>
          </w:tcPr>
          <w:p w:rsidR="001731FD" w:rsidRPr="006E1A77" w:rsidRDefault="001731FD" w:rsidP="001731FD">
            <w:pPr>
              <w:widowControl w:val="0"/>
              <w:numPr>
                <w:ilvl w:val="0"/>
                <w:numId w:val="38"/>
              </w:numPr>
              <w:tabs>
                <w:tab w:val="clear" w:pos="360"/>
                <w:tab w:val="num" w:pos="213"/>
              </w:tabs>
              <w:spacing w:after="0" w:line="240" w:lineRule="auto"/>
              <w:ind w:left="213" w:hanging="213"/>
              <w:jc w:val="both"/>
              <w:rPr>
                <w:rFonts w:ascii="Arial" w:hAnsi="Arial" w:cs="Arial"/>
                <w:sz w:val="18"/>
                <w:szCs w:val="18"/>
                <w:lang w:val="es-MX"/>
              </w:rPr>
            </w:pPr>
            <w:r w:rsidRPr="006E1A77">
              <w:rPr>
                <w:rFonts w:ascii="Arial" w:hAnsi="Arial" w:cs="Arial"/>
                <w:sz w:val="18"/>
                <w:szCs w:val="18"/>
                <w:lang w:val="es-MX"/>
              </w:rPr>
              <w:t>2 puntos por cada proyecto desarrollado por la firma consultora.</w:t>
            </w:r>
          </w:p>
        </w:tc>
      </w:tr>
    </w:tbl>
    <w:p w:rsidR="001731FD" w:rsidRPr="006E1A77" w:rsidRDefault="001731FD" w:rsidP="001731FD">
      <w:pPr>
        <w:rPr>
          <w:rFonts w:ascii="Arial" w:hAnsi="Arial" w:cs="Arial"/>
        </w:rPr>
      </w:pPr>
    </w:p>
    <w:p w:rsidR="001731FD" w:rsidRPr="006E1A77" w:rsidRDefault="001731FD" w:rsidP="001731FD">
      <w:pPr>
        <w:numPr>
          <w:ilvl w:val="0"/>
          <w:numId w:val="40"/>
        </w:numPr>
        <w:suppressAutoHyphens w:val="0"/>
        <w:spacing w:after="0" w:line="240" w:lineRule="auto"/>
        <w:contextualSpacing/>
        <w:jc w:val="both"/>
        <w:rPr>
          <w:rFonts w:ascii="Arial" w:hAnsi="Arial" w:cs="Arial"/>
          <w:b/>
        </w:rPr>
      </w:pPr>
      <w:r w:rsidRPr="006E1A77">
        <w:rPr>
          <w:rFonts w:ascii="Arial" w:hAnsi="Arial" w:cs="Arial"/>
          <w:b/>
        </w:rPr>
        <w:t>Plan de trabajo y metodología propuesta (Sobre 20 puntos)</w:t>
      </w:r>
    </w:p>
    <w:p w:rsidR="001731FD" w:rsidRPr="006E1A77" w:rsidRDefault="001731FD" w:rsidP="001731FD">
      <w:pPr>
        <w:jc w:val="both"/>
        <w:rPr>
          <w:rFonts w:ascii="Arial" w:hAnsi="Arial" w:cs="Arial"/>
          <w:sz w:val="18"/>
          <w:szCs w:val="18"/>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0" w:type="dxa"/>
          <w:bottom w:w="57" w:type="dxa"/>
          <w:right w:w="70" w:type="dxa"/>
        </w:tblCellMar>
        <w:tblLook w:val="0000"/>
      </w:tblPr>
      <w:tblGrid>
        <w:gridCol w:w="3047"/>
        <w:gridCol w:w="851"/>
        <w:gridCol w:w="4961"/>
      </w:tblGrid>
      <w:tr w:rsidR="001731FD" w:rsidRPr="006E1A77" w:rsidTr="00EB2D94">
        <w:trPr>
          <w:tblHeader/>
        </w:trPr>
        <w:tc>
          <w:tcPr>
            <w:tcW w:w="3047" w:type="dxa"/>
            <w:vAlign w:val="center"/>
          </w:tcPr>
          <w:p w:rsidR="001731FD" w:rsidRPr="006E1A77" w:rsidRDefault="001731FD" w:rsidP="00EB2D94">
            <w:pPr>
              <w:jc w:val="center"/>
              <w:rPr>
                <w:rFonts w:ascii="Arial" w:hAnsi="Arial" w:cs="Arial"/>
                <w:b/>
                <w:sz w:val="18"/>
                <w:szCs w:val="18"/>
                <w:lang w:val="es-MX"/>
              </w:rPr>
            </w:pPr>
            <w:r w:rsidRPr="006E1A77">
              <w:rPr>
                <w:rFonts w:ascii="Arial" w:hAnsi="Arial" w:cs="Arial"/>
                <w:b/>
                <w:noProof/>
                <w:sz w:val="18"/>
                <w:szCs w:val="18"/>
              </w:rPr>
              <w:t>Plan de trabajo, metodología propuesta</w:t>
            </w:r>
          </w:p>
        </w:tc>
        <w:tc>
          <w:tcPr>
            <w:tcW w:w="851" w:type="dxa"/>
            <w:vAlign w:val="center"/>
          </w:tcPr>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Puntaje máximo</w:t>
            </w:r>
          </w:p>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(20)</w:t>
            </w:r>
          </w:p>
        </w:tc>
        <w:tc>
          <w:tcPr>
            <w:tcW w:w="4961" w:type="dxa"/>
            <w:vAlign w:val="center"/>
          </w:tcPr>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Criterios</w:t>
            </w:r>
          </w:p>
        </w:tc>
      </w:tr>
      <w:tr w:rsidR="001731FD" w:rsidRPr="006E1A77" w:rsidTr="00EB2D94">
        <w:tc>
          <w:tcPr>
            <w:tcW w:w="3047" w:type="dxa"/>
          </w:tcPr>
          <w:p w:rsidR="001731FD" w:rsidRPr="006E1A77" w:rsidRDefault="001731FD" w:rsidP="00EB2D94">
            <w:pPr>
              <w:rPr>
                <w:rFonts w:ascii="Arial" w:hAnsi="Arial" w:cs="Arial"/>
                <w:sz w:val="18"/>
                <w:szCs w:val="18"/>
                <w:lang w:val="es-MX"/>
              </w:rPr>
            </w:pPr>
            <w:r w:rsidRPr="006E1A77">
              <w:rPr>
                <w:rFonts w:ascii="Arial" w:hAnsi="Arial" w:cs="Arial"/>
                <w:sz w:val="18"/>
                <w:szCs w:val="18"/>
                <w:lang w:val="es-MX"/>
              </w:rPr>
              <w:t>Organización y plan de trabajo</w:t>
            </w:r>
          </w:p>
        </w:tc>
        <w:tc>
          <w:tcPr>
            <w:tcW w:w="851" w:type="dxa"/>
            <w:vAlign w:val="center"/>
          </w:tcPr>
          <w:p w:rsidR="001731FD" w:rsidRPr="006E1A77" w:rsidRDefault="001731FD" w:rsidP="00EB2D94">
            <w:pPr>
              <w:jc w:val="center"/>
              <w:rPr>
                <w:rFonts w:ascii="Arial" w:hAnsi="Arial" w:cs="Arial"/>
                <w:sz w:val="18"/>
                <w:szCs w:val="18"/>
                <w:lang w:val="es-MX"/>
              </w:rPr>
            </w:pPr>
            <w:r w:rsidRPr="006E1A77">
              <w:rPr>
                <w:rFonts w:ascii="Arial" w:hAnsi="Arial" w:cs="Arial"/>
                <w:sz w:val="18"/>
                <w:szCs w:val="18"/>
                <w:lang w:val="es-MX"/>
              </w:rPr>
              <w:t>10</w:t>
            </w:r>
          </w:p>
          <w:p w:rsidR="001731FD" w:rsidRPr="006E1A77" w:rsidRDefault="001731FD" w:rsidP="00EB2D94">
            <w:pPr>
              <w:jc w:val="center"/>
              <w:rPr>
                <w:rFonts w:ascii="Arial" w:hAnsi="Arial" w:cs="Arial"/>
                <w:sz w:val="18"/>
                <w:szCs w:val="18"/>
                <w:lang w:val="es-MX"/>
              </w:rPr>
            </w:pPr>
          </w:p>
        </w:tc>
        <w:tc>
          <w:tcPr>
            <w:tcW w:w="4961" w:type="dxa"/>
          </w:tcPr>
          <w:p w:rsidR="001731FD" w:rsidRPr="006E1A77" w:rsidRDefault="001731FD" w:rsidP="001731FD">
            <w:pPr>
              <w:widowControl w:val="0"/>
              <w:numPr>
                <w:ilvl w:val="0"/>
                <w:numId w:val="38"/>
              </w:numPr>
              <w:tabs>
                <w:tab w:val="clear" w:pos="360"/>
                <w:tab w:val="num" w:pos="213"/>
              </w:tabs>
              <w:spacing w:after="0" w:line="240" w:lineRule="auto"/>
              <w:ind w:left="213" w:hanging="213"/>
              <w:jc w:val="both"/>
              <w:rPr>
                <w:rFonts w:ascii="Arial" w:hAnsi="Arial" w:cs="Arial"/>
                <w:sz w:val="18"/>
                <w:szCs w:val="18"/>
                <w:lang w:val="es-MX"/>
              </w:rPr>
            </w:pPr>
            <w:r w:rsidRPr="006E1A77">
              <w:rPr>
                <w:rFonts w:ascii="Arial" w:hAnsi="Arial" w:cs="Arial"/>
                <w:sz w:val="18"/>
                <w:szCs w:val="18"/>
                <w:lang w:val="es-MX"/>
              </w:rPr>
              <w:t xml:space="preserve">2 puntos si el organigrama estructural y funcional propuesto se ajusta a los requerimientos de la consultoría. </w:t>
            </w:r>
          </w:p>
          <w:p w:rsidR="001731FD" w:rsidRPr="006E1A77" w:rsidRDefault="001731FD" w:rsidP="001731FD">
            <w:pPr>
              <w:widowControl w:val="0"/>
              <w:numPr>
                <w:ilvl w:val="0"/>
                <w:numId w:val="38"/>
              </w:numPr>
              <w:tabs>
                <w:tab w:val="clear" w:pos="360"/>
                <w:tab w:val="num" w:pos="213"/>
              </w:tabs>
              <w:spacing w:after="0" w:line="240" w:lineRule="auto"/>
              <w:ind w:left="213" w:hanging="213"/>
              <w:jc w:val="both"/>
              <w:rPr>
                <w:rFonts w:ascii="Arial" w:hAnsi="Arial" w:cs="Arial"/>
                <w:sz w:val="18"/>
                <w:szCs w:val="18"/>
                <w:lang w:val="es-MX"/>
              </w:rPr>
            </w:pPr>
            <w:r w:rsidRPr="006E1A77">
              <w:rPr>
                <w:rFonts w:ascii="Arial" w:hAnsi="Arial" w:cs="Arial"/>
                <w:sz w:val="18"/>
                <w:szCs w:val="18"/>
                <w:lang w:val="es-MX"/>
              </w:rPr>
              <w:t xml:space="preserve">4 puntos si el  plan de trabajo contempla todas las fases de la consultoría y los productos previstos. </w:t>
            </w:r>
          </w:p>
          <w:p w:rsidR="001731FD" w:rsidRPr="006E1A77" w:rsidRDefault="001731FD" w:rsidP="001731FD">
            <w:pPr>
              <w:widowControl w:val="0"/>
              <w:numPr>
                <w:ilvl w:val="0"/>
                <w:numId w:val="38"/>
              </w:numPr>
              <w:tabs>
                <w:tab w:val="clear" w:pos="360"/>
                <w:tab w:val="num" w:pos="213"/>
              </w:tabs>
              <w:spacing w:after="0" w:line="240" w:lineRule="auto"/>
              <w:ind w:left="213" w:hanging="213"/>
              <w:jc w:val="both"/>
              <w:rPr>
                <w:rFonts w:ascii="Arial" w:hAnsi="Arial" w:cs="Arial"/>
                <w:sz w:val="18"/>
                <w:szCs w:val="18"/>
                <w:lang w:val="es-MX"/>
              </w:rPr>
            </w:pPr>
            <w:r w:rsidRPr="006E1A77">
              <w:rPr>
                <w:rFonts w:ascii="Arial" w:hAnsi="Arial" w:cs="Arial"/>
                <w:sz w:val="18"/>
                <w:szCs w:val="18"/>
                <w:lang w:val="es-MX"/>
              </w:rPr>
              <w:t>4 puntos si el plan de trabajo prevé tiempos de ejecución iguales o menores a los establecidos en las fases de la consultoría.</w:t>
            </w:r>
          </w:p>
        </w:tc>
      </w:tr>
      <w:tr w:rsidR="001731FD" w:rsidRPr="006E1A77" w:rsidTr="00EB2D94">
        <w:tc>
          <w:tcPr>
            <w:tcW w:w="3047" w:type="dxa"/>
          </w:tcPr>
          <w:p w:rsidR="001731FD" w:rsidRPr="006E1A77" w:rsidRDefault="001731FD" w:rsidP="00EB2D94">
            <w:pPr>
              <w:jc w:val="both"/>
              <w:rPr>
                <w:rFonts w:ascii="Arial" w:hAnsi="Arial" w:cs="Arial"/>
                <w:sz w:val="18"/>
                <w:szCs w:val="18"/>
                <w:lang w:val="es-MX"/>
              </w:rPr>
            </w:pPr>
            <w:r w:rsidRPr="006E1A77">
              <w:rPr>
                <w:rFonts w:ascii="Arial" w:hAnsi="Arial" w:cs="Arial"/>
                <w:sz w:val="18"/>
                <w:szCs w:val="18"/>
                <w:lang w:val="es-MX"/>
              </w:rPr>
              <w:t>Enfoque, alcance y metodología de trabajo</w:t>
            </w:r>
          </w:p>
        </w:tc>
        <w:tc>
          <w:tcPr>
            <w:tcW w:w="851" w:type="dxa"/>
            <w:vAlign w:val="center"/>
          </w:tcPr>
          <w:p w:rsidR="001731FD" w:rsidRPr="006E1A77" w:rsidRDefault="001731FD" w:rsidP="00EB2D94">
            <w:pPr>
              <w:jc w:val="center"/>
              <w:rPr>
                <w:rFonts w:ascii="Arial" w:hAnsi="Arial" w:cs="Arial"/>
                <w:sz w:val="18"/>
                <w:szCs w:val="18"/>
                <w:lang w:val="es-MX"/>
              </w:rPr>
            </w:pPr>
            <w:r w:rsidRPr="006E1A77">
              <w:rPr>
                <w:rFonts w:ascii="Arial" w:hAnsi="Arial" w:cs="Arial"/>
                <w:sz w:val="18"/>
                <w:szCs w:val="18"/>
                <w:lang w:val="es-MX"/>
              </w:rPr>
              <w:t>10</w:t>
            </w:r>
          </w:p>
        </w:tc>
        <w:tc>
          <w:tcPr>
            <w:tcW w:w="4961" w:type="dxa"/>
          </w:tcPr>
          <w:p w:rsidR="001731FD" w:rsidRPr="006E1A77" w:rsidRDefault="001731FD" w:rsidP="001731FD">
            <w:pPr>
              <w:widowControl w:val="0"/>
              <w:numPr>
                <w:ilvl w:val="0"/>
                <w:numId w:val="38"/>
              </w:numPr>
              <w:tabs>
                <w:tab w:val="clear" w:pos="360"/>
                <w:tab w:val="num" w:pos="213"/>
              </w:tabs>
              <w:spacing w:after="0" w:line="240" w:lineRule="auto"/>
              <w:ind w:left="213" w:hanging="213"/>
              <w:jc w:val="both"/>
              <w:rPr>
                <w:rFonts w:ascii="Arial" w:hAnsi="Arial" w:cs="Arial"/>
                <w:sz w:val="18"/>
                <w:szCs w:val="18"/>
                <w:lang w:val="es-MX"/>
              </w:rPr>
            </w:pPr>
            <w:r w:rsidRPr="006E1A77">
              <w:rPr>
                <w:rFonts w:ascii="Arial" w:hAnsi="Arial" w:cs="Arial"/>
                <w:sz w:val="18"/>
                <w:szCs w:val="18"/>
                <w:lang w:val="es-MX"/>
              </w:rPr>
              <w:t>2 puntos si la metodología observa las características organizacionales y operacionales del MIPRO.</w:t>
            </w:r>
          </w:p>
          <w:p w:rsidR="001731FD" w:rsidRPr="006E1A77" w:rsidRDefault="001731FD" w:rsidP="001731FD">
            <w:pPr>
              <w:widowControl w:val="0"/>
              <w:numPr>
                <w:ilvl w:val="0"/>
                <w:numId w:val="38"/>
              </w:numPr>
              <w:tabs>
                <w:tab w:val="clear" w:pos="360"/>
                <w:tab w:val="num" w:pos="213"/>
              </w:tabs>
              <w:spacing w:after="0" w:line="240" w:lineRule="auto"/>
              <w:ind w:left="213" w:hanging="213"/>
              <w:jc w:val="both"/>
              <w:rPr>
                <w:rFonts w:ascii="Arial" w:hAnsi="Arial" w:cs="Arial"/>
                <w:sz w:val="18"/>
                <w:szCs w:val="18"/>
                <w:lang w:val="es-MX"/>
              </w:rPr>
            </w:pPr>
            <w:r w:rsidRPr="006E1A77">
              <w:rPr>
                <w:rFonts w:ascii="Arial" w:hAnsi="Arial" w:cs="Arial"/>
                <w:sz w:val="18"/>
                <w:szCs w:val="18"/>
                <w:lang w:val="es-MX"/>
              </w:rPr>
              <w:t>4 puntos si la metodología prevé la ejecución de procesos participativos para la construcción de los productos de la consultoría.</w:t>
            </w:r>
          </w:p>
          <w:p w:rsidR="001731FD" w:rsidRPr="006E1A77" w:rsidRDefault="001731FD" w:rsidP="001731FD">
            <w:pPr>
              <w:widowControl w:val="0"/>
              <w:numPr>
                <w:ilvl w:val="0"/>
                <w:numId w:val="38"/>
              </w:numPr>
              <w:tabs>
                <w:tab w:val="clear" w:pos="360"/>
                <w:tab w:val="num" w:pos="213"/>
              </w:tabs>
              <w:spacing w:after="0" w:line="240" w:lineRule="auto"/>
              <w:ind w:left="213" w:hanging="213"/>
              <w:jc w:val="both"/>
              <w:rPr>
                <w:rFonts w:ascii="Arial" w:hAnsi="Arial" w:cs="Arial"/>
                <w:sz w:val="18"/>
                <w:szCs w:val="18"/>
                <w:lang w:val="es-MX"/>
              </w:rPr>
            </w:pPr>
            <w:r w:rsidRPr="006E1A77">
              <w:rPr>
                <w:rFonts w:ascii="Arial" w:hAnsi="Arial" w:cs="Arial"/>
                <w:sz w:val="18"/>
                <w:szCs w:val="18"/>
                <w:lang w:val="es-MX"/>
              </w:rPr>
              <w:t>2 puntos si la metodología considera reuniones de trabajo de periodicidad al menos mensual con las autoridades de El MIPRO.</w:t>
            </w:r>
          </w:p>
          <w:p w:rsidR="001731FD" w:rsidRPr="006E1A77" w:rsidRDefault="001731FD" w:rsidP="001731FD">
            <w:pPr>
              <w:widowControl w:val="0"/>
              <w:numPr>
                <w:ilvl w:val="0"/>
                <w:numId w:val="38"/>
              </w:numPr>
              <w:tabs>
                <w:tab w:val="clear" w:pos="360"/>
                <w:tab w:val="num" w:pos="213"/>
              </w:tabs>
              <w:spacing w:after="0" w:line="240" w:lineRule="auto"/>
              <w:ind w:left="213" w:hanging="213"/>
              <w:jc w:val="both"/>
              <w:rPr>
                <w:rFonts w:ascii="Arial" w:hAnsi="Arial" w:cs="Arial"/>
                <w:sz w:val="18"/>
                <w:szCs w:val="18"/>
                <w:lang w:val="es-MX"/>
              </w:rPr>
            </w:pPr>
            <w:r w:rsidRPr="006E1A77">
              <w:rPr>
                <w:rFonts w:ascii="Arial" w:hAnsi="Arial" w:cs="Arial"/>
                <w:sz w:val="18"/>
                <w:szCs w:val="18"/>
                <w:lang w:val="es-MX"/>
              </w:rPr>
              <w:t xml:space="preserve">2 puntos si la metodología prevé un esquema de trabajo consensual con la contraparte técnica del MIPRO.  </w:t>
            </w:r>
          </w:p>
        </w:tc>
      </w:tr>
    </w:tbl>
    <w:p w:rsidR="001731FD" w:rsidRPr="006E1A77" w:rsidRDefault="001731FD" w:rsidP="001731FD">
      <w:pPr>
        <w:ind w:left="2586"/>
        <w:jc w:val="both"/>
        <w:rPr>
          <w:rFonts w:ascii="Arial" w:hAnsi="Arial" w:cs="Arial"/>
          <w:b/>
        </w:rPr>
      </w:pPr>
    </w:p>
    <w:p w:rsidR="001731FD" w:rsidRPr="006E1A77" w:rsidRDefault="001731FD" w:rsidP="001731FD">
      <w:pPr>
        <w:numPr>
          <w:ilvl w:val="0"/>
          <w:numId w:val="40"/>
        </w:numPr>
        <w:suppressAutoHyphens w:val="0"/>
        <w:spacing w:after="0" w:line="240" w:lineRule="auto"/>
        <w:contextualSpacing/>
        <w:jc w:val="both"/>
        <w:rPr>
          <w:rFonts w:ascii="Arial" w:hAnsi="Arial" w:cs="Arial"/>
          <w:b/>
        </w:rPr>
      </w:pPr>
      <w:r w:rsidRPr="006E1A77">
        <w:rPr>
          <w:rFonts w:ascii="Arial" w:hAnsi="Arial" w:cs="Arial"/>
          <w:b/>
        </w:rPr>
        <w:t>Transferencia de Tecnología/Capacitación (Sobre 15 puntos)</w:t>
      </w:r>
    </w:p>
    <w:p w:rsidR="001731FD" w:rsidRPr="006E1A77" w:rsidRDefault="001731FD" w:rsidP="001731FD">
      <w:pPr>
        <w:rPr>
          <w:rFonts w:ascii="Arial" w:hAnsi="Arial" w:cs="Arial"/>
          <w:b/>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0" w:type="dxa"/>
          <w:bottom w:w="57" w:type="dxa"/>
          <w:right w:w="70" w:type="dxa"/>
        </w:tblCellMar>
        <w:tblLook w:val="0000"/>
      </w:tblPr>
      <w:tblGrid>
        <w:gridCol w:w="3614"/>
        <w:gridCol w:w="851"/>
        <w:gridCol w:w="4394"/>
      </w:tblGrid>
      <w:tr w:rsidR="001731FD" w:rsidRPr="006E1A77" w:rsidTr="00EB2D94">
        <w:tc>
          <w:tcPr>
            <w:tcW w:w="3614" w:type="dxa"/>
            <w:vAlign w:val="center"/>
          </w:tcPr>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Transferencia de Tecnología/Capacitación</w:t>
            </w:r>
          </w:p>
        </w:tc>
        <w:tc>
          <w:tcPr>
            <w:tcW w:w="851" w:type="dxa"/>
            <w:vAlign w:val="center"/>
          </w:tcPr>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Puntaje máximo</w:t>
            </w:r>
          </w:p>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(15)</w:t>
            </w:r>
          </w:p>
        </w:tc>
        <w:tc>
          <w:tcPr>
            <w:tcW w:w="4394" w:type="dxa"/>
            <w:vAlign w:val="center"/>
          </w:tcPr>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Criterios</w:t>
            </w:r>
          </w:p>
        </w:tc>
      </w:tr>
      <w:tr w:rsidR="001731FD" w:rsidRPr="006E1A77" w:rsidTr="00EB2D94">
        <w:tc>
          <w:tcPr>
            <w:tcW w:w="3614" w:type="dxa"/>
          </w:tcPr>
          <w:p w:rsidR="001731FD" w:rsidRPr="006E1A77" w:rsidRDefault="001731FD" w:rsidP="00EB2D94">
            <w:pPr>
              <w:jc w:val="both"/>
              <w:rPr>
                <w:rFonts w:ascii="Arial" w:hAnsi="Arial" w:cs="Arial"/>
                <w:sz w:val="18"/>
                <w:szCs w:val="18"/>
                <w:lang w:val="es-MX"/>
              </w:rPr>
            </w:pPr>
            <w:r w:rsidRPr="006E1A77">
              <w:rPr>
                <w:rFonts w:ascii="Arial" w:hAnsi="Arial" w:cs="Arial"/>
                <w:sz w:val="18"/>
                <w:szCs w:val="18"/>
                <w:lang w:val="es-MX"/>
              </w:rPr>
              <w:t xml:space="preserve">Condiciones de la transferencia tecnológica a través de capacitación y entrenamiento al personal del MIPRO, en la metodología de identificación, selección y diseño de Emprendimientos Innovadores. </w:t>
            </w:r>
          </w:p>
        </w:tc>
        <w:tc>
          <w:tcPr>
            <w:tcW w:w="851" w:type="dxa"/>
          </w:tcPr>
          <w:p w:rsidR="001731FD" w:rsidRPr="006E1A77" w:rsidRDefault="001731FD" w:rsidP="00EB2D94">
            <w:pPr>
              <w:jc w:val="center"/>
              <w:rPr>
                <w:rFonts w:ascii="Arial" w:hAnsi="Arial" w:cs="Arial"/>
                <w:sz w:val="18"/>
                <w:szCs w:val="18"/>
                <w:lang w:val="es-MX"/>
              </w:rPr>
            </w:pPr>
          </w:p>
          <w:p w:rsidR="001731FD" w:rsidRPr="006E1A77" w:rsidRDefault="001731FD" w:rsidP="00EB2D94">
            <w:pPr>
              <w:jc w:val="center"/>
              <w:rPr>
                <w:rFonts w:ascii="Arial" w:hAnsi="Arial" w:cs="Arial"/>
                <w:sz w:val="18"/>
                <w:szCs w:val="18"/>
                <w:lang w:val="es-MX"/>
              </w:rPr>
            </w:pPr>
          </w:p>
          <w:p w:rsidR="001731FD" w:rsidRPr="006E1A77" w:rsidRDefault="001731FD" w:rsidP="00EB2D94">
            <w:pPr>
              <w:jc w:val="center"/>
              <w:rPr>
                <w:rFonts w:ascii="Arial" w:hAnsi="Arial" w:cs="Arial"/>
                <w:sz w:val="18"/>
                <w:szCs w:val="18"/>
                <w:lang w:val="es-MX"/>
              </w:rPr>
            </w:pPr>
          </w:p>
          <w:p w:rsidR="001731FD" w:rsidRPr="006E1A77" w:rsidRDefault="001731FD" w:rsidP="00EB2D94">
            <w:pPr>
              <w:jc w:val="center"/>
              <w:rPr>
                <w:rFonts w:ascii="Arial" w:hAnsi="Arial" w:cs="Arial"/>
                <w:sz w:val="18"/>
                <w:szCs w:val="18"/>
                <w:lang w:val="es-MX"/>
              </w:rPr>
            </w:pPr>
            <w:r w:rsidRPr="006E1A77">
              <w:rPr>
                <w:rFonts w:ascii="Arial" w:hAnsi="Arial" w:cs="Arial"/>
                <w:sz w:val="18"/>
                <w:szCs w:val="18"/>
                <w:lang w:val="es-MX"/>
              </w:rPr>
              <w:t>15</w:t>
            </w:r>
          </w:p>
        </w:tc>
        <w:tc>
          <w:tcPr>
            <w:tcW w:w="4394" w:type="dxa"/>
            <w:vAlign w:val="center"/>
          </w:tcPr>
          <w:p w:rsidR="001731FD" w:rsidRPr="006E1A77" w:rsidRDefault="001731FD" w:rsidP="001731FD">
            <w:pPr>
              <w:widowControl w:val="0"/>
              <w:numPr>
                <w:ilvl w:val="0"/>
                <w:numId w:val="38"/>
              </w:numPr>
              <w:tabs>
                <w:tab w:val="clear" w:pos="360"/>
                <w:tab w:val="num" w:pos="213"/>
              </w:tabs>
              <w:spacing w:after="0" w:line="240" w:lineRule="auto"/>
              <w:ind w:left="213" w:hanging="213"/>
              <w:jc w:val="both"/>
              <w:rPr>
                <w:rFonts w:ascii="Arial" w:hAnsi="Arial" w:cs="Arial"/>
                <w:color w:val="000000"/>
                <w:sz w:val="18"/>
                <w:szCs w:val="18"/>
                <w:lang w:eastAsia="en-US"/>
              </w:rPr>
            </w:pPr>
            <w:r w:rsidRPr="006E1A77">
              <w:rPr>
                <w:rFonts w:ascii="Arial" w:hAnsi="Arial" w:cs="Arial"/>
                <w:color w:val="000000"/>
                <w:sz w:val="18"/>
                <w:szCs w:val="18"/>
                <w:lang w:eastAsia="en-US"/>
              </w:rPr>
              <w:t>10 puntos si la oferta prevé una metodología y programa de 20 horas de capacitación y entrenamiento al personal del MIPRO a nivel nacional.</w:t>
            </w:r>
          </w:p>
          <w:p w:rsidR="001731FD" w:rsidRPr="006E1A77" w:rsidRDefault="001731FD" w:rsidP="001731FD">
            <w:pPr>
              <w:widowControl w:val="0"/>
              <w:numPr>
                <w:ilvl w:val="0"/>
                <w:numId w:val="38"/>
              </w:numPr>
              <w:tabs>
                <w:tab w:val="clear" w:pos="360"/>
                <w:tab w:val="num" w:pos="213"/>
              </w:tabs>
              <w:spacing w:after="0" w:line="240" w:lineRule="auto"/>
              <w:ind w:left="213" w:hanging="213"/>
              <w:jc w:val="both"/>
              <w:rPr>
                <w:rFonts w:ascii="Arial" w:hAnsi="Arial" w:cs="Arial"/>
                <w:color w:val="000000"/>
                <w:sz w:val="18"/>
                <w:szCs w:val="18"/>
                <w:lang w:eastAsia="en-US"/>
              </w:rPr>
            </w:pPr>
            <w:r w:rsidRPr="006E1A77">
              <w:rPr>
                <w:rFonts w:ascii="Arial" w:hAnsi="Arial" w:cs="Arial"/>
                <w:color w:val="000000"/>
                <w:sz w:val="18"/>
                <w:szCs w:val="18"/>
                <w:lang w:eastAsia="en-US"/>
              </w:rPr>
              <w:t>5 puntos si la oferta prevé una metodología y programa de 10 horas de capacitación al personal de planta central del MIPRO.</w:t>
            </w:r>
          </w:p>
        </w:tc>
      </w:tr>
    </w:tbl>
    <w:p w:rsidR="001731FD" w:rsidRPr="006E1A77" w:rsidRDefault="001731FD" w:rsidP="001731FD">
      <w:pPr>
        <w:pStyle w:val="NormalWeb"/>
        <w:spacing w:before="0" w:after="0"/>
        <w:jc w:val="both"/>
        <w:rPr>
          <w:rFonts w:ascii="Arial" w:hAnsi="Arial" w:cs="Arial"/>
          <w:b/>
          <w:sz w:val="22"/>
          <w:szCs w:val="22"/>
          <w:lang w:val="es-ES"/>
        </w:rPr>
      </w:pPr>
    </w:p>
    <w:p w:rsidR="001731FD" w:rsidRPr="006E1A77" w:rsidRDefault="001731FD" w:rsidP="001731FD">
      <w:pPr>
        <w:pStyle w:val="NormalWeb"/>
        <w:numPr>
          <w:ilvl w:val="0"/>
          <w:numId w:val="40"/>
        </w:numPr>
        <w:spacing w:before="0" w:after="0"/>
        <w:jc w:val="both"/>
        <w:rPr>
          <w:rFonts w:ascii="Arial" w:hAnsi="Arial" w:cs="Arial"/>
          <w:b/>
          <w:sz w:val="22"/>
          <w:szCs w:val="22"/>
          <w:lang w:val="es-ES"/>
        </w:rPr>
      </w:pPr>
      <w:r w:rsidRPr="006E1A77">
        <w:rPr>
          <w:rFonts w:ascii="Arial" w:hAnsi="Arial" w:cs="Arial"/>
          <w:b/>
          <w:sz w:val="22"/>
          <w:szCs w:val="22"/>
          <w:lang w:val="es-ES"/>
        </w:rPr>
        <w:t>Instrumentos y equipos disponibles (Sobre 5 puntos)</w:t>
      </w:r>
    </w:p>
    <w:p w:rsidR="001731FD" w:rsidRPr="006E1A77" w:rsidRDefault="001731FD" w:rsidP="001731FD">
      <w:pPr>
        <w:pStyle w:val="NormalWeb"/>
        <w:spacing w:before="0" w:after="0"/>
        <w:ind w:left="786"/>
        <w:jc w:val="both"/>
        <w:rPr>
          <w:rFonts w:ascii="Arial" w:hAnsi="Arial" w:cs="Arial"/>
          <w:b/>
          <w:sz w:val="22"/>
          <w:szCs w:val="22"/>
          <w:lang w:val="es-ES"/>
        </w:rPr>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70" w:type="dxa"/>
          <w:bottom w:w="57" w:type="dxa"/>
          <w:right w:w="70" w:type="dxa"/>
        </w:tblCellMar>
        <w:tblLook w:val="0000"/>
      </w:tblPr>
      <w:tblGrid>
        <w:gridCol w:w="3614"/>
        <w:gridCol w:w="851"/>
        <w:gridCol w:w="4394"/>
      </w:tblGrid>
      <w:tr w:rsidR="001731FD" w:rsidRPr="006E1A77" w:rsidTr="00EB2D94">
        <w:tc>
          <w:tcPr>
            <w:tcW w:w="3614" w:type="dxa"/>
            <w:vAlign w:val="center"/>
          </w:tcPr>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Instrumentos y equipos disponibles</w:t>
            </w:r>
          </w:p>
        </w:tc>
        <w:tc>
          <w:tcPr>
            <w:tcW w:w="851" w:type="dxa"/>
            <w:vAlign w:val="center"/>
          </w:tcPr>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Puntaje máximo</w:t>
            </w:r>
          </w:p>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(5)</w:t>
            </w:r>
          </w:p>
        </w:tc>
        <w:tc>
          <w:tcPr>
            <w:tcW w:w="4394" w:type="dxa"/>
            <w:vAlign w:val="center"/>
          </w:tcPr>
          <w:p w:rsidR="001731FD" w:rsidRPr="006E1A77" w:rsidRDefault="001731FD" w:rsidP="00EB2D94">
            <w:pPr>
              <w:jc w:val="center"/>
              <w:rPr>
                <w:rFonts w:ascii="Arial" w:hAnsi="Arial" w:cs="Arial"/>
                <w:b/>
                <w:sz w:val="18"/>
                <w:szCs w:val="18"/>
                <w:lang w:val="es-MX"/>
              </w:rPr>
            </w:pPr>
            <w:r w:rsidRPr="006E1A77">
              <w:rPr>
                <w:rFonts w:ascii="Arial" w:hAnsi="Arial" w:cs="Arial"/>
                <w:b/>
                <w:sz w:val="18"/>
                <w:szCs w:val="18"/>
                <w:lang w:val="es-MX"/>
              </w:rPr>
              <w:t>Criterios</w:t>
            </w:r>
          </w:p>
        </w:tc>
      </w:tr>
      <w:tr w:rsidR="001731FD" w:rsidRPr="006E1A77" w:rsidTr="00EB2D94">
        <w:tc>
          <w:tcPr>
            <w:tcW w:w="3614" w:type="dxa"/>
          </w:tcPr>
          <w:p w:rsidR="001731FD" w:rsidRPr="006E1A77" w:rsidRDefault="001731FD" w:rsidP="00EB2D94">
            <w:pPr>
              <w:jc w:val="both"/>
              <w:rPr>
                <w:rFonts w:ascii="Arial" w:hAnsi="Arial" w:cs="Arial"/>
                <w:sz w:val="18"/>
                <w:szCs w:val="18"/>
                <w:lang w:val="es-MX"/>
              </w:rPr>
            </w:pPr>
            <w:r w:rsidRPr="006E1A77">
              <w:rPr>
                <w:rFonts w:ascii="Arial" w:hAnsi="Arial" w:cs="Arial"/>
                <w:sz w:val="18"/>
                <w:szCs w:val="18"/>
                <w:lang w:val="es-MX"/>
              </w:rPr>
              <w:t>Condiciones de los instrumentos y equipos disponibles por la firma para la realización de la consultoría.</w:t>
            </w:r>
          </w:p>
        </w:tc>
        <w:tc>
          <w:tcPr>
            <w:tcW w:w="851" w:type="dxa"/>
          </w:tcPr>
          <w:p w:rsidR="001731FD" w:rsidRPr="006E1A77" w:rsidRDefault="001731FD" w:rsidP="00EB2D94">
            <w:pPr>
              <w:jc w:val="center"/>
              <w:rPr>
                <w:rFonts w:ascii="Arial" w:hAnsi="Arial" w:cs="Arial"/>
                <w:sz w:val="18"/>
                <w:szCs w:val="18"/>
                <w:lang w:val="es-MX"/>
              </w:rPr>
            </w:pPr>
          </w:p>
          <w:p w:rsidR="001731FD" w:rsidRPr="006E1A77" w:rsidRDefault="001731FD" w:rsidP="00EB2D94">
            <w:pPr>
              <w:jc w:val="center"/>
              <w:rPr>
                <w:rFonts w:ascii="Arial" w:hAnsi="Arial" w:cs="Arial"/>
                <w:sz w:val="18"/>
                <w:szCs w:val="18"/>
                <w:lang w:val="es-MX"/>
              </w:rPr>
            </w:pPr>
            <w:r w:rsidRPr="006E1A77">
              <w:rPr>
                <w:rFonts w:ascii="Arial" w:hAnsi="Arial" w:cs="Arial"/>
                <w:sz w:val="18"/>
                <w:szCs w:val="18"/>
                <w:lang w:val="es-MX"/>
              </w:rPr>
              <w:t>5</w:t>
            </w:r>
          </w:p>
        </w:tc>
        <w:tc>
          <w:tcPr>
            <w:tcW w:w="4394" w:type="dxa"/>
            <w:vAlign w:val="center"/>
          </w:tcPr>
          <w:p w:rsidR="001731FD" w:rsidRPr="006E1A77" w:rsidRDefault="001731FD" w:rsidP="001731FD">
            <w:pPr>
              <w:widowControl w:val="0"/>
              <w:numPr>
                <w:ilvl w:val="0"/>
                <w:numId w:val="38"/>
              </w:numPr>
              <w:tabs>
                <w:tab w:val="clear" w:pos="360"/>
                <w:tab w:val="num" w:pos="213"/>
              </w:tabs>
              <w:spacing w:after="0" w:line="240" w:lineRule="auto"/>
              <w:ind w:left="213" w:hanging="213"/>
              <w:jc w:val="both"/>
              <w:rPr>
                <w:rFonts w:ascii="Arial" w:hAnsi="Arial" w:cs="Arial"/>
                <w:color w:val="000000"/>
                <w:sz w:val="18"/>
                <w:szCs w:val="18"/>
                <w:lang w:eastAsia="en-US"/>
              </w:rPr>
            </w:pPr>
            <w:r w:rsidRPr="006E1A77">
              <w:rPr>
                <w:rFonts w:ascii="Arial" w:hAnsi="Arial" w:cs="Arial"/>
                <w:color w:val="000000"/>
                <w:sz w:val="18"/>
                <w:szCs w:val="18"/>
                <w:lang w:eastAsia="en-US"/>
              </w:rPr>
              <w:t>1 punto por la suficiencia de instrumentos y equipos por parte de la firma para el desarrollo de la consultoría.</w:t>
            </w:r>
          </w:p>
        </w:tc>
      </w:tr>
    </w:tbl>
    <w:p w:rsidR="00E60D6B" w:rsidRPr="001731FD" w:rsidRDefault="00E60D6B" w:rsidP="00E60D6B">
      <w:pPr>
        <w:suppressAutoHyphens w:val="0"/>
        <w:spacing w:after="0" w:line="240" w:lineRule="auto"/>
        <w:jc w:val="both"/>
        <w:rPr>
          <w:rFonts w:ascii="Arial" w:eastAsia="Times New Roman" w:hAnsi="Arial" w:cs="Arial"/>
          <w:lang w:eastAsia="es-EC"/>
        </w:rPr>
      </w:pPr>
    </w:p>
    <w:p w:rsidR="00E60D6B" w:rsidRPr="00DB2AFD" w:rsidRDefault="00E60D6B" w:rsidP="00E60D6B">
      <w:pPr>
        <w:suppressAutoHyphens w:val="0"/>
        <w:spacing w:after="0" w:line="240" w:lineRule="auto"/>
        <w:ind w:left="284"/>
        <w:jc w:val="both"/>
        <w:rPr>
          <w:rFonts w:ascii="Arial" w:eastAsia="Times New Roman" w:hAnsi="Arial" w:cs="Arial"/>
          <w:b/>
          <w:lang w:val="es-MX" w:eastAsia="es-EC"/>
        </w:rPr>
      </w:pPr>
      <w:r w:rsidRPr="00DB2AFD">
        <w:rPr>
          <w:rFonts w:ascii="Arial" w:eastAsia="Times New Roman" w:hAnsi="Arial" w:cs="Arial"/>
          <w:b/>
          <w:lang w:val="es-MX" w:eastAsia="es-EC"/>
        </w:rPr>
        <w:t>12.- DESIGNACIÓN DEL ADMINISTRADOR DE CONTRATO</w:t>
      </w:r>
    </w:p>
    <w:p w:rsidR="00E60D6B" w:rsidRPr="00DB2AFD" w:rsidRDefault="00E60D6B" w:rsidP="00E60D6B">
      <w:pPr>
        <w:suppressAutoHyphens w:val="0"/>
        <w:spacing w:after="0" w:line="240" w:lineRule="auto"/>
        <w:jc w:val="both"/>
        <w:rPr>
          <w:rFonts w:ascii="Arial" w:eastAsia="Times New Roman" w:hAnsi="Arial" w:cs="Arial"/>
          <w:lang w:val="es-MX" w:eastAsia="es-EC"/>
        </w:rPr>
      </w:pPr>
    </w:p>
    <w:p w:rsidR="00F46C46" w:rsidRDefault="00F46C46" w:rsidP="00F46C46">
      <w:pPr>
        <w:suppressAutoHyphens w:val="0"/>
        <w:spacing w:after="0" w:line="240" w:lineRule="auto"/>
        <w:jc w:val="both"/>
        <w:rPr>
          <w:rFonts w:ascii="Arial" w:eastAsia="Times New Roman" w:hAnsi="Arial" w:cs="Arial"/>
          <w:lang w:val="es-MX" w:eastAsia="es-EC"/>
        </w:rPr>
      </w:pPr>
      <w:r w:rsidRPr="00F46C46">
        <w:rPr>
          <w:rFonts w:ascii="Arial" w:eastAsia="Times New Roman" w:hAnsi="Arial" w:cs="Arial"/>
          <w:lang w:val="es-MX" w:eastAsia="es-EC"/>
        </w:rPr>
        <w:t>Para  efecto  de  la  verificación   y  seguimiento  al  cumplimiento  de  los  términos  de  referencia</w:t>
      </w:r>
      <w:r>
        <w:rPr>
          <w:rFonts w:ascii="Arial" w:eastAsia="Times New Roman" w:hAnsi="Arial" w:cs="Arial"/>
          <w:lang w:val="es-MX" w:eastAsia="es-EC"/>
        </w:rPr>
        <w:t xml:space="preserve"> </w:t>
      </w:r>
      <w:r w:rsidRPr="00F46C46">
        <w:rPr>
          <w:rFonts w:ascii="Arial" w:eastAsia="Times New Roman" w:hAnsi="Arial" w:cs="Arial"/>
          <w:lang w:val="es-MX" w:eastAsia="es-EC"/>
        </w:rPr>
        <w:t xml:space="preserve">establecidos  para  la  contratación  de  la  consultoría,  el  Administrador  de  Contrato  designado  es  </w:t>
      </w:r>
      <w:r>
        <w:rPr>
          <w:rFonts w:ascii="Arial" w:eastAsia="Times New Roman" w:hAnsi="Arial" w:cs="Arial"/>
          <w:lang w:val="es-MX" w:eastAsia="es-EC"/>
        </w:rPr>
        <w:t>el/la Directora/a de Financiamiento e Incentivos del Ministerio de Industrias y Productividad.</w:t>
      </w:r>
    </w:p>
    <w:p w:rsidR="00F46C46" w:rsidRDefault="00F46C46" w:rsidP="00F46C46">
      <w:pPr>
        <w:suppressAutoHyphens w:val="0"/>
        <w:spacing w:after="0" w:line="240" w:lineRule="auto"/>
        <w:jc w:val="both"/>
        <w:rPr>
          <w:rFonts w:ascii="Arial" w:eastAsia="Times New Roman" w:hAnsi="Arial" w:cs="Arial"/>
          <w:lang w:val="es-MX" w:eastAsia="es-EC"/>
        </w:rPr>
      </w:pPr>
    </w:p>
    <w:p w:rsidR="00F46C46" w:rsidRDefault="00F46C46" w:rsidP="00F46C46">
      <w:pPr>
        <w:suppressAutoHyphens w:val="0"/>
        <w:spacing w:after="0" w:line="240" w:lineRule="auto"/>
        <w:jc w:val="both"/>
        <w:rPr>
          <w:rFonts w:ascii="Arial" w:eastAsia="Times New Roman" w:hAnsi="Arial" w:cs="Arial"/>
          <w:lang w:val="es-EC" w:eastAsia="es-EC"/>
        </w:rPr>
      </w:pPr>
      <w:r w:rsidRPr="005E3B89">
        <w:rPr>
          <w:rFonts w:ascii="Arial" w:eastAsia="Times New Roman" w:hAnsi="Arial" w:cs="Arial"/>
          <w:highlight w:val="yellow"/>
          <w:lang w:val="es-EC" w:eastAsia="es-EC"/>
        </w:rPr>
        <w:t>La Comisión Técnica está conformada por:</w:t>
      </w:r>
    </w:p>
    <w:p w:rsidR="00F46C46" w:rsidRDefault="00F46C46" w:rsidP="00F46C46">
      <w:pPr>
        <w:suppressAutoHyphens w:val="0"/>
        <w:spacing w:after="0" w:line="240" w:lineRule="auto"/>
        <w:jc w:val="both"/>
        <w:rPr>
          <w:rFonts w:ascii="Arial" w:eastAsia="Times New Roman" w:hAnsi="Arial" w:cs="Arial"/>
          <w:lang w:val="es-EC" w:eastAsia="es-EC"/>
        </w:rPr>
      </w:pPr>
    </w:p>
    <w:tbl>
      <w:tblPr>
        <w:tblStyle w:val="Tablaconcuadrcula"/>
        <w:tblW w:w="0" w:type="auto"/>
        <w:tblLook w:val="04A0"/>
      </w:tblPr>
      <w:tblGrid>
        <w:gridCol w:w="1174"/>
        <w:gridCol w:w="1415"/>
        <w:gridCol w:w="1763"/>
        <w:gridCol w:w="1708"/>
        <w:gridCol w:w="1843"/>
        <w:gridCol w:w="1151"/>
      </w:tblGrid>
      <w:tr w:rsidR="001B500D" w:rsidTr="007B4B14">
        <w:tc>
          <w:tcPr>
            <w:tcW w:w="1174" w:type="dxa"/>
          </w:tcPr>
          <w:p w:rsidR="001B500D" w:rsidRPr="00F46C46" w:rsidRDefault="001B500D" w:rsidP="00F46C46">
            <w:pPr>
              <w:suppressAutoHyphens w:val="0"/>
              <w:spacing w:after="0" w:line="240" w:lineRule="auto"/>
              <w:jc w:val="center"/>
              <w:rPr>
                <w:rFonts w:ascii="Arial" w:eastAsia="Times New Roman" w:hAnsi="Arial" w:cs="Arial"/>
                <w:b/>
                <w:lang w:val="es-EC" w:eastAsia="es-EC"/>
              </w:rPr>
            </w:pPr>
            <w:r w:rsidRPr="00F46C46">
              <w:rPr>
                <w:rFonts w:ascii="Arial" w:eastAsia="Times New Roman" w:hAnsi="Arial" w:cs="Arial"/>
                <w:b/>
                <w:lang w:val="es-EC" w:eastAsia="es-EC"/>
              </w:rPr>
              <w:t>Fecha</w:t>
            </w:r>
          </w:p>
        </w:tc>
        <w:tc>
          <w:tcPr>
            <w:tcW w:w="1415" w:type="dxa"/>
          </w:tcPr>
          <w:p w:rsidR="001B500D" w:rsidRPr="00F46C46" w:rsidRDefault="001B500D" w:rsidP="00F46C46">
            <w:pPr>
              <w:suppressAutoHyphens w:val="0"/>
              <w:spacing w:after="0" w:line="240" w:lineRule="auto"/>
              <w:jc w:val="center"/>
              <w:rPr>
                <w:rFonts w:ascii="Arial" w:eastAsia="Times New Roman" w:hAnsi="Arial" w:cs="Arial"/>
                <w:b/>
                <w:lang w:val="es-EC" w:eastAsia="es-EC"/>
              </w:rPr>
            </w:pPr>
            <w:r w:rsidRPr="00F46C46">
              <w:rPr>
                <w:rFonts w:ascii="Arial" w:eastAsia="Times New Roman" w:hAnsi="Arial" w:cs="Arial"/>
                <w:b/>
                <w:lang w:val="es-EC" w:eastAsia="es-EC"/>
              </w:rPr>
              <w:t>Acción</w:t>
            </w:r>
          </w:p>
        </w:tc>
        <w:tc>
          <w:tcPr>
            <w:tcW w:w="1763" w:type="dxa"/>
          </w:tcPr>
          <w:p w:rsidR="001B500D" w:rsidRPr="00F46C46" w:rsidRDefault="001B500D" w:rsidP="00F46C46">
            <w:pPr>
              <w:suppressAutoHyphens w:val="0"/>
              <w:spacing w:after="0" w:line="240" w:lineRule="auto"/>
              <w:jc w:val="center"/>
              <w:rPr>
                <w:rFonts w:ascii="Arial" w:eastAsia="Times New Roman" w:hAnsi="Arial" w:cs="Arial"/>
                <w:b/>
                <w:lang w:val="es-EC" w:eastAsia="es-EC"/>
              </w:rPr>
            </w:pPr>
            <w:r w:rsidRPr="00F46C46">
              <w:rPr>
                <w:rFonts w:ascii="Arial" w:eastAsia="Times New Roman" w:hAnsi="Arial" w:cs="Arial"/>
                <w:b/>
                <w:lang w:val="es-EC" w:eastAsia="es-EC"/>
              </w:rPr>
              <w:t>Unidad Administrativa</w:t>
            </w:r>
          </w:p>
        </w:tc>
        <w:tc>
          <w:tcPr>
            <w:tcW w:w="1708" w:type="dxa"/>
          </w:tcPr>
          <w:p w:rsidR="001B500D" w:rsidRPr="00F46C46" w:rsidRDefault="001B500D" w:rsidP="00F46C46">
            <w:pPr>
              <w:suppressAutoHyphens w:val="0"/>
              <w:spacing w:after="0" w:line="240" w:lineRule="auto"/>
              <w:jc w:val="center"/>
              <w:rPr>
                <w:rFonts w:ascii="Arial" w:eastAsia="Times New Roman" w:hAnsi="Arial" w:cs="Arial"/>
                <w:b/>
                <w:lang w:val="es-EC" w:eastAsia="es-EC"/>
              </w:rPr>
            </w:pPr>
            <w:r>
              <w:rPr>
                <w:rFonts w:ascii="Arial" w:eastAsia="Times New Roman" w:hAnsi="Arial" w:cs="Arial"/>
                <w:b/>
                <w:lang w:val="es-EC" w:eastAsia="es-EC"/>
              </w:rPr>
              <w:t>Cargo</w:t>
            </w:r>
          </w:p>
        </w:tc>
        <w:tc>
          <w:tcPr>
            <w:tcW w:w="1843" w:type="dxa"/>
          </w:tcPr>
          <w:p w:rsidR="001B500D" w:rsidRPr="00F46C46" w:rsidRDefault="001B500D" w:rsidP="00F46C46">
            <w:pPr>
              <w:suppressAutoHyphens w:val="0"/>
              <w:spacing w:after="0" w:line="240" w:lineRule="auto"/>
              <w:jc w:val="center"/>
              <w:rPr>
                <w:rFonts w:ascii="Arial" w:eastAsia="Times New Roman" w:hAnsi="Arial" w:cs="Arial"/>
                <w:b/>
                <w:lang w:val="es-EC" w:eastAsia="es-EC"/>
              </w:rPr>
            </w:pPr>
            <w:commentRangeStart w:id="270"/>
            <w:r w:rsidRPr="00F46C46">
              <w:rPr>
                <w:rFonts w:ascii="Arial" w:eastAsia="Times New Roman" w:hAnsi="Arial" w:cs="Arial"/>
                <w:b/>
                <w:lang w:val="es-EC" w:eastAsia="es-EC"/>
              </w:rPr>
              <w:t>Responsable</w:t>
            </w:r>
            <w:commentRangeEnd w:id="270"/>
            <w:r>
              <w:rPr>
                <w:rStyle w:val="Refdecomentario"/>
              </w:rPr>
              <w:commentReference w:id="270"/>
            </w:r>
          </w:p>
        </w:tc>
        <w:tc>
          <w:tcPr>
            <w:tcW w:w="1151" w:type="dxa"/>
          </w:tcPr>
          <w:p w:rsidR="001B500D" w:rsidRPr="00F46C46" w:rsidRDefault="001B500D" w:rsidP="00F46C46">
            <w:pPr>
              <w:suppressAutoHyphens w:val="0"/>
              <w:spacing w:after="0" w:line="240" w:lineRule="auto"/>
              <w:jc w:val="center"/>
              <w:rPr>
                <w:rFonts w:ascii="Arial" w:eastAsia="Times New Roman" w:hAnsi="Arial" w:cs="Arial"/>
                <w:b/>
                <w:lang w:val="es-EC" w:eastAsia="es-EC"/>
              </w:rPr>
            </w:pPr>
            <w:r w:rsidRPr="00F46C46">
              <w:rPr>
                <w:rFonts w:ascii="Arial" w:eastAsia="Times New Roman" w:hAnsi="Arial" w:cs="Arial"/>
                <w:b/>
                <w:lang w:val="es-EC" w:eastAsia="es-EC"/>
              </w:rPr>
              <w:t>Firma</w:t>
            </w:r>
          </w:p>
        </w:tc>
      </w:tr>
      <w:tr w:rsidR="001B500D" w:rsidTr="007B4B14">
        <w:tc>
          <w:tcPr>
            <w:tcW w:w="1174" w:type="dxa"/>
          </w:tcPr>
          <w:p w:rsidR="001B500D" w:rsidRDefault="001B500D" w:rsidP="00F46C46">
            <w:pPr>
              <w:suppressAutoHyphens w:val="0"/>
              <w:spacing w:after="0" w:line="240" w:lineRule="auto"/>
              <w:jc w:val="both"/>
              <w:rPr>
                <w:rFonts w:ascii="Arial" w:eastAsia="Times New Roman" w:hAnsi="Arial" w:cs="Arial"/>
                <w:lang w:val="es-EC" w:eastAsia="es-EC"/>
              </w:rPr>
            </w:pPr>
          </w:p>
        </w:tc>
        <w:tc>
          <w:tcPr>
            <w:tcW w:w="1415" w:type="dxa"/>
          </w:tcPr>
          <w:p w:rsidR="001B500D" w:rsidRDefault="001B500D" w:rsidP="00F46C46">
            <w:pPr>
              <w:suppressAutoHyphens w:val="0"/>
              <w:spacing w:after="0" w:line="240" w:lineRule="auto"/>
              <w:jc w:val="both"/>
              <w:rPr>
                <w:rFonts w:ascii="Arial" w:eastAsia="Times New Roman" w:hAnsi="Arial" w:cs="Arial"/>
                <w:lang w:val="es-EC" w:eastAsia="es-EC"/>
              </w:rPr>
            </w:pPr>
            <w:r>
              <w:rPr>
                <w:rFonts w:ascii="Arial" w:eastAsia="Times New Roman" w:hAnsi="Arial" w:cs="Arial"/>
                <w:lang w:val="es-EC" w:eastAsia="es-EC"/>
              </w:rPr>
              <w:t>Revisa y Valida</w:t>
            </w:r>
          </w:p>
        </w:tc>
        <w:tc>
          <w:tcPr>
            <w:tcW w:w="1763" w:type="dxa"/>
          </w:tcPr>
          <w:p w:rsidR="001B500D" w:rsidRDefault="001B500D" w:rsidP="00F46C46">
            <w:pPr>
              <w:suppressAutoHyphens w:val="0"/>
              <w:spacing w:after="0" w:line="240" w:lineRule="auto"/>
              <w:jc w:val="both"/>
              <w:rPr>
                <w:rFonts w:ascii="Arial" w:eastAsia="Times New Roman" w:hAnsi="Arial" w:cs="Arial"/>
                <w:lang w:val="es-EC" w:eastAsia="es-EC"/>
              </w:rPr>
            </w:pPr>
            <w:r>
              <w:rPr>
                <w:rFonts w:ascii="Arial" w:eastAsia="Times New Roman" w:hAnsi="Arial" w:cs="Arial"/>
                <w:lang w:val="es-EC" w:eastAsia="es-EC"/>
              </w:rPr>
              <w:t>Comisión Técnica</w:t>
            </w:r>
          </w:p>
        </w:tc>
        <w:tc>
          <w:tcPr>
            <w:tcW w:w="1708" w:type="dxa"/>
          </w:tcPr>
          <w:p w:rsidR="001B500D" w:rsidRDefault="007B4B14" w:rsidP="00F46C46">
            <w:pPr>
              <w:suppressAutoHyphens w:val="0"/>
              <w:spacing w:after="0" w:line="240" w:lineRule="auto"/>
              <w:jc w:val="both"/>
              <w:rPr>
                <w:rFonts w:ascii="Arial" w:eastAsia="Times New Roman" w:hAnsi="Arial" w:cs="Arial"/>
                <w:lang w:val="es-EC" w:eastAsia="es-EC"/>
              </w:rPr>
            </w:pPr>
            <w:r>
              <w:rPr>
                <w:rFonts w:ascii="Arial" w:eastAsia="Times New Roman" w:hAnsi="Arial" w:cs="Arial"/>
                <w:lang w:val="es-EC" w:eastAsia="es-EC"/>
              </w:rPr>
              <w:t>Presidente</w:t>
            </w:r>
          </w:p>
        </w:tc>
        <w:tc>
          <w:tcPr>
            <w:tcW w:w="1843" w:type="dxa"/>
          </w:tcPr>
          <w:p w:rsidR="001B500D" w:rsidRDefault="001B500D" w:rsidP="00F46C46">
            <w:pPr>
              <w:suppressAutoHyphens w:val="0"/>
              <w:spacing w:after="0" w:line="240" w:lineRule="auto"/>
              <w:jc w:val="both"/>
              <w:rPr>
                <w:rFonts w:ascii="Arial" w:eastAsia="Times New Roman" w:hAnsi="Arial" w:cs="Arial"/>
                <w:lang w:val="es-EC" w:eastAsia="es-EC"/>
              </w:rPr>
            </w:pPr>
          </w:p>
        </w:tc>
        <w:tc>
          <w:tcPr>
            <w:tcW w:w="1151" w:type="dxa"/>
          </w:tcPr>
          <w:p w:rsidR="001B500D" w:rsidRDefault="001B500D" w:rsidP="00F46C46">
            <w:pPr>
              <w:suppressAutoHyphens w:val="0"/>
              <w:spacing w:after="0" w:line="240" w:lineRule="auto"/>
              <w:jc w:val="both"/>
              <w:rPr>
                <w:rFonts w:ascii="Arial" w:eastAsia="Times New Roman" w:hAnsi="Arial" w:cs="Arial"/>
                <w:lang w:val="es-EC" w:eastAsia="es-EC"/>
              </w:rPr>
            </w:pPr>
          </w:p>
        </w:tc>
      </w:tr>
      <w:tr w:rsidR="001B500D" w:rsidTr="007B4B14">
        <w:tc>
          <w:tcPr>
            <w:tcW w:w="1174" w:type="dxa"/>
          </w:tcPr>
          <w:p w:rsidR="001B500D" w:rsidRDefault="001B500D" w:rsidP="00F46C46">
            <w:pPr>
              <w:suppressAutoHyphens w:val="0"/>
              <w:spacing w:after="0" w:line="240" w:lineRule="auto"/>
              <w:jc w:val="both"/>
              <w:rPr>
                <w:rFonts w:ascii="Arial" w:eastAsia="Times New Roman" w:hAnsi="Arial" w:cs="Arial"/>
                <w:lang w:val="es-EC" w:eastAsia="es-EC"/>
              </w:rPr>
            </w:pPr>
          </w:p>
        </w:tc>
        <w:tc>
          <w:tcPr>
            <w:tcW w:w="1415" w:type="dxa"/>
          </w:tcPr>
          <w:p w:rsidR="001B500D" w:rsidRDefault="001B500D" w:rsidP="00F46C46">
            <w:pPr>
              <w:suppressAutoHyphens w:val="0"/>
              <w:spacing w:after="0" w:line="240" w:lineRule="auto"/>
              <w:jc w:val="both"/>
              <w:rPr>
                <w:rFonts w:ascii="Arial" w:eastAsia="Times New Roman" w:hAnsi="Arial" w:cs="Arial"/>
                <w:lang w:val="es-EC" w:eastAsia="es-EC"/>
              </w:rPr>
            </w:pPr>
            <w:r>
              <w:rPr>
                <w:rFonts w:ascii="Arial" w:eastAsia="Times New Roman" w:hAnsi="Arial" w:cs="Arial"/>
                <w:lang w:val="es-EC" w:eastAsia="es-EC"/>
              </w:rPr>
              <w:t>Revisa y Valida</w:t>
            </w:r>
          </w:p>
        </w:tc>
        <w:tc>
          <w:tcPr>
            <w:tcW w:w="1763" w:type="dxa"/>
          </w:tcPr>
          <w:p w:rsidR="001B500D" w:rsidRDefault="001B500D" w:rsidP="00F46C46">
            <w:pPr>
              <w:suppressAutoHyphens w:val="0"/>
              <w:spacing w:after="0" w:line="240" w:lineRule="auto"/>
              <w:jc w:val="both"/>
              <w:rPr>
                <w:rFonts w:ascii="Arial" w:eastAsia="Times New Roman" w:hAnsi="Arial" w:cs="Arial"/>
                <w:lang w:val="es-EC" w:eastAsia="es-EC"/>
              </w:rPr>
            </w:pPr>
            <w:r>
              <w:rPr>
                <w:rFonts w:ascii="Arial" w:eastAsia="Times New Roman" w:hAnsi="Arial" w:cs="Arial"/>
                <w:lang w:val="es-EC" w:eastAsia="es-EC"/>
              </w:rPr>
              <w:t>Comisión Técnica</w:t>
            </w:r>
          </w:p>
        </w:tc>
        <w:tc>
          <w:tcPr>
            <w:tcW w:w="1708" w:type="dxa"/>
          </w:tcPr>
          <w:p w:rsidR="001B500D" w:rsidRDefault="007B4B14" w:rsidP="00F46C46">
            <w:pPr>
              <w:suppressAutoHyphens w:val="0"/>
              <w:spacing w:after="0" w:line="240" w:lineRule="auto"/>
              <w:jc w:val="both"/>
              <w:rPr>
                <w:rFonts w:ascii="Arial" w:eastAsia="Times New Roman" w:hAnsi="Arial" w:cs="Arial"/>
                <w:lang w:val="es-EC" w:eastAsia="es-EC"/>
              </w:rPr>
            </w:pPr>
            <w:r>
              <w:rPr>
                <w:rFonts w:ascii="Arial" w:eastAsia="Times New Roman" w:hAnsi="Arial" w:cs="Arial"/>
                <w:lang w:val="es-EC" w:eastAsia="es-EC"/>
              </w:rPr>
              <w:t>Miembro</w:t>
            </w:r>
          </w:p>
        </w:tc>
        <w:tc>
          <w:tcPr>
            <w:tcW w:w="1843" w:type="dxa"/>
          </w:tcPr>
          <w:p w:rsidR="001B500D" w:rsidRDefault="001B500D" w:rsidP="00F46C46">
            <w:pPr>
              <w:suppressAutoHyphens w:val="0"/>
              <w:spacing w:after="0" w:line="240" w:lineRule="auto"/>
              <w:jc w:val="both"/>
              <w:rPr>
                <w:rFonts w:ascii="Arial" w:eastAsia="Times New Roman" w:hAnsi="Arial" w:cs="Arial"/>
                <w:lang w:val="es-EC" w:eastAsia="es-EC"/>
              </w:rPr>
            </w:pPr>
          </w:p>
        </w:tc>
        <w:tc>
          <w:tcPr>
            <w:tcW w:w="1151" w:type="dxa"/>
          </w:tcPr>
          <w:p w:rsidR="001B500D" w:rsidRDefault="001B500D" w:rsidP="00F46C46">
            <w:pPr>
              <w:suppressAutoHyphens w:val="0"/>
              <w:spacing w:after="0" w:line="240" w:lineRule="auto"/>
              <w:jc w:val="both"/>
              <w:rPr>
                <w:rFonts w:ascii="Arial" w:eastAsia="Times New Roman" w:hAnsi="Arial" w:cs="Arial"/>
                <w:lang w:val="es-EC" w:eastAsia="es-EC"/>
              </w:rPr>
            </w:pPr>
          </w:p>
        </w:tc>
      </w:tr>
      <w:tr w:rsidR="00FF6C21" w:rsidTr="007B4B14">
        <w:tc>
          <w:tcPr>
            <w:tcW w:w="1174" w:type="dxa"/>
          </w:tcPr>
          <w:p w:rsidR="00FF6C21" w:rsidRDefault="00FF6C21" w:rsidP="00F46C46">
            <w:pPr>
              <w:suppressAutoHyphens w:val="0"/>
              <w:spacing w:after="0" w:line="240" w:lineRule="auto"/>
              <w:jc w:val="both"/>
              <w:rPr>
                <w:rFonts w:ascii="Arial" w:eastAsia="Times New Roman" w:hAnsi="Arial" w:cs="Arial"/>
                <w:lang w:val="es-EC" w:eastAsia="es-EC"/>
              </w:rPr>
            </w:pPr>
          </w:p>
        </w:tc>
        <w:tc>
          <w:tcPr>
            <w:tcW w:w="1415" w:type="dxa"/>
          </w:tcPr>
          <w:p w:rsidR="00FF6C21" w:rsidRDefault="00FF6C21" w:rsidP="00C623BF">
            <w:pPr>
              <w:suppressAutoHyphens w:val="0"/>
              <w:spacing w:after="0" w:line="240" w:lineRule="auto"/>
              <w:jc w:val="both"/>
              <w:rPr>
                <w:rFonts w:ascii="Arial" w:eastAsia="Times New Roman" w:hAnsi="Arial" w:cs="Arial"/>
                <w:lang w:val="es-EC" w:eastAsia="es-EC"/>
              </w:rPr>
            </w:pPr>
            <w:r>
              <w:rPr>
                <w:rFonts w:ascii="Arial" w:eastAsia="Times New Roman" w:hAnsi="Arial" w:cs="Arial"/>
                <w:lang w:val="es-EC" w:eastAsia="es-EC"/>
              </w:rPr>
              <w:t>Revisa y Valida</w:t>
            </w:r>
          </w:p>
        </w:tc>
        <w:tc>
          <w:tcPr>
            <w:tcW w:w="1763" w:type="dxa"/>
          </w:tcPr>
          <w:p w:rsidR="00FF6C21" w:rsidRDefault="00FF6C21" w:rsidP="00C623BF">
            <w:pPr>
              <w:suppressAutoHyphens w:val="0"/>
              <w:spacing w:after="0" w:line="240" w:lineRule="auto"/>
              <w:jc w:val="both"/>
              <w:rPr>
                <w:rFonts w:ascii="Arial" w:eastAsia="Times New Roman" w:hAnsi="Arial" w:cs="Arial"/>
                <w:lang w:val="es-EC" w:eastAsia="es-EC"/>
              </w:rPr>
            </w:pPr>
            <w:r>
              <w:rPr>
                <w:rFonts w:ascii="Arial" w:eastAsia="Times New Roman" w:hAnsi="Arial" w:cs="Arial"/>
                <w:lang w:val="es-EC" w:eastAsia="es-EC"/>
              </w:rPr>
              <w:t>Comisión Técnica</w:t>
            </w:r>
          </w:p>
        </w:tc>
        <w:tc>
          <w:tcPr>
            <w:tcW w:w="1708" w:type="dxa"/>
          </w:tcPr>
          <w:p w:rsidR="00FF6C21" w:rsidRDefault="00FF6C21" w:rsidP="00C623BF">
            <w:pPr>
              <w:suppressAutoHyphens w:val="0"/>
              <w:spacing w:after="0" w:line="240" w:lineRule="auto"/>
              <w:jc w:val="both"/>
              <w:rPr>
                <w:rFonts w:ascii="Arial" w:eastAsia="Times New Roman" w:hAnsi="Arial" w:cs="Arial"/>
                <w:lang w:val="es-EC" w:eastAsia="es-EC"/>
              </w:rPr>
            </w:pPr>
            <w:r>
              <w:rPr>
                <w:rFonts w:ascii="Arial" w:eastAsia="Times New Roman" w:hAnsi="Arial" w:cs="Arial"/>
                <w:lang w:val="es-EC" w:eastAsia="es-EC"/>
              </w:rPr>
              <w:t>Miembro</w:t>
            </w:r>
          </w:p>
        </w:tc>
        <w:tc>
          <w:tcPr>
            <w:tcW w:w="1843" w:type="dxa"/>
          </w:tcPr>
          <w:p w:rsidR="00FF6C21" w:rsidRDefault="00FF6C21" w:rsidP="00F46C46">
            <w:pPr>
              <w:suppressAutoHyphens w:val="0"/>
              <w:spacing w:after="0" w:line="240" w:lineRule="auto"/>
              <w:jc w:val="both"/>
              <w:rPr>
                <w:rFonts w:ascii="Arial" w:eastAsia="Times New Roman" w:hAnsi="Arial" w:cs="Arial"/>
                <w:lang w:val="es-EC" w:eastAsia="es-EC"/>
              </w:rPr>
            </w:pPr>
          </w:p>
        </w:tc>
        <w:tc>
          <w:tcPr>
            <w:tcW w:w="1151" w:type="dxa"/>
          </w:tcPr>
          <w:p w:rsidR="00FF6C21" w:rsidRDefault="00FF6C21" w:rsidP="00F46C46">
            <w:pPr>
              <w:suppressAutoHyphens w:val="0"/>
              <w:spacing w:after="0" w:line="240" w:lineRule="auto"/>
              <w:jc w:val="both"/>
              <w:rPr>
                <w:rFonts w:ascii="Arial" w:eastAsia="Times New Roman" w:hAnsi="Arial" w:cs="Arial"/>
                <w:lang w:val="es-EC" w:eastAsia="es-EC"/>
              </w:rPr>
            </w:pPr>
          </w:p>
        </w:tc>
      </w:tr>
      <w:tr w:rsidR="00FF6C21" w:rsidTr="007B4B14">
        <w:tc>
          <w:tcPr>
            <w:tcW w:w="1174" w:type="dxa"/>
          </w:tcPr>
          <w:p w:rsidR="00FF6C21" w:rsidRDefault="00FF6C21" w:rsidP="00F46C46">
            <w:pPr>
              <w:suppressAutoHyphens w:val="0"/>
              <w:spacing w:after="0" w:line="240" w:lineRule="auto"/>
              <w:jc w:val="both"/>
              <w:rPr>
                <w:rFonts w:ascii="Arial" w:eastAsia="Times New Roman" w:hAnsi="Arial" w:cs="Arial"/>
                <w:lang w:val="es-EC" w:eastAsia="es-EC"/>
              </w:rPr>
            </w:pPr>
          </w:p>
        </w:tc>
        <w:tc>
          <w:tcPr>
            <w:tcW w:w="1415" w:type="dxa"/>
          </w:tcPr>
          <w:p w:rsidR="00FF6C21" w:rsidRDefault="00FF6C21" w:rsidP="00F46C46">
            <w:pPr>
              <w:suppressAutoHyphens w:val="0"/>
              <w:spacing w:after="0" w:line="240" w:lineRule="auto"/>
              <w:jc w:val="both"/>
              <w:rPr>
                <w:rFonts w:ascii="Arial" w:eastAsia="Times New Roman" w:hAnsi="Arial" w:cs="Arial"/>
                <w:lang w:val="es-EC" w:eastAsia="es-EC"/>
              </w:rPr>
            </w:pPr>
            <w:r>
              <w:rPr>
                <w:rFonts w:ascii="Arial" w:eastAsia="Times New Roman" w:hAnsi="Arial" w:cs="Arial"/>
                <w:lang w:val="es-EC" w:eastAsia="es-EC"/>
              </w:rPr>
              <w:t>Revisado</w:t>
            </w:r>
          </w:p>
        </w:tc>
        <w:tc>
          <w:tcPr>
            <w:tcW w:w="1763" w:type="dxa"/>
          </w:tcPr>
          <w:p w:rsidR="00FF6C21" w:rsidRDefault="00FF6C21" w:rsidP="00F46C46">
            <w:pPr>
              <w:suppressAutoHyphens w:val="0"/>
              <w:spacing w:after="0" w:line="240" w:lineRule="auto"/>
              <w:jc w:val="both"/>
              <w:rPr>
                <w:rFonts w:ascii="Arial" w:eastAsia="Times New Roman" w:hAnsi="Arial" w:cs="Arial"/>
                <w:lang w:val="es-EC" w:eastAsia="es-EC"/>
              </w:rPr>
            </w:pPr>
            <w:r>
              <w:rPr>
                <w:rFonts w:ascii="Arial" w:eastAsia="Times New Roman" w:hAnsi="Arial" w:cs="Arial"/>
                <w:lang w:val="es-EC" w:eastAsia="es-EC"/>
              </w:rPr>
              <w:t>Dirección Financiamiento e Incentivos</w:t>
            </w:r>
          </w:p>
        </w:tc>
        <w:tc>
          <w:tcPr>
            <w:tcW w:w="1708" w:type="dxa"/>
          </w:tcPr>
          <w:p w:rsidR="00FF6C21" w:rsidRDefault="00FF6C21" w:rsidP="00F46C46">
            <w:pPr>
              <w:suppressAutoHyphens w:val="0"/>
              <w:spacing w:after="0" w:line="240" w:lineRule="auto"/>
              <w:jc w:val="both"/>
              <w:rPr>
                <w:rFonts w:ascii="Arial" w:eastAsia="Times New Roman" w:hAnsi="Arial" w:cs="Arial"/>
                <w:lang w:val="es-EC" w:eastAsia="es-EC"/>
              </w:rPr>
            </w:pPr>
            <w:r>
              <w:rPr>
                <w:rFonts w:ascii="Arial" w:eastAsia="Times New Roman" w:hAnsi="Arial" w:cs="Arial"/>
                <w:lang w:val="es-EC" w:eastAsia="es-EC"/>
              </w:rPr>
              <w:t>Director/a Financiamiento e Incentivos</w:t>
            </w:r>
          </w:p>
        </w:tc>
        <w:tc>
          <w:tcPr>
            <w:tcW w:w="1843" w:type="dxa"/>
          </w:tcPr>
          <w:p w:rsidR="00FF6C21" w:rsidRDefault="00FF6C21" w:rsidP="00F46C46">
            <w:pPr>
              <w:suppressAutoHyphens w:val="0"/>
              <w:spacing w:after="0" w:line="240" w:lineRule="auto"/>
              <w:jc w:val="both"/>
              <w:rPr>
                <w:rFonts w:ascii="Arial" w:eastAsia="Times New Roman" w:hAnsi="Arial" w:cs="Arial"/>
                <w:lang w:val="es-EC" w:eastAsia="es-EC"/>
              </w:rPr>
            </w:pPr>
          </w:p>
        </w:tc>
        <w:tc>
          <w:tcPr>
            <w:tcW w:w="1151" w:type="dxa"/>
          </w:tcPr>
          <w:p w:rsidR="00FF6C21" w:rsidRDefault="00FF6C21" w:rsidP="00F46C46">
            <w:pPr>
              <w:suppressAutoHyphens w:val="0"/>
              <w:spacing w:after="0" w:line="240" w:lineRule="auto"/>
              <w:jc w:val="both"/>
              <w:rPr>
                <w:rFonts w:ascii="Arial" w:eastAsia="Times New Roman" w:hAnsi="Arial" w:cs="Arial"/>
                <w:lang w:val="es-EC" w:eastAsia="es-EC"/>
              </w:rPr>
            </w:pPr>
          </w:p>
        </w:tc>
      </w:tr>
      <w:tr w:rsidR="00FF6C21" w:rsidTr="007B4B14">
        <w:tc>
          <w:tcPr>
            <w:tcW w:w="1174" w:type="dxa"/>
          </w:tcPr>
          <w:p w:rsidR="00FF6C21" w:rsidRDefault="00FF6C21" w:rsidP="00F46C46">
            <w:pPr>
              <w:suppressAutoHyphens w:val="0"/>
              <w:spacing w:after="0" w:line="240" w:lineRule="auto"/>
              <w:jc w:val="both"/>
              <w:rPr>
                <w:rFonts w:ascii="Arial" w:eastAsia="Times New Roman" w:hAnsi="Arial" w:cs="Arial"/>
                <w:lang w:val="es-EC" w:eastAsia="es-EC"/>
              </w:rPr>
            </w:pPr>
          </w:p>
        </w:tc>
        <w:tc>
          <w:tcPr>
            <w:tcW w:w="1415" w:type="dxa"/>
          </w:tcPr>
          <w:p w:rsidR="00FF6C21" w:rsidRDefault="00FF6C21" w:rsidP="00F46C46">
            <w:pPr>
              <w:suppressAutoHyphens w:val="0"/>
              <w:spacing w:after="0" w:line="240" w:lineRule="auto"/>
              <w:jc w:val="both"/>
              <w:rPr>
                <w:rFonts w:ascii="Arial" w:eastAsia="Times New Roman" w:hAnsi="Arial" w:cs="Arial"/>
                <w:lang w:val="es-EC" w:eastAsia="es-EC"/>
              </w:rPr>
            </w:pPr>
            <w:r>
              <w:rPr>
                <w:rFonts w:ascii="Arial" w:eastAsia="Times New Roman" w:hAnsi="Arial" w:cs="Arial"/>
                <w:lang w:val="es-EC" w:eastAsia="es-EC"/>
              </w:rPr>
              <w:t>Elaborado</w:t>
            </w:r>
          </w:p>
        </w:tc>
        <w:tc>
          <w:tcPr>
            <w:tcW w:w="1763" w:type="dxa"/>
          </w:tcPr>
          <w:p w:rsidR="00FF6C21" w:rsidRDefault="00FF6C21" w:rsidP="00F46C46">
            <w:pPr>
              <w:suppressAutoHyphens w:val="0"/>
              <w:spacing w:after="0" w:line="240" w:lineRule="auto"/>
              <w:jc w:val="both"/>
              <w:rPr>
                <w:rFonts w:ascii="Arial" w:eastAsia="Times New Roman" w:hAnsi="Arial" w:cs="Arial"/>
                <w:lang w:val="es-EC" w:eastAsia="es-EC"/>
              </w:rPr>
            </w:pPr>
            <w:r>
              <w:rPr>
                <w:rFonts w:ascii="Arial" w:eastAsia="Times New Roman" w:hAnsi="Arial" w:cs="Arial"/>
                <w:lang w:val="es-EC" w:eastAsia="es-EC"/>
              </w:rPr>
              <w:t>Compras Públicas</w:t>
            </w:r>
          </w:p>
        </w:tc>
        <w:tc>
          <w:tcPr>
            <w:tcW w:w="1708" w:type="dxa"/>
          </w:tcPr>
          <w:p w:rsidR="00FF6C21" w:rsidRDefault="00FF6C21" w:rsidP="00F46C46">
            <w:pPr>
              <w:suppressAutoHyphens w:val="0"/>
              <w:spacing w:after="0" w:line="240" w:lineRule="auto"/>
              <w:jc w:val="both"/>
              <w:rPr>
                <w:rFonts w:ascii="Arial" w:eastAsia="Times New Roman" w:hAnsi="Arial" w:cs="Arial"/>
                <w:lang w:val="es-EC" w:eastAsia="es-EC"/>
              </w:rPr>
            </w:pPr>
            <w:r>
              <w:rPr>
                <w:rFonts w:ascii="Arial" w:eastAsia="Times New Roman" w:hAnsi="Arial" w:cs="Arial"/>
                <w:lang w:val="es-EC" w:eastAsia="es-EC"/>
              </w:rPr>
              <w:t>Técnico</w:t>
            </w:r>
          </w:p>
        </w:tc>
        <w:tc>
          <w:tcPr>
            <w:tcW w:w="1843" w:type="dxa"/>
          </w:tcPr>
          <w:p w:rsidR="00FF6C21" w:rsidRDefault="00FF6C21" w:rsidP="00F46C46">
            <w:pPr>
              <w:suppressAutoHyphens w:val="0"/>
              <w:spacing w:after="0" w:line="240" w:lineRule="auto"/>
              <w:jc w:val="both"/>
              <w:rPr>
                <w:rFonts w:ascii="Arial" w:eastAsia="Times New Roman" w:hAnsi="Arial" w:cs="Arial"/>
                <w:lang w:val="es-EC" w:eastAsia="es-EC"/>
              </w:rPr>
            </w:pPr>
          </w:p>
        </w:tc>
        <w:tc>
          <w:tcPr>
            <w:tcW w:w="1151" w:type="dxa"/>
          </w:tcPr>
          <w:p w:rsidR="00FF6C21" w:rsidRDefault="00FF6C21" w:rsidP="00F46C46">
            <w:pPr>
              <w:suppressAutoHyphens w:val="0"/>
              <w:spacing w:after="0" w:line="240" w:lineRule="auto"/>
              <w:jc w:val="both"/>
              <w:rPr>
                <w:rFonts w:ascii="Arial" w:eastAsia="Times New Roman" w:hAnsi="Arial" w:cs="Arial"/>
                <w:lang w:val="es-EC" w:eastAsia="es-EC"/>
              </w:rPr>
            </w:pPr>
          </w:p>
        </w:tc>
      </w:tr>
    </w:tbl>
    <w:p w:rsidR="00F46C46" w:rsidRDefault="00F46C46" w:rsidP="00F46C46">
      <w:pPr>
        <w:suppressAutoHyphens w:val="0"/>
        <w:spacing w:after="0" w:line="240" w:lineRule="auto"/>
        <w:jc w:val="both"/>
        <w:rPr>
          <w:rFonts w:ascii="Arial" w:eastAsia="Times New Roman" w:hAnsi="Arial" w:cs="Arial"/>
          <w:lang w:val="es-EC" w:eastAsia="es-EC"/>
        </w:rPr>
      </w:pPr>
    </w:p>
    <w:p w:rsidR="00F46C46" w:rsidRPr="00F46C46" w:rsidRDefault="00F46C46" w:rsidP="00F46C46">
      <w:pPr>
        <w:suppressAutoHyphens w:val="0"/>
        <w:spacing w:after="0" w:line="240" w:lineRule="auto"/>
        <w:jc w:val="both"/>
        <w:rPr>
          <w:rFonts w:ascii="Arial" w:eastAsia="Times New Roman" w:hAnsi="Arial" w:cs="Arial"/>
          <w:lang w:val="es-EC" w:eastAsia="es-EC"/>
        </w:rPr>
      </w:pPr>
    </w:p>
    <w:p w:rsidR="00E60D6B" w:rsidRPr="00DB2AFD" w:rsidRDefault="00E60D6B" w:rsidP="00E60D6B">
      <w:pPr>
        <w:suppressAutoHyphens w:val="0"/>
        <w:spacing w:after="0" w:line="240" w:lineRule="auto"/>
        <w:ind w:firstLine="284"/>
        <w:jc w:val="both"/>
        <w:rPr>
          <w:rFonts w:ascii="Arial" w:eastAsia="Times New Roman" w:hAnsi="Arial" w:cs="Arial"/>
          <w:b/>
          <w:lang w:val="es-MX" w:eastAsia="es-EC"/>
        </w:rPr>
      </w:pPr>
      <w:r w:rsidRPr="00DB2AFD">
        <w:rPr>
          <w:rFonts w:ascii="Arial" w:eastAsia="Times New Roman" w:hAnsi="Arial" w:cs="Arial"/>
          <w:b/>
          <w:lang w:val="es-MX" w:eastAsia="es-EC"/>
        </w:rPr>
        <w:t>13.- MULTAS Y SANCIONES</w:t>
      </w:r>
    </w:p>
    <w:p w:rsidR="00E60D6B" w:rsidRPr="00DB2AFD" w:rsidRDefault="00E60D6B" w:rsidP="00E60D6B">
      <w:pPr>
        <w:suppressAutoHyphens w:val="0"/>
        <w:spacing w:after="0" w:line="240" w:lineRule="auto"/>
        <w:jc w:val="both"/>
        <w:rPr>
          <w:rFonts w:ascii="Arial" w:eastAsia="Times New Roman" w:hAnsi="Arial" w:cs="Arial"/>
          <w:lang w:val="es-MX" w:eastAsia="es-EC"/>
        </w:rPr>
      </w:pPr>
    </w:p>
    <w:p w:rsidR="001B500D" w:rsidRPr="006E1A77" w:rsidRDefault="001B500D" w:rsidP="001B500D">
      <w:pPr>
        <w:jc w:val="both"/>
        <w:rPr>
          <w:rFonts w:ascii="Arial" w:hAnsi="Arial" w:cs="Arial"/>
          <w:noProof/>
        </w:rPr>
      </w:pPr>
      <w:r w:rsidRPr="006E1A77">
        <w:rPr>
          <w:rFonts w:ascii="Arial" w:hAnsi="Arial" w:cs="Arial"/>
          <w:noProof/>
        </w:rPr>
        <w:t xml:space="preserve">El oferente conviene en pagar a El Ministerio de Industrias y Productividad , en concepto de multa, la cantidad equivalente al uno por mil (1x1000) del valor total del contrato, por cada día de retraso en la entrega de los productos objeto del presente contrato o por cada día de incumplimiento de cualesquiera de las obligaciones que contrae en virtud de este instrumento, excepto cuando el desfase se produzca por causas atribuibles y reconocidas por el MIPRO. En este caso, </w:t>
      </w:r>
      <w:r>
        <w:rPr>
          <w:rFonts w:ascii="Arial" w:hAnsi="Arial" w:cs="Arial"/>
          <w:noProof/>
        </w:rPr>
        <w:t>El consultor</w:t>
      </w:r>
      <w:r w:rsidRPr="006E1A77">
        <w:rPr>
          <w:rFonts w:ascii="Arial" w:hAnsi="Arial" w:cs="Arial"/>
          <w:noProof/>
        </w:rPr>
        <w:t xml:space="preserve"> notificará dentro de las 24 horas de ocurridos los hechos; de no mediar dicha notificación, se entenderán como no ocurridos, por lo que se le impondrá la multa correspondiente.</w:t>
      </w:r>
    </w:p>
    <w:p w:rsidR="001B500D" w:rsidRPr="006E1A77" w:rsidRDefault="001B500D" w:rsidP="001B500D">
      <w:pPr>
        <w:jc w:val="both"/>
        <w:rPr>
          <w:rFonts w:ascii="Arial" w:hAnsi="Arial" w:cs="Arial"/>
          <w:noProof/>
        </w:rPr>
      </w:pPr>
      <w:r w:rsidRPr="006E1A77">
        <w:rPr>
          <w:rFonts w:ascii="Arial" w:hAnsi="Arial" w:cs="Arial"/>
          <w:noProof/>
        </w:rPr>
        <w:t xml:space="preserve">El </w:t>
      </w:r>
      <w:r w:rsidR="00426973">
        <w:rPr>
          <w:rFonts w:ascii="Arial" w:hAnsi="Arial" w:cs="Arial"/>
          <w:noProof/>
        </w:rPr>
        <w:t>Consultor</w:t>
      </w:r>
      <w:r w:rsidRPr="006E1A77">
        <w:rPr>
          <w:rFonts w:ascii="Arial" w:hAnsi="Arial" w:cs="Arial"/>
          <w:noProof/>
        </w:rPr>
        <w:t>, autoriza expresamente al MIPRO, para que de los valores a los que tiene derecho por este contrato se le debite lo correspondiente a multas, sin requisito o trámite previo alguno.</w:t>
      </w:r>
    </w:p>
    <w:p w:rsidR="001B500D" w:rsidRPr="006E1A77" w:rsidRDefault="001B500D" w:rsidP="001B500D">
      <w:pPr>
        <w:jc w:val="both"/>
        <w:rPr>
          <w:rFonts w:ascii="Arial" w:hAnsi="Arial" w:cs="Arial"/>
          <w:noProof/>
        </w:rPr>
      </w:pPr>
      <w:r w:rsidRPr="006E1A77">
        <w:rPr>
          <w:rFonts w:ascii="Arial" w:hAnsi="Arial" w:cs="Arial"/>
          <w:noProof/>
        </w:rPr>
        <w:t>Si el valor de las multas impuestas llegare a superar el 5% del monto total del contrato, el MIPRO podrá declarar, anticipada y unilateralmente, la terminación del contrato, conforme lo dispuesto en el numeral 3 del artículo 94 de la Ley Orgánica del Sistema Nacional de Contratación Pública.</w:t>
      </w:r>
    </w:p>
    <w:p w:rsidR="00E60D6B" w:rsidRPr="00DB2AFD" w:rsidRDefault="00E60D6B" w:rsidP="00E60D6B">
      <w:pPr>
        <w:suppressAutoHyphens w:val="0"/>
        <w:spacing w:after="0" w:line="240" w:lineRule="auto"/>
        <w:ind w:firstLine="284"/>
        <w:jc w:val="both"/>
        <w:rPr>
          <w:rFonts w:ascii="Arial" w:eastAsia="Times New Roman" w:hAnsi="Arial" w:cs="Arial"/>
          <w:b/>
          <w:lang w:val="es-MX" w:eastAsia="es-EC"/>
        </w:rPr>
      </w:pPr>
      <w:r w:rsidRPr="00DB2AFD">
        <w:rPr>
          <w:rFonts w:ascii="Arial" w:eastAsia="Times New Roman" w:hAnsi="Arial" w:cs="Arial"/>
          <w:b/>
          <w:lang w:val="es-MX" w:eastAsia="es-EC"/>
        </w:rPr>
        <w:t>14.- GARANTÍAS</w:t>
      </w:r>
    </w:p>
    <w:p w:rsidR="00E60D6B" w:rsidRPr="00DB2AFD" w:rsidRDefault="00E60D6B" w:rsidP="00E60D6B">
      <w:pPr>
        <w:suppressAutoHyphens w:val="0"/>
        <w:spacing w:after="0" w:line="240" w:lineRule="auto"/>
        <w:jc w:val="both"/>
        <w:rPr>
          <w:rFonts w:ascii="Arial" w:eastAsia="Times New Roman" w:hAnsi="Arial" w:cs="Arial"/>
          <w:b/>
          <w:lang w:val="es-MX" w:eastAsia="es-EC"/>
        </w:rPr>
      </w:pPr>
    </w:p>
    <w:p w:rsidR="001B500D" w:rsidRPr="006E1A77" w:rsidRDefault="001B500D" w:rsidP="001B500D">
      <w:pPr>
        <w:tabs>
          <w:tab w:val="left" w:pos="-1440"/>
        </w:tabs>
        <w:jc w:val="both"/>
        <w:rPr>
          <w:rFonts w:ascii="Arial" w:hAnsi="Arial" w:cs="Arial"/>
        </w:rPr>
      </w:pPr>
      <w:r w:rsidRPr="006E1A77">
        <w:rPr>
          <w:rFonts w:ascii="Arial" w:hAnsi="Arial" w:cs="Arial"/>
          <w:b/>
          <w:bCs/>
        </w:rPr>
        <w:t>Garantía de fiel cumplimiento del contrato:</w:t>
      </w:r>
      <w:r w:rsidRPr="006E1A77">
        <w:rPr>
          <w:rFonts w:ascii="Arial" w:hAnsi="Arial" w:cs="Arial"/>
        </w:rPr>
        <w:t xml:space="preserve"> Para seguridad del cumplimiento del contrato y para responder por obligaciones que contrajera a favor de terceros, relacionadas con el contrato, </w:t>
      </w:r>
      <w:r>
        <w:rPr>
          <w:rFonts w:ascii="Arial" w:hAnsi="Arial" w:cs="Arial"/>
        </w:rPr>
        <w:t>el consultor</w:t>
      </w:r>
      <w:r w:rsidRPr="006E1A77">
        <w:rPr>
          <w:rFonts w:ascii="Arial" w:hAnsi="Arial" w:cs="Arial"/>
        </w:rPr>
        <w:t>, antes o al momento de celebrar el contrato rendirá una garantía por un monto equivalente al cinco por ciento (5%) del valor del  de acuerdo con los artículos 73 y 74  de la LOSNCP y 117 de su Reglamento General.</w:t>
      </w:r>
    </w:p>
    <w:p w:rsidR="001B500D" w:rsidRPr="006E1A77" w:rsidRDefault="001B500D" w:rsidP="001B500D">
      <w:pPr>
        <w:tabs>
          <w:tab w:val="left" w:pos="-1440"/>
        </w:tabs>
        <w:jc w:val="both"/>
        <w:rPr>
          <w:rFonts w:ascii="Arial" w:hAnsi="Arial" w:cs="Arial"/>
          <w:bCs/>
        </w:rPr>
      </w:pPr>
      <w:r w:rsidRPr="006E1A77">
        <w:rPr>
          <w:rFonts w:ascii="Arial" w:hAnsi="Arial" w:cs="Arial"/>
          <w:b/>
          <w:bCs/>
        </w:rPr>
        <w:t xml:space="preserve">Garantía del Buen Uso del Anticipo: </w:t>
      </w:r>
      <w:r w:rsidRPr="006E1A77">
        <w:rPr>
          <w:rFonts w:ascii="Arial" w:hAnsi="Arial" w:cs="Arial"/>
          <w:bCs/>
        </w:rPr>
        <w:t xml:space="preserve">Para garantizar el anticipo que la contratante le otorga, EL </w:t>
      </w:r>
      <w:r w:rsidR="00426973">
        <w:rPr>
          <w:rFonts w:ascii="Arial" w:hAnsi="Arial" w:cs="Arial"/>
          <w:bCs/>
        </w:rPr>
        <w:t>CONSULTOR</w:t>
      </w:r>
      <w:r w:rsidRPr="006E1A77">
        <w:rPr>
          <w:rFonts w:ascii="Arial" w:hAnsi="Arial" w:cs="Arial"/>
          <w:bCs/>
        </w:rPr>
        <w:t xml:space="preserve"> entregará a favor de la contratante, en forma previa a recibirlo, una garantía de las señaladas en los artículos 73 y 75 de la LONSCP, por un monto equivalente al total del mencionado anticipo.</w:t>
      </w:r>
    </w:p>
    <w:p w:rsidR="001B500D" w:rsidRPr="006E1A77" w:rsidRDefault="001B500D" w:rsidP="001B500D">
      <w:pPr>
        <w:tabs>
          <w:tab w:val="left" w:pos="-1440"/>
        </w:tabs>
        <w:jc w:val="both"/>
        <w:rPr>
          <w:rFonts w:ascii="Arial" w:hAnsi="Arial" w:cs="Arial"/>
        </w:rPr>
      </w:pPr>
      <w:r w:rsidRPr="006E1A77">
        <w:rPr>
          <w:rFonts w:ascii="Arial" w:hAnsi="Arial" w:cs="Arial"/>
          <w:b/>
          <w:bCs/>
        </w:rPr>
        <w:t>Renovación de las Garantías:</w:t>
      </w:r>
      <w:r w:rsidRPr="006E1A77">
        <w:rPr>
          <w:rFonts w:ascii="Arial" w:hAnsi="Arial" w:cs="Arial"/>
        </w:rPr>
        <w:t xml:space="preserve"> </w:t>
      </w:r>
      <w:r>
        <w:rPr>
          <w:rFonts w:ascii="Arial" w:hAnsi="Arial" w:cs="Arial"/>
        </w:rPr>
        <w:t>El consultor</w:t>
      </w:r>
      <w:r w:rsidRPr="006E1A77">
        <w:rPr>
          <w:rFonts w:ascii="Arial" w:hAnsi="Arial" w:cs="Arial"/>
        </w:rPr>
        <w:t xml:space="preserve"> se compromete a mantener vigentes las garantías mencionadas mientras subsistan sus obligaciones contractuales. Al efecto, serán renovadas a más tardar cinco (5) días hábiles antes de su vencimiento, caso contrario, el Ministerio de Industrias y Productividad  solicitará al garante que haga efectivo su valor.</w:t>
      </w:r>
    </w:p>
    <w:p w:rsidR="001B500D" w:rsidRPr="006E1A77" w:rsidRDefault="001B500D" w:rsidP="001B500D">
      <w:pPr>
        <w:tabs>
          <w:tab w:val="left" w:pos="-1440"/>
        </w:tabs>
        <w:jc w:val="both"/>
        <w:rPr>
          <w:rFonts w:ascii="Arial" w:hAnsi="Arial" w:cs="Arial"/>
        </w:rPr>
      </w:pPr>
      <w:r w:rsidRPr="006E1A77">
        <w:rPr>
          <w:rFonts w:ascii="Arial" w:hAnsi="Arial" w:cs="Arial"/>
          <w:b/>
          <w:bCs/>
        </w:rPr>
        <w:t>Devolución de las Garantías:</w:t>
      </w:r>
      <w:r w:rsidRPr="006E1A77">
        <w:rPr>
          <w:rFonts w:ascii="Arial" w:hAnsi="Arial" w:cs="Arial"/>
        </w:rPr>
        <w:t xml:space="preserve"> Una vez que se haya producido la recepción definitiva, real o presunta  de los trabajos de Consultoría, se procederá a la devolución de la totalidad de la garantía de fiel cumplimiento del contrato.</w:t>
      </w:r>
    </w:p>
    <w:p w:rsidR="001B500D" w:rsidRPr="006E1A77" w:rsidRDefault="001B500D" w:rsidP="001B500D">
      <w:pPr>
        <w:tabs>
          <w:tab w:val="left" w:pos="-1440"/>
        </w:tabs>
        <w:jc w:val="both"/>
        <w:rPr>
          <w:rFonts w:ascii="Arial" w:hAnsi="Arial" w:cs="Arial"/>
        </w:rPr>
      </w:pPr>
      <w:r w:rsidRPr="006E1A77">
        <w:rPr>
          <w:rFonts w:ascii="Arial" w:hAnsi="Arial" w:cs="Arial"/>
        </w:rPr>
        <w:t>La garantía de buen uso del anticipo se devolverá cuando éste haya sido devengado en su totalidad.</w:t>
      </w:r>
    </w:p>
    <w:p w:rsidR="001B500D" w:rsidRPr="006E1A77" w:rsidRDefault="001B500D" w:rsidP="001B500D">
      <w:pPr>
        <w:tabs>
          <w:tab w:val="left" w:pos="-1440"/>
        </w:tabs>
        <w:jc w:val="both"/>
        <w:rPr>
          <w:rFonts w:ascii="Arial" w:hAnsi="Arial" w:cs="Arial"/>
          <w:b/>
          <w:bCs/>
        </w:rPr>
      </w:pPr>
      <w:r w:rsidRPr="006E1A77">
        <w:rPr>
          <w:rFonts w:ascii="Arial" w:hAnsi="Arial" w:cs="Arial"/>
          <w:b/>
          <w:bCs/>
        </w:rPr>
        <w:t>Ejecución de las garantías:</w:t>
      </w:r>
    </w:p>
    <w:p w:rsidR="001B500D" w:rsidRPr="006E1A77" w:rsidRDefault="001B500D" w:rsidP="001B500D">
      <w:pPr>
        <w:jc w:val="both"/>
        <w:rPr>
          <w:rFonts w:ascii="Arial" w:hAnsi="Arial" w:cs="Arial"/>
        </w:rPr>
      </w:pPr>
      <w:r w:rsidRPr="006E1A77">
        <w:rPr>
          <w:rFonts w:ascii="Arial" w:hAnsi="Arial" w:cs="Arial"/>
          <w:b/>
          <w:bCs/>
        </w:rPr>
        <w:t>De fiel cumplimiento:</w:t>
      </w:r>
      <w:r w:rsidRPr="006E1A77">
        <w:rPr>
          <w:rFonts w:ascii="Arial" w:hAnsi="Arial" w:cs="Arial"/>
        </w:rPr>
        <w:t xml:space="preserve"> La ejecución de la garantía de fiel cumplimiento del contrato procede en los siguientes casos:</w:t>
      </w:r>
    </w:p>
    <w:p w:rsidR="001B500D" w:rsidRPr="006E1A77" w:rsidRDefault="001B500D" w:rsidP="001B500D">
      <w:pPr>
        <w:widowControl w:val="0"/>
        <w:numPr>
          <w:ilvl w:val="0"/>
          <w:numId w:val="41"/>
        </w:numPr>
        <w:tabs>
          <w:tab w:val="left" w:pos="1134"/>
          <w:tab w:val="left" w:pos="9072"/>
        </w:tabs>
        <w:spacing w:after="0" w:line="240" w:lineRule="auto"/>
        <w:ind w:left="1134" w:hanging="425"/>
        <w:jc w:val="both"/>
        <w:rPr>
          <w:rFonts w:ascii="Arial" w:hAnsi="Arial" w:cs="Arial"/>
        </w:rPr>
      </w:pPr>
      <w:r w:rsidRPr="006E1A77">
        <w:rPr>
          <w:rFonts w:ascii="Arial" w:hAnsi="Arial" w:cs="Arial"/>
        </w:rPr>
        <w:t>Cuando el Ministerio de Industrias y Productividad  declare anticipada y unilateralmente terminado el contrato por causas imputables al Consultor;</w:t>
      </w:r>
    </w:p>
    <w:p w:rsidR="001B500D" w:rsidRPr="006E1A77" w:rsidRDefault="001B500D" w:rsidP="001B500D">
      <w:pPr>
        <w:widowControl w:val="0"/>
        <w:numPr>
          <w:ilvl w:val="0"/>
          <w:numId w:val="41"/>
        </w:numPr>
        <w:tabs>
          <w:tab w:val="left" w:pos="1134"/>
          <w:tab w:val="left" w:pos="9072"/>
        </w:tabs>
        <w:spacing w:after="0" w:line="240" w:lineRule="auto"/>
        <w:ind w:left="1134" w:hanging="425"/>
        <w:jc w:val="both"/>
        <w:rPr>
          <w:rFonts w:ascii="Arial" w:hAnsi="Arial" w:cs="Arial"/>
        </w:rPr>
      </w:pPr>
      <w:r w:rsidRPr="006E1A77">
        <w:rPr>
          <w:rFonts w:ascii="Arial" w:hAnsi="Arial" w:cs="Arial"/>
        </w:rPr>
        <w:t xml:space="preserve">Si EL </w:t>
      </w:r>
      <w:r w:rsidR="00426973">
        <w:rPr>
          <w:rFonts w:ascii="Arial" w:hAnsi="Arial" w:cs="Arial"/>
        </w:rPr>
        <w:t>CONSULTOR</w:t>
      </w:r>
      <w:r w:rsidRPr="006E1A77">
        <w:rPr>
          <w:rFonts w:ascii="Arial" w:hAnsi="Arial" w:cs="Arial"/>
        </w:rPr>
        <w:t xml:space="preserve"> no la renovase a más tardar cinco (5) días hábiles antes de su vencimiento; y,</w:t>
      </w:r>
    </w:p>
    <w:p w:rsidR="001B500D" w:rsidRDefault="001B500D" w:rsidP="001B500D">
      <w:pPr>
        <w:widowControl w:val="0"/>
        <w:numPr>
          <w:ilvl w:val="0"/>
          <w:numId w:val="41"/>
        </w:numPr>
        <w:tabs>
          <w:tab w:val="left" w:pos="1134"/>
          <w:tab w:val="left" w:pos="9072"/>
        </w:tabs>
        <w:spacing w:after="0" w:line="240" w:lineRule="auto"/>
        <w:ind w:left="1134" w:hanging="425"/>
        <w:jc w:val="both"/>
        <w:rPr>
          <w:rFonts w:ascii="Arial" w:hAnsi="Arial" w:cs="Arial"/>
        </w:rPr>
      </w:pPr>
      <w:r w:rsidRPr="006E1A77">
        <w:rPr>
          <w:rFonts w:ascii="Arial" w:hAnsi="Arial" w:cs="Arial"/>
        </w:rPr>
        <w:t xml:space="preserve">Cuando un juez competente disponga su retención o pago por obligaciones a favor de terceros, relacionadas con el contrato de Consultoría, no satisfechas por El </w:t>
      </w:r>
      <w:r w:rsidR="00426973">
        <w:rPr>
          <w:rFonts w:ascii="Arial" w:hAnsi="Arial" w:cs="Arial"/>
        </w:rPr>
        <w:t>Consultor</w:t>
      </w:r>
      <w:r w:rsidRPr="006E1A77">
        <w:rPr>
          <w:rFonts w:ascii="Arial" w:hAnsi="Arial" w:cs="Arial"/>
        </w:rPr>
        <w:t>.</w:t>
      </w:r>
    </w:p>
    <w:p w:rsidR="001B500D" w:rsidRPr="006E1A77" w:rsidRDefault="001B500D" w:rsidP="001B500D">
      <w:pPr>
        <w:widowControl w:val="0"/>
        <w:tabs>
          <w:tab w:val="left" w:pos="1134"/>
          <w:tab w:val="left" w:pos="9072"/>
        </w:tabs>
        <w:spacing w:after="0" w:line="240" w:lineRule="auto"/>
        <w:ind w:left="1134"/>
        <w:jc w:val="both"/>
        <w:rPr>
          <w:rFonts w:ascii="Arial" w:hAnsi="Arial" w:cs="Arial"/>
        </w:rPr>
      </w:pPr>
    </w:p>
    <w:p w:rsidR="00E60D6B" w:rsidRDefault="001B500D" w:rsidP="001B500D">
      <w:pPr>
        <w:suppressAutoHyphens w:val="0"/>
        <w:spacing w:after="0" w:line="240" w:lineRule="auto"/>
        <w:jc w:val="both"/>
        <w:rPr>
          <w:rFonts w:ascii="Arial" w:hAnsi="Arial" w:cs="Arial"/>
        </w:rPr>
      </w:pPr>
      <w:r w:rsidRPr="006E1A77">
        <w:rPr>
          <w:rFonts w:ascii="Arial" w:hAnsi="Arial" w:cs="Arial"/>
          <w:b/>
          <w:bCs/>
        </w:rPr>
        <w:t>De buen uso de anticipo:</w:t>
      </w:r>
      <w:r w:rsidRPr="006E1A77">
        <w:rPr>
          <w:rFonts w:ascii="Arial" w:hAnsi="Arial" w:cs="Arial"/>
        </w:rPr>
        <w:t xml:space="preserve"> La garantía que asegura el buen uso del anticipo será ejecutada, en caso de que El </w:t>
      </w:r>
      <w:r w:rsidR="00426973">
        <w:rPr>
          <w:rFonts w:ascii="Arial" w:hAnsi="Arial" w:cs="Arial"/>
        </w:rPr>
        <w:t>Consultor</w:t>
      </w:r>
      <w:r w:rsidRPr="006E1A77">
        <w:rPr>
          <w:rFonts w:ascii="Arial" w:hAnsi="Arial" w:cs="Arial"/>
        </w:rPr>
        <w:t xml:space="preserve"> no pague </w:t>
      </w:r>
      <w:r w:rsidR="00551C8F" w:rsidRPr="006E1A77">
        <w:rPr>
          <w:rFonts w:ascii="Arial" w:hAnsi="Arial" w:cs="Arial"/>
        </w:rPr>
        <w:t>al</w:t>
      </w:r>
      <w:r w:rsidRPr="006E1A77">
        <w:rPr>
          <w:rFonts w:ascii="Arial" w:hAnsi="Arial" w:cs="Arial"/>
        </w:rPr>
        <w:t xml:space="preserve"> Ministerio de Industrias y Productividad  el saldo adeudado, después de diez días de notificado con la liquidación del contrato.</w:t>
      </w:r>
    </w:p>
    <w:p w:rsidR="001B500D" w:rsidRPr="00DB2AFD" w:rsidRDefault="001B500D" w:rsidP="001B500D">
      <w:pPr>
        <w:suppressAutoHyphens w:val="0"/>
        <w:spacing w:after="0" w:line="240" w:lineRule="auto"/>
        <w:jc w:val="both"/>
        <w:rPr>
          <w:rFonts w:ascii="Arial" w:eastAsia="Times New Roman" w:hAnsi="Arial" w:cs="Arial"/>
          <w:lang w:val="es-MX" w:eastAsia="es-EC"/>
        </w:rPr>
      </w:pPr>
    </w:p>
    <w:p w:rsidR="00E60D6B" w:rsidRDefault="00E60D6B" w:rsidP="001B500D">
      <w:pPr>
        <w:pStyle w:val="Prrafodelista"/>
        <w:numPr>
          <w:ilvl w:val="0"/>
          <w:numId w:val="21"/>
        </w:numPr>
        <w:tabs>
          <w:tab w:val="left" w:pos="-540"/>
        </w:tabs>
        <w:suppressAutoHyphens w:val="0"/>
        <w:autoSpaceDN w:val="0"/>
        <w:spacing w:after="0" w:line="240" w:lineRule="auto"/>
        <w:jc w:val="both"/>
        <w:rPr>
          <w:rFonts w:ascii="Arial" w:eastAsia="Times New Roman" w:hAnsi="Arial" w:cs="Arial"/>
          <w:b/>
          <w:spacing w:val="-2"/>
          <w:lang w:eastAsia="es-EC"/>
        </w:rPr>
      </w:pPr>
      <w:r w:rsidRPr="001B500D">
        <w:rPr>
          <w:rFonts w:ascii="Arial" w:eastAsia="Times New Roman" w:hAnsi="Arial" w:cs="Arial"/>
          <w:b/>
          <w:spacing w:val="-2"/>
          <w:lang w:eastAsia="es-EC"/>
        </w:rPr>
        <w:t>OBLIGACIONES DEL CONTRATISTA</w:t>
      </w:r>
    </w:p>
    <w:p w:rsidR="007B4B14" w:rsidRPr="001B500D" w:rsidRDefault="007B4B14" w:rsidP="007B4B14">
      <w:pPr>
        <w:pStyle w:val="Prrafodelista"/>
        <w:tabs>
          <w:tab w:val="left" w:pos="-540"/>
        </w:tabs>
        <w:suppressAutoHyphens w:val="0"/>
        <w:autoSpaceDN w:val="0"/>
        <w:spacing w:after="0" w:line="240" w:lineRule="auto"/>
        <w:ind w:left="644"/>
        <w:jc w:val="both"/>
        <w:rPr>
          <w:rFonts w:ascii="Arial" w:eastAsia="Times New Roman" w:hAnsi="Arial" w:cs="Arial"/>
          <w:b/>
          <w:spacing w:val="-2"/>
          <w:lang w:eastAsia="es-EC"/>
        </w:rPr>
      </w:pPr>
    </w:p>
    <w:p w:rsidR="00426973" w:rsidRPr="006E1A77" w:rsidRDefault="00426973" w:rsidP="00426973">
      <w:pPr>
        <w:jc w:val="both"/>
        <w:rPr>
          <w:rFonts w:ascii="Arial" w:hAnsi="Arial" w:cs="Arial"/>
        </w:rPr>
      </w:pPr>
      <w:r w:rsidRPr="006E1A77">
        <w:rPr>
          <w:rFonts w:ascii="Arial" w:hAnsi="Arial" w:cs="Arial"/>
        </w:rPr>
        <w:t xml:space="preserve">El </w:t>
      </w:r>
      <w:r>
        <w:rPr>
          <w:rFonts w:ascii="Arial" w:hAnsi="Arial" w:cs="Arial"/>
        </w:rPr>
        <w:t>Consultor</w:t>
      </w:r>
      <w:r w:rsidRPr="006E1A77">
        <w:rPr>
          <w:rFonts w:ascii="Arial" w:hAnsi="Arial" w:cs="Arial"/>
        </w:rPr>
        <w:t xml:space="preserve"> se obliga para con el Ministerio de Industrias y Productividad  a prestar servicios de consultoría para </w:t>
      </w:r>
      <w:r w:rsidRPr="006E1A77">
        <w:rPr>
          <w:rFonts w:ascii="Arial" w:hAnsi="Arial" w:cs="Arial"/>
          <w:b/>
          <w:lang w:val="es-EC"/>
        </w:rPr>
        <w:t>LA IDENTIFICACIÓN, SELECCIÓN, Y ELABORACIÓN DE DICTAMEN TÉCNICO ECONÓMICO DE EMPRENDIMIENTOS INNOVADORES</w:t>
      </w:r>
      <w:r w:rsidRPr="006E1A77">
        <w:rPr>
          <w:rFonts w:ascii="Arial" w:hAnsi="Arial" w:cs="Arial"/>
        </w:rPr>
        <w:t xml:space="preserve"> y todo aquello que fuere necesario para la total ejecución del objeto de la Consultoría, de conformidad con la oferta negociada, los términos de referencia, las condiciones generales y especiales y los demás documentos contractuales.</w:t>
      </w:r>
    </w:p>
    <w:p w:rsidR="00426973" w:rsidRPr="00426973" w:rsidRDefault="00426973" w:rsidP="00426973">
      <w:pPr>
        <w:pStyle w:val="Prrafodelista"/>
        <w:numPr>
          <w:ilvl w:val="0"/>
          <w:numId w:val="44"/>
        </w:numPr>
        <w:jc w:val="both"/>
        <w:rPr>
          <w:rFonts w:ascii="Arial" w:hAnsi="Arial" w:cs="Arial"/>
        </w:rPr>
      </w:pPr>
      <w:r w:rsidRPr="00426973">
        <w:rPr>
          <w:rFonts w:ascii="Arial" w:hAnsi="Arial" w:cs="Arial"/>
          <w:b/>
          <w:bCs/>
        </w:rPr>
        <w:t xml:space="preserve">Personal asignado al proyecto: </w:t>
      </w:r>
      <w:r w:rsidRPr="00426973">
        <w:rPr>
          <w:rFonts w:ascii="Arial" w:hAnsi="Arial" w:cs="Arial"/>
        </w:rPr>
        <w:t xml:space="preserve">Para el cumplimiento de los servicios de Consultoría, El </w:t>
      </w:r>
      <w:r>
        <w:rPr>
          <w:rFonts w:ascii="Arial" w:hAnsi="Arial" w:cs="Arial"/>
        </w:rPr>
        <w:t>Consultor</w:t>
      </w:r>
      <w:r w:rsidRPr="00426973">
        <w:rPr>
          <w:rFonts w:ascii="Arial" w:hAnsi="Arial" w:cs="Arial"/>
        </w:rPr>
        <w:t xml:space="preserve"> ocupará durante la vigencia del contrato, al personal indicado en su oferta negociada, conforme al cronograma de actividades aprobado. </w:t>
      </w:r>
    </w:p>
    <w:p w:rsidR="00426973" w:rsidRPr="00426973" w:rsidRDefault="00426973" w:rsidP="00426973">
      <w:pPr>
        <w:pStyle w:val="Prrafodelista"/>
        <w:numPr>
          <w:ilvl w:val="0"/>
          <w:numId w:val="44"/>
        </w:numPr>
        <w:jc w:val="both"/>
        <w:rPr>
          <w:rFonts w:ascii="Arial" w:hAnsi="Arial" w:cs="Arial"/>
        </w:rPr>
      </w:pPr>
      <w:r w:rsidRPr="00426973">
        <w:rPr>
          <w:rFonts w:ascii="Arial" w:hAnsi="Arial" w:cs="Arial"/>
          <w:b/>
          <w:bCs/>
        </w:rPr>
        <w:t xml:space="preserve">Sustitución del personal: </w:t>
      </w:r>
      <w:r w:rsidRPr="00426973">
        <w:rPr>
          <w:rFonts w:ascii="Arial" w:hAnsi="Arial" w:cs="Arial"/>
        </w:rPr>
        <w:t>Dicho personal no podrá ser sustituido sin la previa autorización por escrito del Administrador del Contrato.</w:t>
      </w:r>
    </w:p>
    <w:p w:rsidR="00426973" w:rsidRPr="00426973" w:rsidRDefault="00426973" w:rsidP="00426973">
      <w:pPr>
        <w:pStyle w:val="Prrafodelista"/>
        <w:jc w:val="both"/>
        <w:rPr>
          <w:rFonts w:ascii="Arial" w:hAnsi="Arial" w:cs="Arial"/>
        </w:rPr>
      </w:pPr>
      <w:r w:rsidRPr="00426973">
        <w:rPr>
          <w:rFonts w:ascii="Arial" w:hAnsi="Arial" w:cs="Arial"/>
        </w:rPr>
        <w:t xml:space="preserve">En caso de cambio de personal, los nombres, calificación y tiempo de servicio de los profesionales que El </w:t>
      </w:r>
      <w:r>
        <w:rPr>
          <w:rFonts w:ascii="Arial" w:hAnsi="Arial" w:cs="Arial"/>
        </w:rPr>
        <w:t>Consultor</w:t>
      </w:r>
      <w:r w:rsidRPr="00426973">
        <w:rPr>
          <w:rFonts w:ascii="Arial" w:hAnsi="Arial" w:cs="Arial"/>
        </w:rPr>
        <w:t xml:space="preserve"> asigne al proyecto, serán sometidos previamente a la aprobación y aceptación del Ministerio de Industrias y Productividad. En todo caso su calificación no podrá ser menor a la que corresponde al personal a sustituirse.</w:t>
      </w:r>
    </w:p>
    <w:p w:rsidR="00426973" w:rsidRPr="00426973" w:rsidRDefault="00426973" w:rsidP="00426973">
      <w:pPr>
        <w:pStyle w:val="Prrafodelista"/>
        <w:numPr>
          <w:ilvl w:val="0"/>
          <w:numId w:val="44"/>
        </w:numPr>
        <w:jc w:val="both"/>
        <w:rPr>
          <w:rFonts w:ascii="Arial" w:hAnsi="Arial" w:cs="Arial"/>
        </w:rPr>
      </w:pPr>
      <w:r w:rsidRPr="00426973">
        <w:rPr>
          <w:rFonts w:ascii="Arial" w:hAnsi="Arial" w:cs="Arial"/>
          <w:b/>
          <w:bCs/>
        </w:rPr>
        <w:t xml:space="preserve">Sustitución obligatoria del personal: </w:t>
      </w:r>
      <w:r w:rsidRPr="00426973">
        <w:rPr>
          <w:rFonts w:ascii="Arial" w:hAnsi="Arial" w:cs="Arial"/>
        </w:rPr>
        <w:t xml:space="preserve">A solicitud del Ministerio de Industrias y Productividad, fundamentada en la ineficiencia comprobada del personal, El </w:t>
      </w:r>
      <w:r>
        <w:rPr>
          <w:rFonts w:ascii="Arial" w:hAnsi="Arial" w:cs="Arial"/>
        </w:rPr>
        <w:t>Consultor</w:t>
      </w:r>
      <w:r w:rsidRPr="00426973">
        <w:rPr>
          <w:rFonts w:ascii="Arial" w:hAnsi="Arial" w:cs="Arial"/>
        </w:rPr>
        <w:t>, a su costo, deberá cambiar uno o más de los profesionales asignados al proyecto, o de sus empleados o trabajadores.</w:t>
      </w:r>
    </w:p>
    <w:p w:rsidR="00426973" w:rsidRPr="00426973" w:rsidRDefault="00426973" w:rsidP="00426973">
      <w:pPr>
        <w:pStyle w:val="Prrafodelista"/>
        <w:numPr>
          <w:ilvl w:val="0"/>
          <w:numId w:val="44"/>
        </w:numPr>
        <w:jc w:val="both"/>
        <w:rPr>
          <w:rFonts w:ascii="Arial" w:hAnsi="Arial" w:cs="Arial"/>
        </w:rPr>
      </w:pPr>
      <w:r w:rsidRPr="00426973">
        <w:rPr>
          <w:rFonts w:ascii="Arial" w:hAnsi="Arial" w:cs="Arial"/>
          <w:b/>
          <w:bCs/>
        </w:rPr>
        <w:t xml:space="preserve">Personal adicional: </w:t>
      </w:r>
      <w:r w:rsidRPr="00426973">
        <w:rPr>
          <w:rFonts w:ascii="Arial" w:hAnsi="Arial" w:cs="Arial"/>
          <w:bCs/>
        </w:rPr>
        <w:t>E</w:t>
      </w:r>
      <w:r w:rsidRPr="00426973">
        <w:rPr>
          <w:rFonts w:ascii="Arial" w:hAnsi="Arial" w:cs="Arial"/>
        </w:rPr>
        <w:t xml:space="preserve">n caso de que El </w:t>
      </w:r>
      <w:r>
        <w:rPr>
          <w:rFonts w:ascii="Arial" w:hAnsi="Arial" w:cs="Arial"/>
        </w:rPr>
        <w:t>Consultor</w:t>
      </w:r>
      <w:r w:rsidRPr="00426973">
        <w:rPr>
          <w:rFonts w:ascii="Arial" w:hAnsi="Arial" w:cs="Arial"/>
        </w:rPr>
        <w:t xml:space="preserve"> necesite personal adicional al indicado en su oferta técnico-económica, solicitará al Ministerio de Industrias y Productividad  su aprobación. Igualmente para efectuar cualquier cambio en la estructura del cuadro del personal, El </w:t>
      </w:r>
      <w:r>
        <w:rPr>
          <w:rFonts w:ascii="Arial" w:hAnsi="Arial" w:cs="Arial"/>
        </w:rPr>
        <w:t>Consultor</w:t>
      </w:r>
      <w:r w:rsidRPr="00426973">
        <w:rPr>
          <w:rFonts w:ascii="Arial" w:hAnsi="Arial" w:cs="Arial"/>
        </w:rPr>
        <w:t xml:space="preserve"> deberá solicitar previamente autorización del Administrador del  Contrato.</w:t>
      </w:r>
    </w:p>
    <w:p w:rsidR="001B500D" w:rsidRPr="001B500D" w:rsidRDefault="001B500D" w:rsidP="00394BD4">
      <w:pPr>
        <w:tabs>
          <w:tab w:val="left" w:pos="709"/>
        </w:tabs>
        <w:suppressAutoHyphens w:val="0"/>
        <w:autoSpaceDN w:val="0"/>
        <w:spacing w:after="0" w:line="240" w:lineRule="auto"/>
        <w:ind w:left="709"/>
        <w:jc w:val="both"/>
        <w:rPr>
          <w:rFonts w:ascii="Arial" w:eastAsia="Times New Roman" w:hAnsi="Arial" w:cs="Arial"/>
          <w:spacing w:val="-2"/>
          <w:lang w:eastAsia="es-EC"/>
        </w:rPr>
      </w:pPr>
    </w:p>
    <w:p w:rsidR="00E60D6B" w:rsidRDefault="00E60D6B" w:rsidP="001B500D">
      <w:pPr>
        <w:pStyle w:val="Prrafodelista"/>
        <w:numPr>
          <w:ilvl w:val="0"/>
          <w:numId w:val="21"/>
        </w:numPr>
        <w:tabs>
          <w:tab w:val="left" w:pos="-540"/>
          <w:tab w:val="left" w:pos="426"/>
        </w:tabs>
        <w:suppressAutoHyphens w:val="0"/>
        <w:autoSpaceDN w:val="0"/>
        <w:spacing w:after="0" w:line="240" w:lineRule="auto"/>
        <w:jc w:val="both"/>
        <w:rPr>
          <w:rFonts w:ascii="Arial" w:eastAsia="Times New Roman" w:hAnsi="Arial" w:cs="Arial"/>
          <w:b/>
          <w:spacing w:val="-2"/>
          <w:lang w:eastAsia="es-EC"/>
        </w:rPr>
      </w:pPr>
      <w:r w:rsidRPr="001B500D">
        <w:rPr>
          <w:rFonts w:ascii="Arial" w:eastAsia="Times New Roman" w:hAnsi="Arial" w:cs="Arial"/>
          <w:b/>
          <w:spacing w:val="-2"/>
          <w:lang w:eastAsia="es-EC"/>
        </w:rPr>
        <w:t>OBLIGACIONES DE LA CONTRATANTE</w:t>
      </w:r>
    </w:p>
    <w:p w:rsidR="001B500D" w:rsidRPr="001B500D" w:rsidRDefault="001B500D" w:rsidP="001B500D">
      <w:pPr>
        <w:pStyle w:val="Prrafodelista"/>
        <w:tabs>
          <w:tab w:val="left" w:pos="-540"/>
        </w:tabs>
        <w:suppressAutoHyphens w:val="0"/>
        <w:autoSpaceDN w:val="0"/>
        <w:spacing w:after="0" w:line="240" w:lineRule="auto"/>
        <w:ind w:left="644"/>
        <w:jc w:val="both"/>
        <w:rPr>
          <w:rFonts w:ascii="Arial" w:eastAsia="Times New Roman" w:hAnsi="Arial" w:cs="Arial"/>
          <w:b/>
          <w:spacing w:val="-2"/>
          <w:lang w:eastAsia="es-EC"/>
        </w:rPr>
      </w:pPr>
    </w:p>
    <w:p w:rsidR="007B4B14" w:rsidRPr="001B500D" w:rsidRDefault="007B4B14" w:rsidP="007B4B14">
      <w:pPr>
        <w:jc w:val="both"/>
        <w:rPr>
          <w:rFonts w:ascii="Arial" w:hAnsi="Arial" w:cs="Arial"/>
        </w:rPr>
      </w:pPr>
      <w:r w:rsidRPr="001B500D">
        <w:rPr>
          <w:rFonts w:ascii="Arial" w:hAnsi="Arial" w:cs="Arial"/>
        </w:rPr>
        <w:t xml:space="preserve">Son obligaciones del Ministerio </w:t>
      </w:r>
      <w:r w:rsidR="008D1B61">
        <w:rPr>
          <w:rFonts w:ascii="Arial" w:hAnsi="Arial" w:cs="Arial"/>
        </w:rPr>
        <w:t>de Industrias y Productividad</w:t>
      </w:r>
      <w:r w:rsidRPr="001B500D">
        <w:rPr>
          <w:rFonts w:ascii="Arial" w:hAnsi="Arial" w:cs="Arial"/>
        </w:rPr>
        <w:t>, a parte de las establecidas en otras cláusulas del contrato y sus anexos, las siguientes:</w:t>
      </w:r>
    </w:p>
    <w:p w:rsidR="007B4B14" w:rsidRPr="001B500D" w:rsidRDefault="007B4B14" w:rsidP="007B4B14">
      <w:pPr>
        <w:pStyle w:val="Prrafodelista"/>
        <w:numPr>
          <w:ilvl w:val="0"/>
          <w:numId w:val="43"/>
        </w:numPr>
        <w:tabs>
          <w:tab w:val="left" w:pos="709"/>
        </w:tabs>
        <w:suppressAutoHyphens w:val="0"/>
        <w:autoSpaceDN w:val="0"/>
        <w:spacing w:after="0" w:line="240" w:lineRule="auto"/>
        <w:jc w:val="both"/>
        <w:rPr>
          <w:rFonts w:ascii="Arial" w:eastAsia="Times New Roman" w:hAnsi="Arial" w:cs="Arial"/>
          <w:spacing w:val="-2"/>
          <w:lang w:val="es-EC" w:eastAsia="es-EC"/>
        </w:rPr>
      </w:pPr>
      <w:r w:rsidRPr="001B500D">
        <w:rPr>
          <w:rFonts w:ascii="Arial" w:eastAsia="Times New Roman" w:hAnsi="Arial" w:cs="Arial"/>
          <w:spacing w:val="-2"/>
          <w:lang w:eastAsia="es-EC"/>
        </w:rPr>
        <w:t xml:space="preserve">El/la Administrador/a de Contrato debe </w:t>
      </w:r>
      <w:r w:rsidRPr="001B500D">
        <w:rPr>
          <w:rFonts w:ascii="Arial" w:eastAsia="Times New Roman" w:hAnsi="Arial" w:cs="Arial"/>
          <w:spacing w:val="-2"/>
          <w:lang w:val="es-EC" w:eastAsia="es-EC"/>
        </w:rPr>
        <w:t>dar solución a las peticiones y problemas que se presentaren en la ejecución del contrato, dentro de las 24 horas a lo suscitado, a partir de la petición escrita formulada por el consultor.</w:t>
      </w:r>
    </w:p>
    <w:p w:rsidR="007B4B14" w:rsidRDefault="007B4B14" w:rsidP="007B4B14">
      <w:pPr>
        <w:tabs>
          <w:tab w:val="left" w:pos="709"/>
        </w:tabs>
        <w:suppressAutoHyphens w:val="0"/>
        <w:autoSpaceDN w:val="0"/>
        <w:spacing w:after="0" w:line="240" w:lineRule="auto"/>
        <w:ind w:left="709"/>
        <w:jc w:val="both"/>
        <w:rPr>
          <w:rFonts w:ascii="Arial" w:eastAsia="Times New Roman" w:hAnsi="Arial" w:cs="Arial"/>
          <w:spacing w:val="-2"/>
          <w:lang w:val="es-EC" w:eastAsia="es-EC"/>
        </w:rPr>
      </w:pPr>
    </w:p>
    <w:p w:rsidR="007B4B14" w:rsidRPr="001B500D" w:rsidRDefault="007B4B14" w:rsidP="007B4B14">
      <w:pPr>
        <w:pStyle w:val="Prrafodelista"/>
        <w:widowControl w:val="0"/>
        <w:numPr>
          <w:ilvl w:val="0"/>
          <w:numId w:val="43"/>
        </w:numPr>
        <w:tabs>
          <w:tab w:val="left" w:pos="4678"/>
          <w:tab w:val="left" w:pos="5387"/>
        </w:tabs>
        <w:spacing w:after="0" w:line="240" w:lineRule="auto"/>
        <w:jc w:val="both"/>
        <w:rPr>
          <w:rFonts w:ascii="Arial" w:hAnsi="Arial" w:cs="Arial"/>
        </w:rPr>
      </w:pPr>
      <w:r w:rsidRPr="001B500D">
        <w:rPr>
          <w:rFonts w:ascii="Arial" w:hAnsi="Arial" w:cs="Arial"/>
        </w:rPr>
        <w:t>Cumplir con las obligaciones establecidas en el contrato, y en los documentos del mismo, en forma ágil y oportuna.</w:t>
      </w:r>
    </w:p>
    <w:p w:rsidR="007B4B14" w:rsidRDefault="007B4B14" w:rsidP="007B4B14">
      <w:pPr>
        <w:widowControl w:val="0"/>
        <w:tabs>
          <w:tab w:val="left" w:pos="4536"/>
          <w:tab w:val="left" w:pos="5387"/>
        </w:tabs>
        <w:spacing w:after="0" w:line="240" w:lineRule="auto"/>
        <w:jc w:val="both"/>
        <w:rPr>
          <w:rFonts w:ascii="Arial" w:hAnsi="Arial" w:cs="Arial"/>
        </w:rPr>
      </w:pPr>
    </w:p>
    <w:p w:rsidR="007B4B14" w:rsidRPr="001B500D" w:rsidRDefault="007B4B14" w:rsidP="007B4B14">
      <w:pPr>
        <w:pStyle w:val="Prrafodelista"/>
        <w:widowControl w:val="0"/>
        <w:numPr>
          <w:ilvl w:val="0"/>
          <w:numId w:val="43"/>
        </w:numPr>
        <w:tabs>
          <w:tab w:val="left" w:pos="4678"/>
          <w:tab w:val="left" w:pos="5387"/>
        </w:tabs>
        <w:spacing w:after="0" w:line="240" w:lineRule="auto"/>
        <w:jc w:val="both"/>
        <w:rPr>
          <w:rFonts w:ascii="Arial" w:hAnsi="Arial" w:cs="Arial"/>
        </w:rPr>
      </w:pPr>
      <w:r w:rsidRPr="001B500D">
        <w:rPr>
          <w:rFonts w:ascii="Arial" w:hAnsi="Arial" w:cs="Arial"/>
        </w:rPr>
        <w:t>De ser necesario, tramitar los contratos complementarios que sean del caso.</w:t>
      </w:r>
    </w:p>
    <w:p w:rsidR="007B4B14" w:rsidRDefault="007B4B14" w:rsidP="007B4B14">
      <w:pPr>
        <w:widowControl w:val="0"/>
        <w:tabs>
          <w:tab w:val="left" w:pos="4678"/>
          <w:tab w:val="left" w:pos="5387"/>
        </w:tabs>
        <w:spacing w:after="0" w:line="240" w:lineRule="auto"/>
        <w:jc w:val="both"/>
        <w:rPr>
          <w:rFonts w:ascii="Arial" w:hAnsi="Arial" w:cs="Arial"/>
        </w:rPr>
      </w:pPr>
    </w:p>
    <w:p w:rsidR="007B4B14" w:rsidRDefault="00FF6C21" w:rsidP="007B4B14">
      <w:pPr>
        <w:pStyle w:val="Prrafodelista"/>
        <w:widowControl w:val="0"/>
        <w:numPr>
          <w:ilvl w:val="0"/>
          <w:numId w:val="43"/>
        </w:numPr>
        <w:tabs>
          <w:tab w:val="left" w:pos="4678"/>
          <w:tab w:val="left" w:pos="5387"/>
        </w:tabs>
        <w:spacing w:after="0" w:line="240" w:lineRule="auto"/>
        <w:jc w:val="both"/>
        <w:rPr>
          <w:rFonts w:ascii="Arial" w:hAnsi="Arial" w:cs="Arial"/>
          <w:bCs/>
        </w:rPr>
      </w:pPr>
      <w:r>
        <w:rPr>
          <w:rFonts w:ascii="Arial" w:hAnsi="Arial" w:cs="Arial"/>
        </w:rPr>
        <w:t>Las demás, propias del</w:t>
      </w:r>
      <w:r w:rsidR="007B4B14" w:rsidRPr="001B500D">
        <w:rPr>
          <w:rFonts w:ascii="Arial" w:hAnsi="Arial" w:cs="Arial"/>
        </w:rPr>
        <w:t xml:space="preserve"> contrato.     </w:t>
      </w:r>
      <w:r w:rsidR="007B4B14" w:rsidRPr="001B500D">
        <w:rPr>
          <w:rFonts w:ascii="Arial" w:hAnsi="Arial" w:cs="Arial"/>
          <w:bCs/>
        </w:rPr>
        <w:t xml:space="preserve">     </w:t>
      </w:r>
    </w:p>
    <w:p w:rsidR="00551C8F" w:rsidRPr="00551C8F" w:rsidRDefault="00551C8F" w:rsidP="00551C8F">
      <w:pPr>
        <w:pStyle w:val="Prrafodelista"/>
        <w:rPr>
          <w:rFonts w:ascii="Arial" w:hAnsi="Arial" w:cs="Arial"/>
          <w:bCs/>
        </w:rPr>
      </w:pPr>
    </w:p>
    <w:p w:rsidR="00551C8F" w:rsidRPr="001B500D" w:rsidRDefault="00551C8F" w:rsidP="00551C8F">
      <w:pPr>
        <w:pStyle w:val="Prrafodelista"/>
        <w:widowControl w:val="0"/>
        <w:tabs>
          <w:tab w:val="left" w:pos="4678"/>
          <w:tab w:val="left" w:pos="5387"/>
        </w:tabs>
        <w:spacing w:after="0" w:line="240" w:lineRule="auto"/>
        <w:jc w:val="both"/>
        <w:rPr>
          <w:rFonts w:ascii="Arial" w:hAnsi="Arial" w:cs="Arial"/>
          <w:bCs/>
        </w:rPr>
      </w:pPr>
    </w:p>
    <w:p w:rsidR="001B500D" w:rsidRDefault="001B500D" w:rsidP="007B4B14">
      <w:pPr>
        <w:pStyle w:val="Prrafodelista"/>
        <w:widowControl w:val="0"/>
        <w:tabs>
          <w:tab w:val="left" w:pos="4678"/>
          <w:tab w:val="left" w:pos="5387"/>
        </w:tabs>
        <w:spacing w:after="0" w:line="240" w:lineRule="auto"/>
        <w:jc w:val="both"/>
        <w:rPr>
          <w:rFonts w:ascii="Arial" w:hAnsi="Arial" w:cs="Arial"/>
          <w:bCs/>
        </w:rPr>
      </w:pPr>
    </w:p>
    <w:p w:rsidR="00E60D6B" w:rsidRPr="001B500D" w:rsidRDefault="00E60D6B" w:rsidP="00E60D6B">
      <w:pPr>
        <w:suppressAutoHyphens w:val="0"/>
        <w:spacing w:after="0" w:line="240" w:lineRule="auto"/>
        <w:jc w:val="both"/>
        <w:rPr>
          <w:rFonts w:ascii="Arial" w:eastAsia="Times New Roman" w:hAnsi="Arial" w:cs="Arial"/>
          <w:lang w:eastAsia="es-EC"/>
        </w:rPr>
      </w:pPr>
    </w:p>
    <w:p w:rsidR="00E60D6B" w:rsidRPr="00DB2AFD" w:rsidRDefault="00E60D6B" w:rsidP="00E60D6B">
      <w:pPr>
        <w:suppressAutoHyphens w:val="0"/>
        <w:autoSpaceDE w:val="0"/>
        <w:autoSpaceDN w:val="0"/>
        <w:adjustRightInd w:val="0"/>
        <w:spacing w:after="0" w:line="240" w:lineRule="auto"/>
        <w:ind w:firstLine="284"/>
        <w:rPr>
          <w:rFonts w:ascii="Arial" w:eastAsia="Times New Roman" w:hAnsi="Arial" w:cs="Arial"/>
          <w:b/>
          <w:bCs/>
          <w:color w:val="000000"/>
          <w:lang w:val="es-EC" w:eastAsia="es-EC"/>
        </w:rPr>
      </w:pPr>
      <w:r w:rsidRPr="00DB2AFD">
        <w:rPr>
          <w:rFonts w:ascii="Arial" w:eastAsia="Times New Roman" w:hAnsi="Arial" w:cs="Arial"/>
          <w:b/>
          <w:bCs/>
          <w:color w:val="000000"/>
          <w:lang w:val="es-EC" w:eastAsia="es-EC"/>
        </w:rPr>
        <w:t>17.</w:t>
      </w:r>
      <w:r w:rsidRPr="00DB2AFD">
        <w:rPr>
          <w:rFonts w:ascii="Arial" w:eastAsia="Times New Roman" w:hAnsi="Arial" w:cs="Arial"/>
          <w:color w:val="000000"/>
          <w:lang w:val="es-EC" w:eastAsia="es-EC"/>
        </w:rPr>
        <w:t xml:space="preserve"> </w:t>
      </w:r>
      <w:r w:rsidRPr="00DB2AFD">
        <w:rPr>
          <w:rFonts w:ascii="Arial" w:eastAsia="Times New Roman" w:hAnsi="Arial" w:cs="Arial"/>
          <w:b/>
          <w:bCs/>
          <w:color w:val="000000"/>
          <w:lang w:val="es-EC" w:eastAsia="es-EC"/>
        </w:rPr>
        <w:t>INFORMACIÓN FINANCIERA DE REFERENCIA</w:t>
      </w:r>
    </w:p>
    <w:p w:rsidR="00E60D6B" w:rsidRPr="00DB2AFD" w:rsidRDefault="00E60D6B" w:rsidP="00E60D6B">
      <w:pPr>
        <w:suppressAutoHyphens w:val="0"/>
        <w:autoSpaceDE w:val="0"/>
        <w:autoSpaceDN w:val="0"/>
        <w:adjustRightInd w:val="0"/>
        <w:spacing w:after="0" w:line="240" w:lineRule="auto"/>
        <w:ind w:firstLine="284"/>
        <w:rPr>
          <w:rFonts w:ascii="Arial" w:eastAsia="Times New Roman" w:hAnsi="Arial" w:cs="Arial"/>
          <w:b/>
          <w:bCs/>
          <w:color w:val="000000"/>
          <w:lang w:val="es-EC" w:eastAsia="es-EC"/>
        </w:rPr>
      </w:pPr>
    </w:p>
    <w:p w:rsidR="00E60D6B" w:rsidRDefault="00E60D6B" w:rsidP="00E60D6B">
      <w:pPr>
        <w:suppressAutoHyphens w:val="0"/>
        <w:autoSpaceDE w:val="0"/>
        <w:autoSpaceDN w:val="0"/>
        <w:adjustRightInd w:val="0"/>
        <w:spacing w:after="0" w:line="240" w:lineRule="auto"/>
        <w:ind w:left="284"/>
        <w:rPr>
          <w:rFonts w:ascii="Arial" w:eastAsia="Times New Roman" w:hAnsi="Arial" w:cs="Arial"/>
          <w:b/>
          <w:bCs/>
          <w:color w:val="000000"/>
          <w:lang w:val="es-EC" w:eastAsia="es-EC"/>
        </w:rPr>
      </w:pPr>
      <w:r w:rsidRPr="00DB2AFD">
        <w:rPr>
          <w:rFonts w:ascii="Arial" w:eastAsia="Times New Roman" w:hAnsi="Arial" w:cs="Arial"/>
          <w:b/>
          <w:bCs/>
          <w:color w:val="000000"/>
          <w:lang w:val="es-EC" w:eastAsia="es-EC"/>
        </w:rPr>
        <w:t xml:space="preserve">Análisis de los Índices Financieros: </w:t>
      </w:r>
    </w:p>
    <w:p w:rsidR="000F5B07" w:rsidRPr="00DB2AFD" w:rsidRDefault="000F5B07" w:rsidP="00E60D6B">
      <w:pPr>
        <w:suppressAutoHyphens w:val="0"/>
        <w:autoSpaceDE w:val="0"/>
        <w:autoSpaceDN w:val="0"/>
        <w:adjustRightInd w:val="0"/>
        <w:spacing w:after="0" w:line="240" w:lineRule="auto"/>
        <w:ind w:left="284"/>
        <w:rPr>
          <w:rFonts w:ascii="Arial" w:eastAsia="Times New Roman" w:hAnsi="Arial" w:cs="Arial"/>
          <w:b/>
          <w:bCs/>
          <w:color w:val="000000"/>
          <w:lang w:val="es-EC" w:eastAsia="es-EC"/>
        </w:rPr>
      </w:pPr>
    </w:p>
    <w:p w:rsidR="00E60D6B" w:rsidRDefault="000F5B07" w:rsidP="000F5B07">
      <w:pPr>
        <w:suppressAutoHyphens w:val="0"/>
        <w:autoSpaceDE w:val="0"/>
        <w:autoSpaceDN w:val="0"/>
        <w:adjustRightInd w:val="0"/>
        <w:spacing w:after="0" w:line="240" w:lineRule="auto"/>
        <w:ind w:left="284"/>
        <w:jc w:val="both"/>
        <w:rPr>
          <w:rFonts w:ascii="Arial" w:eastAsia="Times New Roman" w:hAnsi="Arial" w:cs="Arial"/>
          <w:bCs/>
          <w:color w:val="000000"/>
          <w:lang w:val="es-EC" w:eastAsia="es-EC"/>
        </w:rPr>
      </w:pPr>
      <w:r w:rsidRPr="000F5B07">
        <w:rPr>
          <w:rFonts w:ascii="Arial" w:eastAsia="Times New Roman" w:hAnsi="Arial" w:cs="Arial"/>
          <w:bCs/>
          <w:color w:val="000000"/>
          <w:lang w:val="es-EC" w:eastAsia="es-EC"/>
        </w:rPr>
        <w:t xml:space="preserve">De acuerdo al estipulado por </w:t>
      </w:r>
      <w:r w:rsidR="008D1B61">
        <w:rPr>
          <w:rFonts w:ascii="Arial" w:eastAsia="Times New Roman" w:hAnsi="Arial" w:cs="Arial"/>
          <w:bCs/>
          <w:color w:val="000000"/>
          <w:lang w:val="es-EC" w:eastAsia="es-EC"/>
        </w:rPr>
        <w:t>el Ministerio de Industrias y Productividad</w:t>
      </w:r>
      <w:r w:rsidRPr="000F5B07">
        <w:rPr>
          <w:rFonts w:ascii="Arial" w:eastAsia="Times New Roman" w:hAnsi="Arial" w:cs="Arial"/>
          <w:bCs/>
          <w:color w:val="000000"/>
          <w:lang w:val="es-EC" w:eastAsia="es-EC"/>
        </w:rPr>
        <w:t>, los índices financieros cuyos valores máximos y mínimos aceptados</w:t>
      </w:r>
      <w:r w:rsidR="008D1B61">
        <w:rPr>
          <w:rFonts w:ascii="Arial" w:eastAsia="Times New Roman" w:hAnsi="Arial" w:cs="Arial"/>
          <w:bCs/>
          <w:color w:val="000000"/>
          <w:lang w:val="es-EC" w:eastAsia="es-EC"/>
        </w:rPr>
        <w:t xml:space="preserve">   serán</w:t>
      </w:r>
      <w:r w:rsidRPr="000F5B07">
        <w:rPr>
          <w:rFonts w:ascii="Arial" w:eastAsia="Times New Roman" w:hAnsi="Arial" w:cs="Arial"/>
          <w:bCs/>
          <w:color w:val="000000"/>
          <w:lang w:val="es-EC" w:eastAsia="es-EC"/>
        </w:rPr>
        <w:t xml:space="preserve">:   Índice   de   Solvencia   (mayor   o   igual   a   1,0);   Índice   de Endeudamiento  (menor  a  1,5).  </w:t>
      </w:r>
    </w:p>
    <w:p w:rsidR="000F5B07" w:rsidRPr="000F5B07" w:rsidRDefault="000F5B07" w:rsidP="000F5B07">
      <w:pPr>
        <w:suppressAutoHyphens w:val="0"/>
        <w:autoSpaceDE w:val="0"/>
        <w:autoSpaceDN w:val="0"/>
        <w:adjustRightInd w:val="0"/>
        <w:spacing w:after="0" w:line="240" w:lineRule="auto"/>
        <w:ind w:left="284"/>
        <w:rPr>
          <w:rFonts w:ascii="Arial" w:eastAsia="Times New Roman" w:hAnsi="Arial" w:cs="Arial"/>
          <w:bCs/>
          <w:color w:val="000000"/>
          <w:lang w:val="es-EC" w:eastAsia="es-EC"/>
        </w:rPr>
      </w:pPr>
    </w:p>
    <w:tbl>
      <w:tblPr>
        <w:tblW w:w="0" w:type="auto"/>
        <w:jc w:val="center"/>
        <w:tblLayout w:type="fixed"/>
        <w:tblLook w:val="00A0"/>
      </w:tblPr>
      <w:tblGrid>
        <w:gridCol w:w="2904"/>
        <w:gridCol w:w="2835"/>
        <w:gridCol w:w="2268"/>
      </w:tblGrid>
      <w:tr w:rsidR="00E60D6B" w:rsidRPr="00DB2AFD" w:rsidTr="00777F0A">
        <w:trPr>
          <w:jc w:val="center"/>
        </w:trPr>
        <w:tc>
          <w:tcPr>
            <w:tcW w:w="2904" w:type="dxa"/>
            <w:tcBorders>
              <w:top w:val="single" w:sz="6" w:space="0" w:color="000000"/>
              <w:left w:val="single" w:sz="6" w:space="0" w:color="000000"/>
              <w:bottom w:val="single" w:sz="6" w:space="0" w:color="000000"/>
              <w:right w:val="single" w:sz="6" w:space="0" w:color="000000"/>
            </w:tcBorders>
            <w:shd w:val="clear" w:color="auto" w:fill="EFEFEF"/>
          </w:tcPr>
          <w:p w:rsidR="00E60D6B" w:rsidRPr="00DB2AFD" w:rsidRDefault="00E60D6B" w:rsidP="00777F0A">
            <w:pPr>
              <w:suppressAutoHyphens w:val="0"/>
              <w:autoSpaceDE w:val="0"/>
              <w:autoSpaceDN w:val="0"/>
              <w:adjustRightInd w:val="0"/>
              <w:spacing w:after="240" w:line="240" w:lineRule="auto"/>
              <w:ind w:left="284"/>
              <w:jc w:val="center"/>
              <w:rPr>
                <w:rFonts w:ascii="Arial" w:eastAsia="Times New Roman" w:hAnsi="Arial" w:cs="Arial"/>
                <w:b/>
                <w:bCs/>
                <w:color w:val="000000"/>
                <w:lang w:val="es-EC" w:eastAsia="es-EC"/>
              </w:rPr>
            </w:pPr>
            <w:r w:rsidRPr="00DB2AFD">
              <w:rPr>
                <w:rFonts w:ascii="Arial" w:eastAsia="Times New Roman" w:hAnsi="Arial" w:cs="Arial"/>
                <w:b/>
                <w:bCs/>
                <w:color w:val="000000"/>
                <w:lang w:val="es-EC" w:eastAsia="es-EC"/>
              </w:rPr>
              <w:t>Índice</w:t>
            </w:r>
          </w:p>
        </w:tc>
        <w:tc>
          <w:tcPr>
            <w:tcW w:w="2835" w:type="dxa"/>
            <w:tcBorders>
              <w:top w:val="single" w:sz="6" w:space="0" w:color="000000"/>
              <w:left w:val="single" w:sz="6" w:space="0" w:color="000000"/>
              <w:bottom w:val="single" w:sz="6" w:space="0" w:color="000000"/>
              <w:right w:val="single" w:sz="6" w:space="0" w:color="000000"/>
            </w:tcBorders>
            <w:shd w:val="clear" w:color="auto" w:fill="EFEFEF"/>
          </w:tcPr>
          <w:p w:rsidR="00E60D6B" w:rsidRPr="00DB2AFD" w:rsidRDefault="00E60D6B" w:rsidP="00777F0A">
            <w:pPr>
              <w:suppressAutoHyphens w:val="0"/>
              <w:autoSpaceDE w:val="0"/>
              <w:autoSpaceDN w:val="0"/>
              <w:adjustRightInd w:val="0"/>
              <w:spacing w:after="240" w:line="240" w:lineRule="auto"/>
              <w:ind w:left="284"/>
              <w:jc w:val="center"/>
              <w:rPr>
                <w:rFonts w:ascii="Arial" w:eastAsia="Times New Roman" w:hAnsi="Arial" w:cs="Arial"/>
                <w:b/>
                <w:bCs/>
                <w:color w:val="000000"/>
                <w:lang w:val="es-EC" w:eastAsia="es-EC"/>
              </w:rPr>
            </w:pPr>
            <w:r w:rsidRPr="00DB2AFD">
              <w:rPr>
                <w:rFonts w:ascii="Arial" w:eastAsia="Times New Roman" w:hAnsi="Arial" w:cs="Arial"/>
                <w:b/>
                <w:bCs/>
                <w:color w:val="000000"/>
                <w:lang w:val="es-EC" w:eastAsia="es-EC"/>
              </w:rPr>
              <w:t>Indicador solicitado</w:t>
            </w:r>
          </w:p>
        </w:tc>
        <w:tc>
          <w:tcPr>
            <w:tcW w:w="2268" w:type="dxa"/>
            <w:tcBorders>
              <w:top w:val="single" w:sz="6" w:space="0" w:color="000000"/>
              <w:left w:val="single" w:sz="6" w:space="0" w:color="000000"/>
              <w:bottom w:val="single" w:sz="6" w:space="0" w:color="000000"/>
              <w:right w:val="single" w:sz="6" w:space="0" w:color="000000"/>
            </w:tcBorders>
            <w:shd w:val="clear" w:color="auto" w:fill="EFEFEF"/>
          </w:tcPr>
          <w:p w:rsidR="00E60D6B" w:rsidRPr="00DB2AFD" w:rsidRDefault="00E60D6B" w:rsidP="00777F0A">
            <w:pPr>
              <w:suppressAutoHyphens w:val="0"/>
              <w:autoSpaceDE w:val="0"/>
              <w:autoSpaceDN w:val="0"/>
              <w:adjustRightInd w:val="0"/>
              <w:spacing w:after="240" w:line="240" w:lineRule="auto"/>
              <w:ind w:left="284"/>
              <w:jc w:val="center"/>
              <w:rPr>
                <w:rFonts w:ascii="Arial" w:eastAsia="Times New Roman" w:hAnsi="Arial" w:cs="Arial"/>
                <w:b/>
                <w:bCs/>
                <w:color w:val="000000"/>
                <w:lang w:val="es-EC" w:eastAsia="es-EC"/>
              </w:rPr>
            </w:pPr>
            <w:r w:rsidRPr="00DB2AFD">
              <w:rPr>
                <w:rFonts w:ascii="Arial" w:eastAsia="Times New Roman" w:hAnsi="Arial" w:cs="Arial"/>
                <w:b/>
                <w:bCs/>
                <w:color w:val="000000"/>
                <w:lang w:val="es-EC" w:eastAsia="es-EC"/>
              </w:rPr>
              <w:t>Observaciones</w:t>
            </w:r>
          </w:p>
        </w:tc>
      </w:tr>
      <w:tr w:rsidR="00E60D6B" w:rsidRPr="00DB2AFD" w:rsidTr="00296695">
        <w:trPr>
          <w:trHeight w:val="325"/>
          <w:jc w:val="center"/>
        </w:trPr>
        <w:tc>
          <w:tcPr>
            <w:tcW w:w="2904" w:type="dxa"/>
            <w:tcBorders>
              <w:top w:val="single" w:sz="6" w:space="0" w:color="000000"/>
              <w:left w:val="single" w:sz="6" w:space="0" w:color="000000"/>
              <w:bottom w:val="single" w:sz="6" w:space="0" w:color="000000"/>
              <w:right w:val="single" w:sz="6" w:space="0" w:color="000000"/>
            </w:tcBorders>
          </w:tcPr>
          <w:p w:rsidR="00E60D6B" w:rsidRPr="00DB2AFD" w:rsidRDefault="00E60D6B" w:rsidP="00777F0A">
            <w:pPr>
              <w:suppressAutoHyphens w:val="0"/>
              <w:autoSpaceDE w:val="0"/>
              <w:autoSpaceDN w:val="0"/>
              <w:adjustRightInd w:val="0"/>
              <w:spacing w:after="240" w:line="240" w:lineRule="auto"/>
              <w:ind w:left="284"/>
              <w:jc w:val="both"/>
              <w:rPr>
                <w:rFonts w:ascii="Arial" w:eastAsia="Times New Roman" w:hAnsi="Arial" w:cs="Arial"/>
                <w:color w:val="000000"/>
                <w:lang w:val="es-EC" w:eastAsia="es-EC"/>
              </w:rPr>
            </w:pPr>
            <w:r w:rsidRPr="00DB2AFD">
              <w:rPr>
                <w:rFonts w:ascii="Arial" w:eastAsia="Times New Roman" w:hAnsi="Arial" w:cs="Arial"/>
                <w:color w:val="000000"/>
                <w:lang w:val="es-EC" w:eastAsia="es-EC"/>
              </w:rPr>
              <w:t>Solvencia</w:t>
            </w:r>
          </w:p>
        </w:tc>
        <w:tc>
          <w:tcPr>
            <w:tcW w:w="2835" w:type="dxa"/>
            <w:tcBorders>
              <w:top w:val="single" w:sz="6" w:space="0" w:color="000000"/>
              <w:left w:val="single" w:sz="6" w:space="0" w:color="000000"/>
              <w:bottom w:val="single" w:sz="6" w:space="0" w:color="000000"/>
              <w:right w:val="single" w:sz="6" w:space="0" w:color="000000"/>
            </w:tcBorders>
          </w:tcPr>
          <w:p w:rsidR="00E60D6B" w:rsidRPr="00DB2AFD" w:rsidRDefault="00E60D6B" w:rsidP="00777F0A">
            <w:pPr>
              <w:suppressAutoHyphens w:val="0"/>
              <w:autoSpaceDE w:val="0"/>
              <w:autoSpaceDN w:val="0"/>
              <w:adjustRightInd w:val="0"/>
              <w:spacing w:after="240" w:line="240" w:lineRule="auto"/>
              <w:ind w:left="284"/>
              <w:jc w:val="both"/>
              <w:rPr>
                <w:rFonts w:ascii="Arial" w:eastAsia="Times New Roman" w:hAnsi="Arial" w:cs="Arial"/>
                <w:color w:val="000000"/>
                <w:lang w:val="es-EC" w:eastAsia="es-EC"/>
              </w:rPr>
            </w:pPr>
            <w:r w:rsidRPr="00DB2AFD">
              <w:rPr>
                <w:rFonts w:ascii="Arial" w:eastAsia="Times New Roman" w:hAnsi="Arial" w:cs="Arial"/>
                <w:color w:val="000000"/>
                <w:lang w:val="es-EC" w:eastAsia="es-EC"/>
              </w:rPr>
              <w:t>mayor o igual a 1,0</w:t>
            </w:r>
          </w:p>
        </w:tc>
        <w:tc>
          <w:tcPr>
            <w:tcW w:w="2268" w:type="dxa"/>
            <w:tcBorders>
              <w:top w:val="single" w:sz="6" w:space="0" w:color="000000"/>
              <w:left w:val="single" w:sz="6" w:space="0" w:color="000000"/>
              <w:bottom w:val="single" w:sz="6" w:space="0" w:color="000000"/>
              <w:right w:val="single" w:sz="6" w:space="0" w:color="000000"/>
            </w:tcBorders>
          </w:tcPr>
          <w:p w:rsidR="00E60D6B" w:rsidRPr="00DB2AFD" w:rsidRDefault="00E60D6B" w:rsidP="00777F0A">
            <w:pPr>
              <w:suppressAutoHyphens w:val="0"/>
              <w:autoSpaceDE w:val="0"/>
              <w:autoSpaceDN w:val="0"/>
              <w:adjustRightInd w:val="0"/>
              <w:spacing w:after="240" w:line="240" w:lineRule="auto"/>
              <w:rPr>
                <w:rFonts w:ascii="Arial" w:eastAsia="Times New Roman" w:hAnsi="Arial" w:cs="Arial"/>
                <w:color w:val="000000"/>
                <w:lang w:val="es-EC" w:eastAsia="es-EC"/>
              </w:rPr>
            </w:pPr>
          </w:p>
        </w:tc>
      </w:tr>
      <w:tr w:rsidR="00E60D6B" w:rsidRPr="00DB2AFD" w:rsidTr="00296695">
        <w:trPr>
          <w:trHeight w:val="247"/>
          <w:jc w:val="center"/>
        </w:trPr>
        <w:tc>
          <w:tcPr>
            <w:tcW w:w="2904" w:type="dxa"/>
            <w:tcBorders>
              <w:top w:val="single" w:sz="6" w:space="0" w:color="000000"/>
              <w:left w:val="single" w:sz="6" w:space="0" w:color="000000"/>
              <w:bottom w:val="single" w:sz="6" w:space="0" w:color="000000"/>
              <w:right w:val="single" w:sz="6" w:space="0" w:color="000000"/>
            </w:tcBorders>
          </w:tcPr>
          <w:p w:rsidR="00E60D6B" w:rsidRPr="00DB2AFD" w:rsidRDefault="00E60D6B" w:rsidP="00777F0A">
            <w:pPr>
              <w:suppressAutoHyphens w:val="0"/>
              <w:autoSpaceDE w:val="0"/>
              <w:autoSpaceDN w:val="0"/>
              <w:adjustRightInd w:val="0"/>
              <w:spacing w:after="240" w:line="240" w:lineRule="auto"/>
              <w:ind w:left="284"/>
              <w:jc w:val="both"/>
              <w:rPr>
                <w:rFonts w:ascii="Arial" w:eastAsia="Times New Roman" w:hAnsi="Arial" w:cs="Arial"/>
                <w:color w:val="000000"/>
                <w:lang w:val="es-EC" w:eastAsia="es-EC"/>
              </w:rPr>
            </w:pPr>
            <w:r w:rsidRPr="00DB2AFD">
              <w:rPr>
                <w:rFonts w:ascii="Arial" w:eastAsia="Times New Roman" w:hAnsi="Arial" w:cs="Arial"/>
                <w:color w:val="000000"/>
                <w:lang w:val="es-EC" w:eastAsia="es-EC"/>
              </w:rPr>
              <w:t>Endeudamiento</w:t>
            </w:r>
          </w:p>
        </w:tc>
        <w:tc>
          <w:tcPr>
            <w:tcW w:w="2835" w:type="dxa"/>
            <w:tcBorders>
              <w:top w:val="single" w:sz="6" w:space="0" w:color="000000"/>
              <w:left w:val="single" w:sz="6" w:space="0" w:color="000000"/>
              <w:bottom w:val="single" w:sz="6" w:space="0" w:color="000000"/>
              <w:right w:val="single" w:sz="6" w:space="0" w:color="000000"/>
            </w:tcBorders>
          </w:tcPr>
          <w:p w:rsidR="00E60D6B" w:rsidRPr="00DB2AFD" w:rsidRDefault="00E60D6B" w:rsidP="00777F0A">
            <w:pPr>
              <w:suppressAutoHyphens w:val="0"/>
              <w:autoSpaceDE w:val="0"/>
              <w:autoSpaceDN w:val="0"/>
              <w:adjustRightInd w:val="0"/>
              <w:spacing w:after="240" w:line="240" w:lineRule="auto"/>
              <w:ind w:left="284"/>
              <w:jc w:val="both"/>
              <w:rPr>
                <w:rFonts w:ascii="Arial" w:eastAsia="Times New Roman" w:hAnsi="Arial" w:cs="Arial"/>
                <w:color w:val="000000"/>
                <w:lang w:val="es-EC" w:eastAsia="es-EC"/>
              </w:rPr>
            </w:pPr>
            <w:r w:rsidRPr="00DB2AFD">
              <w:rPr>
                <w:rFonts w:ascii="Arial" w:eastAsia="Times New Roman" w:hAnsi="Arial" w:cs="Arial"/>
                <w:color w:val="000000"/>
                <w:lang w:val="es-EC" w:eastAsia="es-EC"/>
              </w:rPr>
              <w:t xml:space="preserve">      menor a 1,5</w:t>
            </w:r>
          </w:p>
        </w:tc>
        <w:tc>
          <w:tcPr>
            <w:tcW w:w="2268" w:type="dxa"/>
            <w:tcBorders>
              <w:top w:val="single" w:sz="6" w:space="0" w:color="000000"/>
              <w:left w:val="single" w:sz="6" w:space="0" w:color="000000"/>
              <w:bottom w:val="single" w:sz="6" w:space="0" w:color="000000"/>
              <w:right w:val="single" w:sz="6" w:space="0" w:color="000000"/>
            </w:tcBorders>
          </w:tcPr>
          <w:p w:rsidR="00E60D6B" w:rsidRPr="00DB2AFD" w:rsidRDefault="00E60D6B" w:rsidP="00777F0A">
            <w:pPr>
              <w:suppressAutoHyphens w:val="0"/>
              <w:autoSpaceDE w:val="0"/>
              <w:autoSpaceDN w:val="0"/>
              <w:adjustRightInd w:val="0"/>
              <w:spacing w:after="240" w:line="240" w:lineRule="auto"/>
              <w:rPr>
                <w:rFonts w:ascii="Arial" w:eastAsia="Times New Roman" w:hAnsi="Arial" w:cs="Arial"/>
                <w:color w:val="000000"/>
                <w:lang w:val="es-EC" w:eastAsia="es-EC"/>
              </w:rPr>
            </w:pPr>
          </w:p>
        </w:tc>
      </w:tr>
    </w:tbl>
    <w:p w:rsidR="00E60D6B" w:rsidRPr="00DB2AFD" w:rsidRDefault="00E60D6B" w:rsidP="00E60D6B">
      <w:pPr>
        <w:tabs>
          <w:tab w:val="left" w:pos="709"/>
        </w:tabs>
        <w:suppressAutoHyphens w:val="0"/>
        <w:autoSpaceDE w:val="0"/>
        <w:autoSpaceDN w:val="0"/>
        <w:adjustRightInd w:val="0"/>
        <w:spacing w:after="0" w:line="240" w:lineRule="auto"/>
        <w:jc w:val="both"/>
        <w:rPr>
          <w:rFonts w:ascii="Arial" w:eastAsia="Times New Roman" w:hAnsi="Arial" w:cs="Arial"/>
          <w:color w:val="000000"/>
          <w:lang w:val="es-EC" w:eastAsia="es-EC"/>
        </w:rPr>
      </w:pPr>
    </w:p>
    <w:p w:rsidR="000F5B07" w:rsidRDefault="000F5B07" w:rsidP="000F5B07">
      <w:pPr>
        <w:suppressAutoHyphens w:val="0"/>
        <w:autoSpaceDE w:val="0"/>
        <w:autoSpaceDN w:val="0"/>
        <w:adjustRightInd w:val="0"/>
        <w:spacing w:after="0" w:line="240" w:lineRule="auto"/>
        <w:ind w:left="284"/>
        <w:jc w:val="both"/>
        <w:rPr>
          <w:rFonts w:ascii="Arial" w:eastAsia="Times New Roman" w:hAnsi="Arial" w:cs="Arial"/>
          <w:bCs/>
          <w:color w:val="000000"/>
          <w:lang w:val="es-EC" w:eastAsia="es-EC"/>
        </w:rPr>
      </w:pPr>
      <w:r w:rsidRPr="000F5B07">
        <w:rPr>
          <w:rFonts w:ascii="Arial" w:eastAsia="Times New Roman" w:hAnsi="Arial" w:cs="Arial"/>
          <w:bCs/>
          <w:color w:val="000000"/>
          <w:lang w:val="es-EC" w:eastAsia="es-EC"/>
        </w:rPr>
        <w:t>Los  factores  para  su  cálculo  estarán  respaldados  en  la correspondiente declaración de impuesto a la renta del ejercicio fiscal correspondiente y/o los balances presentados al órgano de control respectivo.</w:t>
      </w:r>
    </w:p>
    <w:p w:rsidR="00E60D6B" w:rsidRPr="00DB2AFD" w:rsidRDefault="00E60D6B" w:rsidP="00E60D6B">
      <w:pPr>
        <w:suppressAutoHyphens w:val="0"/>
        <w:autoSpaceDE w:val="0"/>
        <w:autoSpaceDN w:val="0"/>
        <w:adjustRightInd w:val="0"/>
        <w:spacing w:after="0" w:line="240" w:lineRule="auto"/>
        <w:ind w:left="284"/>
        <w:jc w:val="both"/>
        <w:rPr>
          <w:rFonts w:ascii="Arial" w:eastAsia="Times New Roman" w:hAnsi="Arial" w:cs="Arial"/>
          <w:color w:val="000000"/>
          <w:lang w:val="es-EC" w:eastAsia="es-EC"/>
        </w:rPr>
      </w:pPr>
    </w:p>
    <w:p w:rsidR="00E60D6B" w:rsidRPr="00DB2AFD" w:rsidRDefault="00E60D6B" w:rsidP="00E60D6B">
      <w:pPr>
        <w:tabs>
          <w:tab w:val="left" w:pos="15"/>
        </w:tabs>
        <w:suppressAutoHyphens w:val="0"/>
        <w:autoSpaceDE w:val="0"/>
        <w:autoSpaceDN w:val="0"/>
        <w:adjustRightInd w:val="0"/>
        <w:spacing w:after="0" w:line="240" w:lineRule="auto"/>
        <w:ind w:left="284"/>
        <w:jc w:val="both"/>
        <w:rPr>
          <w:rFonts w:ascii="Arial" w:eastAsia="Times New Roman" w:hAnsi="Arial" w:cs="Arial"/>
          <w:color w:val="000000"/>
          <w:lang w:val="es-EC" w:eastAsia="es-EC"/>
        </w:rPr>
      </w:pPr>
      <w:r w:rsidRPr="00DB2AFD">
        <w:rPr>
          <w:rFonts w:ascii="Arial" w:eastAsia="Times New Roman" w:hAnsi="Arial" w:cs="Arial"/>
          <w:b/>
          <w:bCs/>
          <w:color w:val="000000"/>
          <w:lang w:val="es-EC" w:eastAsia="es-EC"/>
        </w:rPr>
        <w:t>Patrimonio</w:t>
      </w:r>
      <w:r w:rsidRPr="00DB2AFD">
        <w:rPr>
          <w:rFonts w:ascii="Arial" w:eastAsia="Times New Roman" w:hAnsi="Arial" w:cs="Arial"/>
          <w:color w:val="000000"/>
          <w:lang w:val="es-EC" w:eastAsia="es-EC"/>
        </w:rPr>
        <w:t xml:space="preserve"> (Aplicable a personas jurídicas): </w:t>
      </w:r>
    </w:p>
    <w:p w:rsidR="00E60D6B" w:rsidRPr="00DB2AFD" w:rsidRDefault="00E60D6B" w:rsidP="00E60D6B">
      <w:pPr>
        <w:tabs>
          <w:tab w:val="left" w:pos="15"/>
        </w:tabs>
        <w:suppressAutoHyphens w:val="0"/>
        <w:autoSpaceDE w:val="0"/>
        <w:autoSpaceDN w:val="0"/>
        <w:adjustRightInd w:val="0"/>
        <w:spacing w:after="0" w:line="240" w:lineRule="auto"/>
        <w:ind w:left="284"/>
        <w:jc w:val="both"/>
        <w:rPr>
          <w:rFonts w:ascii="Arial" w:eastAsia="Times New Roman" w:hAnsi="Arial" w:cs="Arial"/>
          <w:color w:val="000000"/>
          <w:lang w:val="es-EC" w:eastAsia="es-EC"/>
        </w:rPr>
      </w:pPr>
    </w:p>
    <w:p w:rsidR="00E60D6B" w:rsidRDefault="003640D2" w:rsidP="00E60D6B">
      <w:pPr>
        <w:tabs>
          <w:tab w:val="left" w:pos="15"/>
        </w:tabs>
        <w:suppressAutoHyphens w:val="0"/>
        <w:autoSpaceDE w:val="0"/>
        <w:autoSpaceDN w:val="0"/>
        <w:adjustRightInd w:val="0"/>
        <w:spacing w:after="0" w:line="240" w:lineRule="auto"/>
        <w:ind w:left="284"/>
        <w:jc w:val="both"/>
        <w:rPr>
          <w:rFonts w:ascii="Arial" w:eastAsia="Times New Roman" w:hAnsi="Arial" w:cs="Arial"/>
          <w:color w:val="000000"/>
          <w:lang w:val="es-EC" w:eastAsia="es-EC"/>
        </w:rPr>
      </w:pPr>
      <w:r>
        <w:rPr>
          <w:rFonts w:ascii="Arial" w:eastAsia="Times New Roman" w:hAnsi="Arial" w:cs="Arial"/>
          <w:color w:val="000000"/>
          <w:lang w:val="es-EC" w:eastAsia="es-EC"/>
        </w:rPr>
        <w:t>El Ministerio de Industrias y Productividad</w:t>
      </w:r>
      <w:r w:rsidR="00E60D6B" w:rsidRPr="00DB2AFD">
        <w:rPr>
          <w:rFonts w:ascii="Arial" w:eastAsia="Times New Roman" w:hAnsi="Arial" w:cs="Arial"/>
          <w:color w:val="000000"/>
          <w:lang w:val="es-EC" w:eastAsia="es-EC"/>
        </w:rPr>
        <w:t xml:space="preserve"> verificará que el patrimonio del oferente sea igual o superior a la relación que se determine con respecto del presupuesto referencial conforme las regulaciones expedidas por el SERCOP.</w:t>
      </w:r>
    </w:p>
    <w:p w:rsidR="008D1B61" w:rsidRPr="00DB2AFD" w:rsidRDefault="008D1B61" w:rsidP="00E60D6B">
      <w:pPr>
        <w:tabs>
          <w:tab w:val="left" w:pos="15"/>
        </w:tabs>
        <w:suppressAutoHyphens w:val="0"/>
        <w:autoSpaceDE w:val="0"/>
        <w:autoSpaceDN w:val="0"/>
        <w:adjustRightInd w:val="0"/>
        <w:spacing w:after="0" w:line="240" w:lineRule="auto"/>
        <w:ind w:left="284"/>
        <w:jc w:val="both"/>
        <w:rPr>
          <w:rFonts w:ascii="Arial" w:eastAsia="Times New Roman" w:hAnsi="Arial" w:cs="Arial"/>
          <w:color w:val="000000"/>
          <w:lang w:val="es-EC" w:eastAsia="es-EC"/>
        </w:rPr>
      </w:pPr>
    </w:p>
    <w:p w:rsidR="00E60D6B" w:rsidRPr="00DB2AFD" w:rsidRDefault="00E60D6B" w:rsidP="00E60D6B">
      <w:pPr>
        <w:suppressAutoHyphens w:val="0"/>
        <w:autoSpaceDE w:val="0"/>
        <w:autoSpaceDN w:val="0"/>
        <w:adjustRightInd w:val="0"/>
        <w:spacing w:after="0" w:line="240" w:lineRule="auto"/>
        <w:ind w:left="284"/>
        <w:jc w:val="both"/>
        <w:rPr>
          <w:rFonts w:ascii="Arial" w:eastAsia="Times New Roman" w:hAnsi="Arial" w:cs="Arial"/>
          <w:color w:val="000000"/>
          <w:lang w:val="es-EC" w:eastAsia="es-EC"/>
        </w:rPr>
      </w:pPr>
    </w:p>
    <w:p w:rsidR="00E60D6B" w:rsidRPr="00DB2AFD" w:rsidRDefault="00E60D6B" w:rsidP="00E60D6B">
      <w:pPr>
        <w:suppressAutoHyphens w:val="0"/>
        <w:autoSpaceDE w:val="0"/>
        <w:autoSpaceDN w:val="0"/>
        <w:adjustRightInd w:val="0"/>
        <w:spacing w:after="0" w:line="240" w:lineRule="auto"/>
        <w:ind w:left="284"/>
        <w:jc w:val="both"/>
        <w:rPr>
          <w:rFonts w:ascii="Arial" w:eastAsia="Times New Roman" w:hAnsi="Arial" w:cs="Arial"/>
          <w:b/>
          <w:bCs/>
          <w:color w:val="000000"/>
          <w:lang w:val="es-EC" w:eastAsia="es-EC"/>
        </w:rPr>
      </w:pPr>
      <w:r w:rsidRPr="00DB2AFD">
        <w:rPr>
          <w:rFonts w:ascii="Arial" w:eastAsia="Times New Roman" w:hAnsi="Arial" w:cs="Arial"/>
          <w:b/>
          <w:bCs/>
          <w:color w:val="000000"/>
          <w:lang w:val="es-EC" w:eastAsia="es-EC"/>
        </w:rPr>
        <w:t>18.</w:t>
      </w:r>
      <w:r w:rsidRPr="00DB2AFD">
        <w:rPr>
          <w:rFonts w:ascii="Arial" w:eastAsia="Times New Roman" w:hAnsi="Arial" w:cs="Arial"/>
          <w:color w:val="000000"/>
          <w:lang w:val="es-EC" w:eastAsia="es-EC"/>
        </w:rPr>
        <w:t xml:space="preserve"> </w:t>
      </w:r>
      <w:r w:rsidRPr="00DB2AFD">
        <w:rPr>
          <w:rFonts w:ascii="Arial" w:eastAsia="Times New Roman" w:hAnsi="Arial" w:cs="Arial"/>
          <w:b/>
          <w:bCs/>
          <w:color w:val="000000"/>
          <w:lang w:val="es-EC" w:eastAsia="es-EC"/>
        </w:rPr>
        <w:t>CONFIDENCIALIDAD</w:t>
      </w:r>
    </w:p>
    <w:p w:rsidR="00E60D6B" w:rsidRPr="00DB2AFD" w:rsidRDefault="00E60D6B" w:rsidP="00E60D6B">
      <w:pPr>
        <w:suppressAutoHyphens w:val="0"/>
        <w:autoSpaceDE w:val="0"/>
        <w:autoSpaceDN w:val="0"/>
        <w:adjustRightInd w:val="0"/>
        <w:spacing w:after="0" w:line="240" w:lineRule="auto"/>
        <w:jc w:val="both"/>
        <w:rPr>
          <w:rFonts w:ascii="Arial" w:eastAsia="Times New Roman" w:hAnsi="Arial" w:cs="Arial"/>
          <w:b/>
          <w:bCs/>
          <w:color w:val="000000"/>
          <w:lang w:val="es-EC" w:eastAsia="es-EC"/>
        </w:rPr>
      </w:pPr>
    </w:p>
    <w:p w:rsidR="005E3B89" w:rsidRDefault="005E3B89" w:rsidP="005E3B89">
      <w:pPr>
        <w:tabs>
          <w:tab w:val="left" w:pos="1792"/>
        </w:tabs>
        <w:suppressAutoHyphens w:val="0"/>
        <w:spacing w:after="0" w:line="240" w:lineRule="auto"/>
        <w:ind w:left="284"/>
        <w:contextualSpacing/>
        <w:jc w:val="both"/>
        <w:rPr>
          <w:rFonts w:ascii="Arial" w:eastAsia="Times New Roman" w:hAnsi="Arial" w:cs="Arial"/>
          <w:lang w:val="es-MX" w:eastAsia="es-EC"/>
        </w:rPr>
      </w:pPr>
      <w:r>
        <w:rPr>
          <w:rFonts w:ascii="Arial" w:eastAsia="Times New Roman" w:hAnsi="Arial" w:cs="Arial"/>
          <w:lang w:val="es-MX" w:eastAsia="es-EC"/>
        </w:rPr>
        <w:t>T</w:t>
      </w:r>
      <w:r w:rsidRPr="005E3B89">
        <w:rPr>
          <w:rFonts w:ascii="Arial" w:eastAsia="Times New Roman" w:hAnsi="Arial" w:cs="Arial"/>
          <w:lang w:val="es-MX" w:eastAsia="es-EC"/>
        </w:rPr>
        <w:t xml:space="preserve">oda la información que llegue a conocimiento </w:t>
      </w:r>
      <w:r>
        <w:rPr>
          <w:rFonts w:ascii="Arial" w:eastAsia="Times New Roman" w:hAnsi="Arial" w:cs="Arial"/>
          <w:lang w:val="es-MX" w:eastAsia="es-EC"/>
        </w:rPr>
        <w:t>del Ministerio de Industrias y Productividad</w:t>
      </w:r>
      <w:r w:rsidR="001B500D">
        <w:rPr>
          <w:rFonts w:ascii="Arial" w:eastAsia="Times New Roman" w:hAnsi="Arial" w:cs="Arial"/>
          <w:lang w:val="es-MX" w:eastAsia="es-EC"/>
        </w:rPr>
        <w:t xml:space="preserve"> y del Consultor adjudicado</w:t>
      </w:r>
      <w:r w:rsidRPr="005E3B89">
        <w:rPr>
          <w:rFonts w:ascii="Arial" w:eastAsia="Times New Roman" w:hAnsi="Arial" w:cs="Arial"/>
          <w:lang w:val="es-MX" w:eastAsia="es-EC"/>
        </w:rPr>
        <w:t xml:space="preserve"> será considerada confidencial o no divulgable. Por lo tanto, estará prohibida su utilización en beneficio propio o de terceros o en contra de la dueña de tal información. El incumplimiento de esta obligación será causal para dar por terminado este contrato, y quedará a criterio de la parte afectada el iniciar las acciones correspondientes por daños y perjuicios.</w:t>
      </w:r>
    </w:p>
    <w:p w:rsidR="001B500D" w:rsidRPr="005E3B89" w:rsidRDefault="001B500D" w:rsidP="005E3B89">
      <w:pPr>
        <w:tabs>
          <w:tab w:val="left" w:pos="1792"/>
        </w:tabs>
        <w:suppressAutoHyphens w:val="0"/>
        <w:spacing w:after="0" w:line="240" w:lineRule="auto"/>
        <w:ind w:left="284"/>
        <w:contextualSpacing/>
        <w:jc w:val="both"/>
        <w:rPr>
          <w:rFonts w:ascii="Arial" w:eastAsia="Times New Roman" w:hAnsi="Arial" w:cs="Arial"/>
          <w:lang w:val="es-MX" w:eastAsia="es-EC"/>
        </w:rPr>
      </w:pPr>
    </w:p>
    <w:p w:rsidR="005E3B89" w:rsidRPr="005E3B89" w:rsidRDefault="001B500D" w:rsidP="005E3B89">
      <w:pPr>
        <w:tabs>
          <w:tab w:val="left" w:pos="1792"/>
        </w:tabs>
        <w:suppressAutoHyphens w:val="0"/>
        <w:spacing w:after="0" w:line="240" w:lineRule="auto"/>
        <w:ind w:left="284"/>
        <w:contextualSpacing/>
        <w:jc w:val="both"/>
        <w:rPr>
          <w:rFonts w:ascii="Arial" w:eastAsia="Times New Roman" w:hAnsi="Arial" w:cs="Arial"/>
          <w:lang w:val="es-MX" w:eastAsia="es-EC"/>
        </w:rPr>
      </w:pPr>
      <w:r>
        <w:rPr>
          <w:rFonts w:ascii="Arial" w:eastAsia="Times New Roman" w:hAnsi="Arial" w:cs="Arial"/>
          <w:lang w:val="es-MX" w:eastAsia="es-EC"/>
        </w:rPr>
        <w:t>El consultor</w:t>
      </w:r>
      <w:r w:rsidR="005E3B89" w:rsidRPr="005E3B89">
        <w:rPr>
          <w:rFonts w:ascii="Arial" w:eastAsia="Times New Roman" w:hAnsi="Arial" w:cs="Arial"/>
          <w:lang w:val="es-MX" w:eastAsia="es-EC"/>
        </w:rPr>
        <w:t xml:space="preserve"> y/o cualquiera de sus colaboradores quedan expresamente prohibidos de reproducir o publicar la información del proyecto materia del contrato, incluyendo coloquios, exposiciones, conferencias o actos académicos, salvo autorización por escrito de Ministerio de Industrias y Productividad.</w:t>
      </w:r>
      <w:r>
        <w:rPr>
          <w:rFonts w:ascii="Arial" w:eastAsia="Times New Roman" w:hAnsi="Arial" w:cs="Arial"/>
          <w:lang w:val="es-MX" w:eastAsia="es-EC"/>
        </w:rPr>
        <w:t xml:space="preserve"> Para esto se suscribirá un </w:t>
      </w:r>
      <w:r>
        <w:rPr>
          <w:rFonts w:ascii="Arial" w:eastAsia="Times New Roman" w:hAnsi="Arial" w:cs="Arial"/>
          <w:color w:val="000000"/>
          <w:lang w:val="es-EC" w:eastAsia="es-EC"/>
        </w:rPr>
        <w:t>acuerdo</w:t>
      </w:r>
      <w:r w:rsidRPr="00DB2AFD">
        <w:rPr>
          <w:rFonts w:ascii="Arial" w:eastAsia="Times New Roman" w:hAnsi="Arial" w:cs="Arial"/>
          <w:color w:val="000000"/>
          <w:lang w:val="es-EC" w:eastAsia="es-EC"/>
        </w:rPr>
        <w:t xml:space="preserve"> de confidencialidad</w:t>
      </w:r>
      <w:r>
        <w:rPr>
          <w:rFonts w:ascii="Arial" w:eastAsia="Times New Roman" w:hAnsi="Arial" w:cs="Arial"/>
          <w:color w:val="000000"/>
          <w:lang w:val="es-EC" w:eastAsia="es-EC"/>
        </w:rPr>
        <w:t xml:space="preserve"> </w:t>
      </w:r>
      <w:r w:rsidRPr="00DB2AFD">
        <w:rPr>
          <w:rFonts w:ascii="Arial" w:eastAsia="Times New Roman" w:hAnsi="Arial" w:cs="Arial"/>
          <w:color w:val="000000"/>
          <w:lang w:val="es-EC" w:eastAsia="es-EC"/>
        </w:rPr>
        <w:t xml:space="preserve">respecto de la información que por cualquier forma llegue a su conocimiento. El formato y condiciones del convenio de confidencialidad los determinará </w:t>
      </w:r>
      <w:r w:rsidRPr="00DB2AFD">
        <w:rPr>
          <w:rFonts w:ascii="Arial" w:eastAsia="Times New Roman" w:hAnsi="Arial" w:cs="Arial"/>
          <w:spacing w:val="-2"/>
          <w:lang w:val="es-EC" w:eastAsia="es-EC"/>
        </w:rPr>
        <w:t>al Ministerio de Industrias y Productividad</w:t>
      </w:r>
    </w:p>
    <w:sectPr w:rsidR="005E3B89" w:rsidRPr="005E3B89" w:rsidSect="00CE71AC">
      <w:headerReference w:type="default" r:id="rId13"/>
      <w:footerReference w:type="default" r:id="rId14"/>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65" w:author="Tsilva" w:date="2017-04-25T10:18:00Z" w:initials="T">
    <w:p w:rsidR="00FE7614" w:rsidRDefault="00FE7614">
      <w:pPr>
        <w:pStyle w:val="Textocomentario"/>
      </w:pPr>
      <w:r>
        <w:rPr>
          <w:rStyle w:val="Refdecomentario"/>
        </w:rPr>
        <w:annotationRef/>
      </w:r>
      <w:r>
        <w:t>Incluir el cronograma</w:t>
      </w:r>
    </w:p>
  </w:comment>
  <w:comment w:id="266" w:author="Tsilva" w:date="2017-04-25T09:12:00Z" w:initials="T">
    <w:p w:rsidR="00FE7614" w:rsidRDefault="00FE7614">
      <w:pPr>
        <w:pStyle w:val="Textocomentario"/>
      </w:pPr>
      <w:r>
        <w:rPr>
          <w:rStyle w:val="Refdecomentario"/>
        </w:rPr>
        <w:annotationRef/>
      </w:r>
      <w:r>
        <w:t xml:space="preserve"> Incluir código CPC</w:t>
      </w:r>
    </w:p>
  </w:comment>
  <w:comment w:id="267" w:author="Tsilva" w:date="2017-04-25T09:13:00Z" w:initials="T">
    <w:p w:rsidR="00FE7614" w:rsidRDefault="00FE7614">
      <w:pPr>
        <w:pStyle w:val="Textocomentario"/>
      </w:pPr>
      <w:r>
        <w:rPr>
          <w:rStyle w:val="Refdecomentario"/>
        </w:rPr>
        <w:annotationRef/>
      </w:r>
      <w:r>
        <w:t>Incluir código CPC</w:t>
      </w:r>
    </w:p>
  </w:comment>
  <w:comment w:id="268" w:author="Tsilva" w:date="2017-04-25T09:13:00Z" w:initials="T">
    <w:p w:rsidR="00FE7614" w:rsidRDefault="00FE7614">
      <w:pPr>
        <w:pStyle w:val="Textocomentario"/>
      </w:pPr>
      <w:r>
        <w:rPr>
          <w:rStyle w:val="Refdecomentario"/>
        </w:rPr>
        <w:annotationRef/>
      </w:r>
      <w:r>
        <w:t>Incluir código CPC</w:t>
      </w:r>
    </w:p>
  </w:comment>
  <w:comment w:id="269" w:author="Tsilva" w:date="2017-04-25T09:13:00Z" w:initials="T">
    <w:p w:rsidR="00FE7614" w:rsidRDefault="00FE7614">
      <w:pPr>
        <w:pStyle w:val="Textocomentario"/>
      </w:pPr>
      <w:r>
        <w:rPr>
          <w:rStyle w:val="Refdecomentario"/>
        </w:rPr>
        <w:annotationRef/>
      </w:r>
      <w:r>
        <w:t>Incluir código CPC</w:t>
      </w:r>
    </w:p>
  </w:comment>
  <w:comment w:id="270" w:author="Tsilva" w:date="2017-04-25T11:27:00Z" w:initials="T">
    <w:p w:rsidR="00FE7614" w:rsidRDefault="00FE7614">
      <w:pPr>
        <w:pStyle w:val="Textocomentario"/>
      </w:pPr>
      <w:r>
        <w:rPr>
          <w:rStyle w:val="Refdecomentario"/>
        </w:rPr>
        <w:annotationRef/>
      </w:r>
      <w:r>
        <w:t>Incluir nombres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F70" w:rsidRDefault="00B47F70" w:rsidP="0098561E">
      <w:pPr>
        <w:spacing w:after="0" w:line="240" w:lineRule="auto"/>
      </w:pPr>
      <w:r>
        <w:separator/>
      </w:r>
    </w:p>
  </w:endnote>
  <w:endnote w:type="continuationSeparator" w:id="1">
    <w:p w:rsidR="00B47F70" w:rsidRDefault="00B47F70" w:rsidP="009856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7614" w:rsidRDefault="00FE7614">
    <w:pPr>
      <w:pStyle w:val="Piedepgina"/>
      <w:jc w:val="right"/>
      <w:rPr>
        <w:rFonts w:ascii="Arial" w:hAnsi="Arial" w:cs="Arial"/>
        <w:sz w:val="16"/>
        <w:szCs w:val="16"/>
      </w:rPr>
    </w:pPr>
    <w:r w:rsidRPr="00E71204">
      <w:rPr>
        <w:rFonts w:ascii="Arial" w:hAnsi="Arial" w:cs="Arial"/>
        <w:sz w:val="16"/>
        <w:szCs w:val="16"/>
      </w:rPr>
      <w:t xml:space="preserve">Página </w:t>
    </w:r>
    <w:r w:rsidR="006E231C" w:rsidRPr="00E71204">
      <w:rPr>
        <w:rFonts w:ascii="Arial" w:hAnsi="Arial" w:cs="Arial"/>
        <w:b/>
        <w:sz w:val="16"/>
        <w:szCs w:val="16"/>
      </w:rPr>
      <w:fldChar w:fldCharType="begin"/>
    </w:r>
    <w:r w:rsidRPr="00E71204">
      <w:rPr>
        <w:rFonts w:ascii="Arial" w:hAnsi="Arial" w:cs="Arial"/>
        <w:b/>
        <w:sz w:val="16"/>
        <w:szCs w:val="16"/>
      </w:rPr>
      <w:instrText>PAGE</w:instrText>
    </w:r>
    <w:r w:rsidR="006E231C" w:rsidRPr="00E71204">
      <w:rPr>
        <w:rFonts w:ascii="Arial" w:hAnsi="Arial" w:cs="Arial"/>
        <w:b/>
        <w:sz w:val="16"/>
        <w:szCs w:val="16"/>
      </w:rPr>
      <w:fldChar w:fldCharType="separate"/>
    </w:r>
    <w:r w:rsidR="00E4332D">
      <w:rPr>
        <w:rFonts w:ascii="Arial" w:hAnsi="Arial" w:cs="Arial"/>
        <w:b/>
        <w:noProof/>
        <w:sz w:val="16"/>
        <w:szCs w:val="16"/>
      </w:rPr>
      <w:t>14</w:t>
    </w:r>
    <w:r w:rsidR="006E231C" w:rsidRPr="00E71204">
      <w:rPr>
        <w:rFonts w:ascii="Arial" w:hAnsi="Arial" w:cs="Arial"/>
        <w:b/>
        <w:sz w:val="16"/>
        <w:szCs w:val="16"/>
      </w:rPr>
      <w:fldChar w:fldCharType="end"/>
    </w:r>
    <w:r w:rsidRPr="00E71204">
      <w:rPr>
        <w:rFonts w:ascii="Arial" w:hAnsi="Arial" w:cs="Arial"/>
        <w:sz w:val="16"/>
        <w:szCs w:val="16"/>
      </w:rPr>
      <w:t xml:space="preserve"> de </w:t>
    </w:r>
    <w:r w:rsidR="006E231C" w:rsidRPr="00E71204">
      <w:rPr>
        <w:rFonts w:ascii="Arial" w:hAnsi="Arial" w:cs="Arial"/>
        <w:b/>
        <w:sz w:val="16"/>
        <w:szCs w:val="16"/>
      </w:rPr>
      <w:fldChar w:fldCharType="begin"/>
    </w:r>
    <w:r w:rsidRPr="00E71204">
      <w:rPr>
        <w:rFonts w:ascii="Arial" w:hAnsi="Arial" w:cs="Arial"/>
        <w:b/>
        <w:sz w:val="16"/>
        <w:szCs w:val="16"/>
      </w:rPr>
      <w:instrText>NUMPAGES</w:instrText>
    </w:r>
    <w:r w:rsidR="006E231C" w:rsidRPr="00E71204">
      <w:rPr>
        <w:rFonts w:ascii="Arial" w:hAnsi="Arial" w:cs="Arial"/>
        <w:b/>
        <w:sz w:val="16"/>
        <w:szCs w:val="16"/>
      </w:rPr>
      <w:fldChar w:fldCharType="separate"/>
    </w:r>
    <w:r w:rsidR="00E4332D">
      <w:rPr>
        <w:rFonts w:ascii="Arial" w:hAnsi="Arial" w:cs="Arial"/>
        <w:b/>
        <w:noProof/>
        <w:sz w:val="16"/>
        <w:szCs w:val="16"/>
      </w:rPr>
      <w:t>32</w:t>
    </w:r>
    <w:r w:rsidR="006E231C" w:rsidRPr="00E71204">
      <w:rPr>
        <w:rFonts w:ascii="Arial" w:hAnsi="Arial" w:cs="Arial"/>
        <w:b/>
        <w:sz w:val="16"/>
        <w:szCs w:val="16"/>
      </w:rPr>
      <w:fldChar w:fldCharType="end"/>
    </w:r>
    <w:r>
      <w:rPr>
        <w:rFonts w:ascii="Arial" w:hAnsi="Arial" w:cs="Arial"/>
        <w:sz w:val="16"/>
        <w:szCs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F70" w:rsidRDefault="00B47F70" w:rsidP="0098561E">
      <w:pPr>
        <w:spacing w:after="0" w:line="240" w:lineRule="auto"/>
      </w:pPr>
      <w:r>
        <w:separator/>
      </w:r>
    </w:p>
  </w:footnote>
  <w:footnote w:type="continuationSeparator" w:id="1">
    <w:p w:rsidR="00B47F70" w:rsidRDefault="00B47F70" w:rsidP="009856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2" w:type="dxa"/>
      <w:tblLayout w:type="fixed"/>
      <w:tblLook w:val="0000"/>
    </w:tblPr>
    <w:tblGrid>
      <w:gridCol w:w="2697"/>
      <w:gridCol w:w="3547"/>
      <w:gridCol w:w="2476"/>
    </w:tblGrid>
    <w:tr w:rsidR="00FE7614">
      <w:tc>
        <w:tcPr>
          <w:tcW w:w="2697" w:type="dxa"/>
        </w:tcPr>
        <w:p w:rsidR="00FE7614" w:rsidRDefault="00FE7614" w:rsidP="006548BC">
          <w:pPr>
            <w:pStyle w:val="Encabezado"/>
            <w:jc w:val="center"/>
          </w:pPr>
          <w:r>
            <w:rPr>
              <w:noProof/>
              <w:sz w:val="20"/>
              <w:szCs w:val="20"/>
              <w:lang w:val="es-EC" w:eastAsia="es-EC"/>
            </w:rPr>
            <w:drawing>
              <wp:inline distT="0" distB="0" distL="0" distR="0">
                <wp:extent cx="1151255" cy="95948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151255" cy="959485"/>
                        </a:xfrm>
                        <a:prstGeom prst="rect">
                          <a:avLst/>
                        </a:prstGeom>
                        <a:solidFill>
                          <a:srgbClr val="FFFFFF"/>
                        </a:solidFill>
                        <a:ln w="9525">
                          <a:noFill/>
                          <a:miter lim="800000"/>
                          <a:headEnd/>
                          <a:tailEnd/>
                        </a:ln>
                      </pic:spPr>
                    </pic:pic>
                  </a:graphicData>
                </a:graphic>
              </wp:inline>
            </w:drawing>
          </w:r>
        </w:p>
      </w:tc>
      <w:tc>
        <w:tcPr>
          <w:tcW w:w="3547" w:type="dxa"/>
        </w:tcPr>
        <w:p w:rsidR="00FE7614" w:rsidRDefault="00FE7614" w:rsidP="006548BC">
          <w:pPr>
            <w:pStyle w:val="Encabezado"/>
            <w:rPr>
              <w:sz w:val="20"/>
              <w:szCs w:val="20"/>
            </w:rPr>
          </w:pPr>
          <w:r>
            <w:rPr>
              <w:noProof/>
              <w:sz w:val="20"/>
              <w:szCs w:val="20"/>
              <w:lang w:val="es-EC" w:eastAsia="es-EC"/>
            </w:rPr>
            <w:drawing>
              <wp:inline distT="0" distB="0" distL="0" distR="0">
                <wp:extent cx="1998345" cy="948055"/>
                <wp:effectExtent l="1905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
                        <a:srcRect/>
                        <a:stretch>
                          <a:fillRect/>
                        </a:stretch>
                      </pic:blipFill>
                      <pic:spPr bwMode="auto">
                        <a:xfrm>
                          <a:off x="0" y="0"/>
                          <a:ext cx="1998345" cy="948055"/>
                        </a:xfrm>
                        <a:prstGeom prst="rect">
                          <a:avLst/>
                        </a:prstGeom>
                        <a:solidFill>
                          <a:srgbClr val="FFFFFF"/>
                        </a:solidFill>
                        <a:ln w="9525">
                          <a:noFill/>
                          <a:miter lim="800000"/>
                          <a:headEnd/>
                          <a:tailEnd/>
                        </a:ln>
                      </pic:spPr>
                    </pic:pic>
                  </a:graphicData>
                </a:graphic>
              </wp:inline>
            </w:drawing>
          </w:r>
        </w:p>
      </w:tc>
      <w:tc>
        <w:tcPr>
          <w:tcW w:w="2476" w:type="dxa"/>
        </w:tcPr>
        <w:p w:rsidR="00FE7614" w:rsidRDefault="00FE7614" w:rsidP="006548BC">
          <w:pPr>
            <w:pStyle w:val="Encabezado"/>
            <w:snapToGrid w:val="0"/>
            <w:rPr>
              <w:sz w:val="20"/>
              <w:szCs w:val="20"/>
            </w:rPr>
          </w:pPr>
        </w:p>
        <w:p w:rsidR="00FE7614" w:rsidRDefault="00FE7614" w:rsidP="006548BC">
          <w:pPr>
            <w:pStyle w:val="Encabezado"/>
            <w:rPr>
              <w:sz w:val="20"/>
              <w:szCs w:val="20"/>
            </w:rPr>
          </w:pPr>
          <w:r>
            <w:rPr>
              <w:sz w:val="20"/>
              <w:szCs w:val="20"/>
            </w:rPr>
            <w:t xml:space="preserve">Calle Yánez Pinzón N26-12 entre Av. Colón y La Niña. </w:t>
          </w:r>
        </w:p>
        <w:p w:rsidR="00FE7614" w:rsidRDefault="00FE7614" w:rsidP="006548BC">
          <w:pPr>
            <w:pStyle w:val="Encabezado"/>
            <w:rPr>
              <w:sz w:val="20"/>
              <w:szCs w:val="20"/>
            </w:rPr>
          </w:pPr>
          <w:r>
            <w:rPr>
              <w:sz w:val="20"/>
              <w:szCs w:val="20"/>
            </w:rPr>
            <w:t xml:space="preserve">Edificio Rigel. </w:t>
          </w:r>
        </w:p>
        <w:p w:rsidR="00FE7614" w:rsidRDefault="00FE7614" w:rsidP="006548BC">
          <w:pPr>
            <w:pStyle w:val="Encabezado"/>
          </w:pPr>
          <w:r>
            <w:rPr>
              <w:sz w:val="20"/>
              <w:szCs w:val="20"/>
            </w:rPr>
            <w:t xml:space="preserve">PBX:02 3948760  </w:t>
          </w:r>
        </w:p>
        <w:p w:rsidR="00FE7614" w:rsidRDefault="006E231C" w:rsidP="006548BC">
          <w:pPr>
            <w:pStyle w:val="Encabezado"/>
            <w:rPr>
              <w:sz w:val="20"/>
              <w:szCs w:val="20"/>
            </w:rPr>
          </w:pPr>
          <w:hyperlink r:id="rId3" w:history="1">
            <w:r w:rsidR="00FE7614">
              <w:rPr>
                <w:rStyle w:val="Hipervnculo"/>
                <w:sz w:val="20"/>
                <w:szCs w:val="20"/>
              </w:rPr>
              <w:t>www.Ministerio de Industrias y Productividad.gob.ec</w:t>
            </w:r>
          </w:hyperlink>
        </w:p>
        <w:p w:rsidR="00FE7614" w:rsidRDefault="00FE7614" w:rsidP="006548BC">
          <w:pPr>
            <w:pStyle w:val="Encabezado"/>
          </w:pPr>
          <w:r>
            <w:rPr>
              <w:sz w:val="20"/>
              <w:szCs w:val="20"/>
            </w:rPr>
            <w:t>Quito - Ecuador</w:t>
          </w:r>
        </w:p>
      </w:tc>
    </w:tr>
  </w:tbl>
  <w:p w:rsidR="00FE7614" w:rsidRDefault="00FE761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lowerLetter"/>
      <w:lvlText w:val="%1)"/>
      <w:lvlJc w:val="left"/>
      <w:pPr>
        <w:tabs>
          <w:tab w:val="num" w:pos="1560"/>
        </w:tabs>
        <w:ind w:left="1560" w:hanging="360"/>
      </w:pPr>
    </w:lvl>
  </w:abstractNum>
  <w:abstractNum w:abstractNumId="1">
    <w:nsid w:val="00000008"/>
    <w:multiLevelType w:val="multilevel"/>
    <w:tmpl w:val="00000008"/>
    <w:name w:val="WW8Num8"/>
    <w:lvl w:ilvl="0">
      <w:start w:val="1"/>
      <w:numFmt w:val="bullet"/>
      <w:lvlText w:val=""/>
      <w:lvlJc w:val="left"/>
      <w:pPr>
        <w:tabs>
          <w:tab w:val="num" w:pos="720"/>
        </w:tabs>
        <w:ind w:left="720" w:hanging="360"/>
      </w:pPr>
      <w:rPr>
        <w:rFonts w:ascii="Symbol" w:hAnsi="Symbol"/>
        <w:sz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sz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sz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2E12027"/>
    <w:multiLevelType w:val="singleLevel"/>
    <w:tmpl w:val="5FFCABE8"/>
    <w:lvl w:ilvl="0">
      <w:numFmt w:val="bullet"/>
      <w:lvlText w:val="-"/>
      <w:lvlJc w:val="left"/>
      <w:pPr>
        <w:tabs>
          <w:tab w:val="num" w:pos="360"/>
        </w:tabs>
        <w:ind w:left="360" w:hanging="360"/>
      </w:pPr>
      <w:rPr>
        <w:rFonts w:ascii="Times New Roman" w:hAnsi="Times New Roman" w:hint="default"/>
      </w:rPr>
    </w:lvl>
  </w:abstractNum>
  <w:abstractNum w:abstractNumId="3">
    <w:nsid w:val="030512D8"/>
    <w:multiLevelType w:val="hybridMultilevel"/>
    <w:tmpl w:val="E0DCD1EE"/>
    <w:lvl w:ilvl="0" w:tplc="3908655C">
      <w:start w:val="11"/>
      <w:numFmt w:val="decimal"/>
      <w:lvlText w:val="%1."/>
      <w:lvlJc w:val="left"/>
      <w:pPr>
        <w:ind w:left="800" w:hanging="360"/>
      </w:pPr>
      <w:rPr>
        <w:rFonts w:hint="default"/>
      </w:rPr>
    </w:lvl>
    <w:lvl w:ilvl="1" w:tplc="300A0019" w:tentative="1">
      <w:start w:val="1"/>
      <w:numFmt w:val="lowerLetter"/>
      <w:lvlText w:val="%2."/>
      <w:lvlJc w:val="left"/>
      <w:pPr>
        <w:ind w:left="1520" w:hanging="360"/>
      </w:pPr>
    </w:lvl>
    <w:lvl w:ilvl="2" w:tplc="300A001B" w:tentative="1">
      <w:start w:val="1"/>
      <w:numFmt w:val="lowerRoman"/>
      <w:lvlText w:val="%3."/>
      <w:lvlJc w:val="right"/>
      <w:pPr>
        <w:ind w:left="2240" w:hanging="180"/>
      </w:pPr>
    </w:lvl>
    <w:lvl w:ilvl="3" w:tplc="300A000F" w:tentative="1">
      <w:start w:val="1"/>
      <w:numFmt w:val="decimal"/>
      <w:lvlText w:val="%4."/>
      <w:lvlJc w:val="left"/>
      <w:pPr>
        <w:ind w:left="2960" w:hanging="360"/>
      </w:pPr>
    </w:lvl>
    <w:lvl w:ilvl="4" w:tplc="300A0019" w:tentative="1">
      <w:start w:val="1"/>
      <w:numFmt w:val="lowerLetter"/>
      <w:lvlText w:val="%5."/>
      <w:lvlJc w:val="left"/>
      <w:pPr>
        <w:ind w:left="3680" w:hanging="360"/>
      </w:pPr>
    </w:lvl>
    <w:lvl w:ilvl="5" w:tplc="300A001B" w:tentative="1">
      <w:start w:val="1"/>
      <w:numFmt w:val="lowerRoman"/>
      <w:lvlText w:val="%6."/>
      <w:lvlJc w:val="right"/>
      <w:pPr>
        <w:ind w:left="4400" w:hanging="180"/>
      </w:pPr>
    </w:lvl>
    <w:lvl w:ilvl="6" w:tplc="300A000F" w:tentative="1">
      <w:start w:val="1"/>
      <w:numFmt w:val="decimal"/>
      <w:lvlText w:val="%7."/>
      <w:lvlJc w:val="left"/>
      <w:pPr>
        <w:ind w:left="5120" w:hanging="360"/>
      </w:pPr>
    </w:lvl>
    <w:lvl w:ilvl="7" w:tplc="300A0019" w:tentative="1">
      <w:start w:val="1"/>
      <w:numFmt w:val="lowerLetter"/>
      <w:lvlText w:val="%8."/>
      <w:lvlJc w:val="left"/>
      <w:pPr>
        <w:ind w:left="5840" w:hanging="360"/>
      </w:pPr>
    </w:lvl>
    <w:lvl w:ilvl="8" w:tplc="300A001B" w:tentative="1">
      <w:start w:val="1"/>
      <w:numFmt w:val="lowerRoman"/>
      <w:lvlText w:val="%9."/>
      <w:lvlJc w:val="right"/>
      <w:pPr>
        <w:ind w:left="6560" w:hanging="180"/>
      </w:pPr>
    </w:lvl>
  </w:abstractNum>
  <w:abstractNum w:abstractNumId="4">
    <w:nsid w:val="063426ED"/>
    <w:multiLevelType w:val="hybridMultilevel"/>
    <w:tmpl w:val="0F0C7C48"/>
    <w:lvl w:ilvl="0" w:tplc="5FFCABE8">
      <w:numFmt w:val="bullet"/>
      <w:lvlText w:val="-"/>
      <w:lvlJc w:val="left"/>
      <w:pPr>
        <w:ind w:left="1428" w:hanging="360"/>
      </w:pPr>
      <w:rPr>
        <w:rFonts w:ascii="Times New Roman" w:hAnsi="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08085E28"/>
    <w:multiLevelType w:val="hybridMultilevel"/>
    <w:tmpl w:val="0036518E"/>
    <w:lvl w:ilvl="0" w:tplc="0C0A000F">
      <w:start w:val="1"/>
      <w:numFmt w:val="decimal"/>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nsid w:val="0D1A5818"/>
    <w:multiLevelType w:val="hybridMultilevel"/>
    <w:tmpl w:val="AC386BB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7">
    <w:nsid w:val="0DFF1637"/>
    <w:multiLevelType w:val="hybridMultilevel"/>
    <w:tmpl w:val="7CECF84C"/>
    <w:lvl w:ilvl="0" w:tplc="21064C34">
      <w:start w:val="1"/>
      <w:numFmt w:val="lowerLetter"/>
      <w:lvlText w:val="%1)"/>
      <w:lvlJc w:val="left"/>
      <w:pPr>
        <w:ind w:left="720" w:hanging="360"/>
      </w:pPr>
      <w:rPr>
        <w:color w:val="auto"/>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0FFE40C6"/>
    <w:multiLevelType w:val="multilevel"/>
    <w:tmpl w:val="3A1474F0"/>
    <w:lvl w:ilvl="0">
      <w:start w:val="1"/>
      <w:numFmt w:val="decimal"/>
      <w:lvlText w:val="%1."/>
      <w:lvlJc w:val="left"/>
      <w:rPr>
        <w:rFonts w:ascii="Arial" w:eastAsia="Arial" w:hAnsi="Arial" w:cs="Arial"/>
        <w:b/>
        <w:bCs/>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25B65B3"/>
    <w:multiLevelType w:val="hybridMultilevel"/>
    <w:tmpl w:val="C5F83F4C"/>
    <w:lvl w:ilvl="0" w:tplc="D52EECC4">
      <w:start w:val="1"/>
      <w:numFmt w:val="bullet"/>
      <w:lvlText w:val="•"/>
      <w:lvlJc w:val="left"/>
      <w:pPr>
        <w:tabs>
          <w:tab w:val="num" w:pos="720"/>
        </w:tabs>
        <w:ind w:left="720" w:hanging="360"/>
      </w:pPr>
      <w:rPr>
        <w:rFonts w:ascii="Times New Roman" w:hAnsi="Times New Roman" w:hint="default"/>
      </w:rPr>
    </w:lvl>
    <w:lvl w:ilvl="1" w:tplc="CFF22F54" w:tentative="1">
      <w:start w:val="1"/>
      <w:numFmt w:val="bullet"/>
      <w:lvlText w:val="•"/>
      <w:lvlJc w:val="left"/>
      <w:pPr>
        <w:tabs>
          <w:tab w:val="num" w:pos="1440"/>
        </w:tabs>
        <w:ind w:left="1440" w:hanging="360"/>
      </w:pPr>
      <w:rPr>
        <w:rFonts w:ascii="Times New Roman" w:hAnsi="Times New Roman" w:hint="default"/>
      </w:rPr>
    </w:lvl>
    <w:lvl w:ilvl="2" w:tplc="1CCE719C" w:tentative="1">
      <w:start w:val="1"/>
      <w:numFmt w:val="bullet"/>
      <w:lvlText w:val="•"/>
      <w:lvlJc w:val="left"/>
      <w:pPr>
        <w:tabs>
          <w:tab w:val="num" w:pos="2160"/>
        </w:tabs>
        <w:ind w:left="2160" w:hanging="360"/>
      </w:pPr>
      <w:rPr>
        <w:rFonts w:ascii="Times New Roman" w:hAnsi="Times New Roman" w:hint="default"/>
      </w:rPr>
    </w:lvl>
    <w:lvl w:ilvl="3" w:tplc="FBCEB1C4" w:tentative="1">
      <w:start w:val="1"/>
      <w:numFmt w:val="bullet"/>
      <w:lvlText w:val="•"/>
      <w:lvlJc w:val="left"/>
      <w:pPr>
        <w:tabs>
          <w:tab w:val="num" w:pos="2880"/>
        </w:tabs>
        <w:ind w:left="2880" w:hanging="360"/>
      </w:pPr>
      <w:rPr>
        <w:rFonts w:ascii="Times New Roman" w:hAnsi="Times New Roman" w:hint="default"/>
      </w:rPr>
    </w:lvl>
    <w:lvl w:ilvl="4" w:tplc="2F2CFB4C" w:tentative="1">
      <w:start w:val="1"/>
      <w:numFmt w:val="bullet"/>
      <w:lvlText w:val="•"/>
      <w:lvlJc w:val="left"/>
      <w:pPr>
        <w:tabs>
          <w:tab w:val="num" w:pos="3600"/>
        </w:tabs>
        <w:ind w:left="3600" w:hanging="360"/>
      </w:pPr>
      <w:rPr>
        <w:rFonts w:ascii="Times New Roman" w:hAnsi="Times New Roman" w:hint="default"/>
      </w:rPr>
    </w:lvl>
    <w:lvl w:ilvl="5" w:tplc="5EB4ADAA" w:tentative="1">
      <w:start w:val="1"/>
      <w:numFmt w:val="bullet"/>
      <w:lvlText w:val="•"/>
      <w:lvlJc w:val="left"/>
      <w:pPr>
        <w:tabs>
          <w:tab w:val="num" w:pos="4320"/>
        </w:tabs>
        <w:ind w:left="4320" w:hanging="360"/>
      </w:pPr>
      <w:rPr>
        <w:rFonts w:ascii="Times New Roman" w:hAnsi="Times New Roman" w:hint="default"/>
      </w:rPr>
    </w:lvl>
    <w:lvl w:ilvl="6" w:tplc="D53ABFFA" w:tentative="1">
      <w:start w:val="1"/>
      <w:numFmt w:val="bullet"/>
      <w:lvlText w:val="•"/>
      <w:lvlJc w:val="left"/>
      <w:pPr>
        <w:tabs>
          <w:tab w:val="num" w:pos="5040"/>
        </w:tabs>
        <w:ind w:left="5040" w:hanging="360"/>
      </w:pPr>
      <w:rPr>
        <w:rFonts w:ascii="Times New Roman" w:hAnsi="Times New Roman" w:hint="default"/>
      </w:rPr>
    </w:lvl>
    <w:lvl w:ilvl="7" w:tplc="6B1A1B0A" w:tentative="1">
      <w:start w:val="1"/>
      <w:numFmt w:val="bullet"/>
      <w:lvlText w:val="•"/>
      <w:lvlJc w:val="left"/>
      <w:pPr>
        <w:tabs>
          <w:tab w:val="num" w:pos="5760"/>
        </w:tabs>
        <w:ind w:left="5760" w:hanging="360"/>
      </w:pPr>
      <w:rPr>
        <w:rFonts w:ascii="Times New Roman" w:hAnsi="Times New Roman" w:hint="default"/>
      </w:rPr>
    </w:lvl>
    <w:lvl w:ilvl="8" w:tplc="A49C893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14F24C4B"/>
    <w:multiLevelType w:val="multilevel"/>
    <w:tmpl w:val="77AA23F0"/>
    <w:lvl w:ilvl="0">
      <w:start w:val="1"/>
      <w:numFmt w:val="decimal"/>
      <w:lvlText w:val="2.%1"/>
      <w:lvlJc w:val="left"/>
      <w:pPr>
        <w:ind w:left="0" w:firstLine="0"/>
      </w:pPr>
      <w:rPr>
        <w:rFonts w:ascii="Arial" w:eastAsia="Arial" w:hAnsi="Arial" w:cs="Arial" w:hint="default"/>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1">
    <w:nsid w:val="16795D18"/>
    <w:multiLevelType w:val="hybridMultilevel"/>
    <w:tmpl w:val="6BFE8F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1E1720DC"/>
    <w:multiLevelType w:val="hybridMultilevel"/>
    <w:tmpl w:val="78A4AC04"/>
    <w:lvl w:ilvl="0" w:tplc="300A0011">
      <w:start w:val="2"/>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1EDC2435"/>
    <w:multiLevelType w:val="multilevel"/>
    <w:tmpl w:val="573E44DC"/>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16E26F0"/>
    <w:multiLevelType w:val="hybridMultilevel"/>
    <w:tmpl w:val="F18E8278"/>
    <w:lvl w:ilvl="0" w:tplc="D28AA828">
      <w:start w:val="1"/>
      <w:numFmt w:val="bullet"/>
      <w:lvlText w:val="•"/>
      <w:lvlJc w:val="left"/>
      <w:pPr>
        <w:tabs>
          <w:tab w:val="num" w:pos="720"/>
        </w:tabs>
        <w:ind w:left="720" w:hanging="360"/>
      </w:pPr>
      <w:rPr>
        <w:rFonts w:ascii="Times New Roman" w:hAnsi="Times New Roman" w:hint="default"/>
      </w:rPr>
    </w:lvl>
    <w:lvl w:ilvl="1" w:tplc="B8BC9F22" w:tentative="1">
      <w:start w:val="1"/>
      <w:numFmt w:val="bullet"/>
      <w:lvlText w:val="•"/>
      <w:lvlJc w:val="left"/>
      <w:pPr>
        <w:tabs>
          <w:tab w:val="num" w:pos="1440"/>
        </w:tabs>
        <w:ind w:left="1440" w:hanging="360"/>
      </w:pPr>
      <w:rPr>
        <w:rFonts w:ascii="Times New Roman" w:hAnsi="Times New Roman" w:hint="default"/>
      </w:rPr>
    </w:lvl>
    <w:lvl w:ilvl="2" w:tplc="7DB4FDAE" w:tentative="1">
      <w:start w:val="1"/>
      <w:numFmt w:val="bullet"/>
      <w:lvlText w:val="•"/>
      <w:lvlJc w:val="left"/>
      <w:pPr>
        <w:tabs>
          <w:tab w:val="num" w:pos="2160"/>
        </w:tabs>
        <w:ind w:left="2160" w:hanging="360"/>
      </w:pPr>
      <w:rPr>
        <w:rFonts w:ascii="Times New Roman" w:hAnsi="Times New Roman" w:hint="default"/>
      </w:rPr>
    </w:lvl>
    <w:lvl w:ilvl="3" w:tplc="8E04CBDA" w:tentative="1">
      <w:start w:val="1"/>
      <w:numFmt w:val="bullet"/>
      <w:lvlText w:val="•"/>
      <w:lvlJc w:val="left"/>
      <w:pPr>
        <w:tabs>
          <w:tab w:val="num" w:pos="2880"/>
        </w:tabs>
        <w:ind w:left="2880" w:hanging="360"/>
      </w:pPr>
      <w:rPr>
        <w:rFonts w:ascii="Times New Roman" w:hAnsi="Times New Roman" w:hint="default"/>
      </w:rPr>
    </w:lvl>
    <w:lvl w:ilvl="4" w:tplc="196C8A18" w:tentative="1">
      <w:start w:val="1"/>
      <w:numFmt w:val="bullet"/>
      <w:lvlText w:val="•"/>
      <w:lvlJc w:val="left"/>
      <w:pPr>
        <w:tabs>
          <w:tab w:val="num" w:pos="3600"/>
        </w:tabs>
        <w:ind w:left="3600" w:hanging="360"/>
      </w:pPr>
      <w:rPr>
        <w:rFonts w:ascii="Times New Roman" w:hAnsi="Times New Roman" w:hint="default"/>
      </w:rPr>
    </w:lvl>
    <w:lvl w:ilvl="5" w:tplc="1B2A7CAE" w:tentative="1">
      <w:start w:val="1"/>
      <w:numFmt w:val="bullet"/>
      <w:lvlText w:val="•"/>
      <w:lvlJc w:val="left"/>
      <w:pPr>
        <w:tabs>
          <w:tab w:val="num" w:pos="4320"/>
        </w:tabs>
        <w:ind w:left="4320" w:hanging="360"/>
      </w:pPr>
      <w:rPr>
        <w:rFonts w:ascii="Times New Roman" w:hAnsi="Times New Roman" w:hint="default"/>
      </w:rPr>
    </w:lvl>
    <w:lvl w:ilvl="6" w:tplc="830CE722" w:tentative="1">
      <w:start w:val="1"/>
      <w:numFmt w:val="bullet"/>
      <w:lvlText w:val="•"/>
      <w:lvlJc w:val="left"/>
      <w:pPr>
        <w:tabs>
          <w:tab w:val="num" w:pos="5040"/>
        </w:tabs>
        <w:ind w:left="5040" w:hanging="360"/>
      </w:pPr>
      <w:rPr>
        <w:rFonts w:ascii="Times New Roman" w:hAnsi="Times New Roman" w:hint="default"/>
      </w:rPr>
    </w:lvl>
    <w:lvl w:ilvl="7" w:tplc="AD981BBA" w:tentative="1">
      <w:start w:val="1"/>
      <w:numFmt w:val="bullet"/>
      <w:lvlText w:val="•"/>
      <w:lvlJc w:val="left"/>
      <w:pPr>
        <w:tabs>
          <w:tab w:val="num" w:pos="5760"/>
        </w:tabs>
        <w:ind w:left="5760" w:hanging="360"/>
      </w:pPr>
      <w:rPr>
        <w:rFonts w:ascii="Times New Roman" w:hAnsi="Times New Roman" w:hint="default"/>
      </w:rPr>
    </w:lvl>
    <w:lvl w:ilvl="8" w:tplc="2084EC9E"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1E059B2"/>
    <w:multiLevelType w:val="hybridMultilevel"/>
    <w:tmpl w:val="7DACB8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5112E74"/>
    <w:multiLevelType w:val="hybridMultilevel"/>
    <w:tmpl w:val="9228A5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25C237F1"/>
    <w:multiLevelType w:val="multilevel"/>
    <w:tmpl w:val="30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nsid w:val="2632011C"/>
    <w:multiLevelType w:val="hybridMultilevel"/>
    <w:tmpl w:val="0AA0D9AA"/>
    <w:lvl w:ilvl="0" w:tplc="712649B4">
      <w:start w:val="1"/>
      <w:numFmt w:val="lowerLetter"/>
      <w:lvlText w:val="%1."/>
      <w:lvlJc w:val="left"/>
      <w:pPr>
        <w:ind w:left="1440" w:hanging="360"/>
      </w:pPr>
      <w:rPr>
        <w:rFonts w:hint="default"/>
      </w:rPr>
    </w:lvl>
    <w:lvl w:ilvl="1" w:tplc="300A0019">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9">
    <w:nsid w:val="270221AC"/>
    <w:multiLevelType w:val="hybridMultilevel"/>
    <w:tmpl w:val="27A08E1C"/>
    <w:lvl w:ilvl="0" w:tplc="71427CE6">
      <w:start w:val="3"/>
      <w:numFmt w:val="decimal"/>
      <w:lvlText w:val="%1)"/>
      <w:lvlJc w:val="left"/>
      <w:pPr>
        <w:ind w:left="360" w:hanging="360"/>
      </w:pPr>
      <w:rPr>
        <w:rFonts w:ascii="Times New Roman" w:hAnsi="Times New Roman" w:cs="Times New Roman" w:hint="default"/>
        <w:b/>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0">
    <w:nsid w:val="27145E71"/>
    <w:multiLevelType w:val="hybridMultilevel"/>
    <w:tmpl w:val="D14AB4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29F84C21"/>
    <w:multiLevelType w:val="hybridMultilevel"/>
    <w:tmpl w:val="8456453C"/>
    <w:lvl w:ilvl="0" w:tplc="9F864B70">
      <w:start w:val="1"/>
      <w:numFmt w:val="decimal"/>
      <w:lvlText w:val="%1)"/>
      <w:lvlJc w:val="left"/>
      <w:pPr>
        <w:ind w:left="720" w:hanging="360"/>
      </w:pPr>
      <w:rPr>
        <w:rFonts w:hint="default"/>
        <w:color w:val="000000" w:themeColor="text1"/>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nsid w:val="2C7D7991"/>
    <w:multiLevelType w:val="hybridMultilevel"/>
    <w:tmpl w:val="685AB6B0"/>
    <w:lvl w:ilvl="0" w:tplc="0C0A0019">
      <w:start w:val="1"/>
      <w:numFmt w:val="lowerLetter"/>
      <w:lvlText w:val="%1."/>
      <w:lvlJc w:val="left"/>
      <w:pPr>
        <w:ind w:left="360" w:hanging="360"/>
      </w:pPr>
      <w:rPr>
        <w:b w:val="0"/>
      </w:rPr>
    </w:lvl>
    <w:lvl w:ilvl="1" w:tplc="0C0A0019" w:tentative="1">
      <w:start w:val="1"/>
      <w:numFmt w:val="lowerLetter"/>
      <w:lvlText w:val="%2."/>
      <w:lvlJc w:val="left"/>
      <w:pPr>
        <w:ind w:left="1080" w:hanging="360"/>
      </w:pPr>
      <w:rPr>
        <w:rFonts w:cs="Times New Roman"/>
      </w:rPr>
    </w:lvl>
    <w:lvl w:ilvl="2" w:tplc="0C0A001B" w:tentative="1">
      <w:start w:val="1"/>
      <w:numFmt w:val="lowerRoman"/>
      <w:lvlText w:val="%3."/>
      <w:lvlJc w:val="right"/>
      <w:pPr>
        <w:ind w:left="1800" w:hanging="180"/>
      </w:pPr>
      <w:rPr>
        <w:rFonts w:cs="Times New Roman"/>
      </w:rPr>
    </w:lvl>
    <w:lvl w:ilvl="3" w:tplc="0C0A000F" w:tentative="1">
      <w:start w:val="1"/>
      <w:numFmt w:val="decimal"/>
      <w:lvlText w:val="%4."/>
      <w:lvlJc w:val="left"/>
      <w:pPr>
        <w:ind w:left="2520" w:hanging="360"/>
      </w:pPr>
      <w:rPr>
        <w:rFonts w:cs="Times New Roman"/>
      </w:rPr>
    </w:lvl>
    <w:lvl w:ilvl="4" w:tplc="0C0A0019" w:tentative="1">
      <w:start w:val="1"/>
      <w:numFmt w:val="lowerLetter"/>
      <w:lvlText w:val="%5."/>
      <w:lvlJc w:val="left"/>
      <w:pPr>
        <w:ind w:left="3240" w:hanging="360"/>
      </w:pPr>
      <w:rPr>
        <w:rFonts w:cs="Times New Roman"/>
      </w:rPr>
    </w:lvl>
    <w:lvl w:ilvl="5" w:tplc="0C0A001B" w:tentative="1">
      <w:start w:val="1"/>
      <w:numFmt w:val="lowerRoman"/>
      <w:lvlText w:val="%6."/>
      <w:lvlJc w:val="right"/>
      <w:pPr>
        <w:ind w:left="3960" w:hanging="180"/>
      </w:pPr>
      <w:rPr>
        <w:rFonts w:cs="Times New Roman"/>
      </w:rPr>
    </w:lvl>
    <w:lvl w:ilvl="6" w:tplc="0C0A000F" w:tentative="1">
      <w:start w:val="1"/>
      <w:numFmt w:val="decimal"/>
      <w:lvlText w:val="%7."/>
      <w:lvlJc w:val="left"/>
      <w:pPr>
        <w:ind w:left="4680" w:hanging="360"/>
      </w:pPr>
      <w:rPr>
        <w:rFonts w:cs="Times New Roman"/>
      </w:rPr>
    </w:lvl>
    <w:lvl w:ilvl="7" w:tplc="0C0A0019" w:tentative="1">
      <w:start w:val="1"/>
      <w:numFmt w:val="lowerLetter"/>
      <w:lvlText w:val="%8."/>
      <w:lvlJc w:val="left"/>
      <w:pPr>
        <w:ind w:left="5400" w:hanging="360"/>
      </w:pPr>
      <w:rPr>
        <w:rFonts w:cs="Times New Roman"/>
      </w:rPr>
    </w:lvl>
    <w:lvl w:ilvl="8" w:tplc="0C0A001B" w:tentative="1">
      <w:start w:val="1"/>
      <w:numFmt w:val="lowerRoman"/>
      <w:lvlText w:val="%9."/>
      <w:lvlJc w:val="right"/>
      <w:pPr>
        <w:ind w:left="6120" w:hanging="180"/>
      </w:pPr>
      <w:rPr>
        <w:rFonts w:cs="Times New Roman"/>
      </w:rPr>
    </w:lvl>
  </w:abstractNum>
  <w:abstractNum w:abstractNumId="23">
    <w:nsid w:val="2CDC1FE7"/>
    <w:multiLevelType w:val="hybridMultilevel"/>
    <w:tmpl w:val="3AC87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2DA711F6"/>
    <w:multiLevelType w:val="multilevel"/>
    <w:tmpl w:val="1D4AF914"/>
    <w:lvl w:ilvl="0">
      <w:start w:val="1"/>
      <w:numFmt w:val="decimal"/>
      <w:lvlText w:val="2.%1"/>
      <w:lvlJc w:val="left"/>
      <w:rPr>
        <w:rFonts w:ascii="Arial" w:eastAsia="Arial" w:hAnsi="Arial" w:cs="Arial"/>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5D72E25"/>
    <w:multiLevelType w:val="hybridMultilevel"/>
    <w:tmpl w:val="140EC4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3C6948AA"/>
    <w:multiLevelType w:val="hybridMultilevel"/>
    <w:tmpl w:val="4372F3A6"/>
    <w:lvl w:ilvl="0" w:tplc="300A0011">
      <w:start w:val="4"/>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3EE04F20"/>
    <w:multiLevelType w:val="hybridMultilevel"/>
    <w:tmpl w:val="A8461920"/>
    <w:lvl w:ilvl="0" w:tplc="300A0017">
      <w:start w:val="1"/>
      <w:numFmt w:val="lowerLetter"/>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42FE3EED"/>
    <w:multiLevelType w:val="multilevel"/>
    <w:tmpl w:val="3A1474F0"/>
    <w:lvl w:ilvl="0">
      <w:start w:val="1"/>
      <w:numFmt w:val="decimal"/>
      <w:lvlText w:val="%1."/>
      <w:lvlJc w:val="left"/>
      <w:rPr>
        <w:rFonts w:ascii="Arial" w:eastAsia="Arial" w:hAnsi="Arial" w:cs="Arial"/>
        <w:b/>
        <w:bCs/>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37A5D6B"/>
    <w:multiLevelType w:val="hybridMultilevel"/>
    <w:tmpl w:val="27F416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4A206CE1"/>
    <w:multiLevelType w:val="multilevel"/>
    <w:tmpl w:val="1D4AF914"/>
    <w:lvl w:ilvl="0">
      <w:start w:val="1"/>
      <w:numFmt w:val="decimal"/>
      <w:lvlText w:val="2.%1"/>
      <w:lvlJc w:val="left"/>
      <w:rPr>
        <w:rFonts w:ascii="Arial" w:eastAsia="Arial" w:hAnsi="Arial" w:cs="Arial"/>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ABE302F"/>
    <w:multiLevelType w:val="hybridMultilevel"/>
    <w:tmpl w:val="EB966FB0"/>
    <w:lvl w:ilvl="0" w:tplc="944816C6">
      <w:numFmt w:val="bullet"/>
      <w:lvlText w:val="-"/>
      <w:lvlJc w:val="left"/>
      <w:pPr>
        <w:ind w:left="720" w:hanging="360"/>
      </w:pPr>
      <w:rPr>
        <w:rFonts w:ascii="Calibri" w:eastAsia="Times New Roman" w:hAnsi="Calibri"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cs="Wingdings" w:hint="default"/>
      </w:rPr>
    </w:lvl>
    <w:lvl w:ilvl="3" w:tplc="300A0001">
      <w:start w:val="1"/>
      <w:numFmt w:val="bullet"/>
      <w:lvlText w:val=""/>
      <w:lvlJc w:val="left"/>
      <w:pPr>
        <w:ind w:left="2880" w:hanging="360"/>
      </w:pPr>
      <w:rPr>
        <w:rFonts w:ascii="Symbol" w:hAnsi="Symbol" w:cs="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cs="Wingdings" w:hint="default"/>
      </w:rPr>
    </w:lvl>
    <w:lvl w:ilvl="6" w:tplc="300A0001">
      <w:start w:val="1"/>
      <w:numFmt w:val="bullet"/>
      <w:lvlText w:val=""/>
      <w:lvlJc w:val="left"/>
      <w:pPr>
        <w:ind w:left="5040" w:hanging="360"/>
      </w:pPr>
      <w:rPr>
        <w:rFonts w:ascii="Symbol" w:hAnsi="Symbol" w:cs="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cs="Wingdings" w:hint="default"/>
      </w:rPr>
    </w:lvl>
  </w:abstractNum>
  <w:abstractNum w:abstractNumId="32">
    <w:nsid w:val="4B250554"/>
    <w:multiLevelType w:val="multilevel"/>
    <w:tmpl w:val="1D4AF914"/>
    <w:lvl w:ilvl="0">
      <w:start w:val="1"/>
      <w:numFmt w:val="decimal"/>
      <w:lvlText w:val="2.%1"/>
      <w:lvlJc w:val="left"/>
      <w:rPr>
        <w:rFonts w:ascii="Arial" w:eastAsia="Arial" w:hAnsi="Arial" w:cs="Arial"/>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4FFD56D3"/>
    <w:multiLevelType w:val="multilevel"/>
    <w:tmpl w:val="3A1474F0"/>
    <w:lvl w:ilvl="0">
      <w:start w:val="1"/>
      <w:numFmt w:val="decimal"/>
      <w:lvlText w:val="%1."/>
      <w:lvlJc w:val="left"/>
      <w:rPr>
        <w:rFonts w:ascii="Arial" w:eastAsia="Arial" w:hAnsi="Arial" w:cs="Arial"/>
        <w:b/>
        <w:bCs/>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6D444E9"/>
    <w:multiLevelType w:val="hybridMultilevel"/>
    <w:tmpl w:val="D2EE973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583D68C3"/>
    <w:multiLevelType w:val="hybridMultilevel"/>
    <w:tmpl w:val="32787FB6"/>
    <w:lvl w:ilvl="0" w:tplc="FFFFFFFF">
      <w:start w:val="1"/>
      <w:numFmt w:val="lowerLetter"/>
      <w:lvlText w:val="%1)"/>
      <w:lvlJc w:val="left"/>
      <w:pPr>
        <w:ind w:left="3905" w:hanging="360"/>
      </w:pPr>
    </w:lvl>
    <w:lvl w:ilvl="1" w:tplc="FFFFFFFF" w:tentative="1">
      <w:start w:val="1"/>
      <w:numFmt w:val="lowerLetter"/>
      <w:lvlText w:val="%2."/>
      <w:lvlJc w:val="left"/>
      <w:pPr>
        <w:ind w:left="4625" w:hanging="360"/>
      </w:pPr>
    </w:lvl>
    <w:lvl w:ilvl="2" w:tplc="FFFFFFFF" w:tentative="1">
      <w:start w:val="1"/>
      <w:numFmt w:val="lowerRoman"/>
      <w:lvlText w:val="%3."/>
      <w:lvlJc w:val="right"/>
      <w:pPr>
        <w:ind w:left="5345" w:hanging="180"/>
      </w:pPr>
    </w:lvl>
    <w:lvl w:ilvl="3" w:tplc="FFFFFFFF" w:tentative="1">
      <w:start w:val="1"/>
      <w:numFmt w:val="decimal"/>
      <w:lvlText w:val="%4."/>
      <w:lvlJc w:val="left"/>
      <w:pPr>
        <w:ind w:left="6065" w:hanging="360"/>
      </w:pPr>
    </w:lvl>
    <w:lvl w:ilvl="4" w:tplc="FFFFFFFF" w:tentative="1">
      <w:start w:val="1"/>
      <w:numFmt w:val="lowerLetter"/>
      <w:lvlText w:val="%5."/>
      <w:lvlJc w:val="left"/>
      <w:pPr>
        <w:ind w:left="6785" w:hanging="360"/>
      </w:pPr>
    </w:lvl>
    <w:lvl w:ilvl="5" w:tplc="FFFFFFFF" w:tentative="1">
      <w:start w:val="1"/>
      <w:numFmt w:val="lowerRoman"/>
      <w:lvlText w:val="%6."/>
      <w:lvlJc w:val="right"/>
      <w:pPr>
        <w:ind w:left="7505" w:hanging="180"/>
      </w:pPr>
    </w:lvl>
    <w:lvl w:ilvl="6" w:tplc="FFFFFFFF" w:tentative="1">
      <w:start w:val="1"/>
      <w:numFmt w:val="decimal"/>
      <w:lvlText w:val="%7."/>
      <w:lvlJc w:val="left"/>
      <w:pPr>
        <w:ind w:left="8225" w:hanging="360"/>
      </w:pPr>
    </w:lvl>
    <w:lvl w:ilvl="7" w:tplc="FFFFFFFF" w:tentative="1">
      <w:start w:val="1"/>
      <w:numFmt w:val="lowerLetter"/>
      <w:lvlText w:val="%8."/>
      <w:lvlJc w:val="left"/>
      <w:pPr>
        <w:ind w:left="8945" w:hanging="360"/>
      </w:pPr>
    </w:lvl>
    <w:lvl w:ilvl="8" w:tplc="FFFFFFFF" w:tentative="1">
      <w:start w:val="1"/>
      <w:numFmt w:val="lowerRoman"/>
      <w:lvlText w:val="%9."/>
      <w:lvlJc w:val="right"/>
      <w:pPr>
        <w:ind w:left="9665" w:hanging="180"/>
      </w:pPr>
    </w:lvl>
  </w:abstractNum>
  <w:abstractNum w:abstractNumId="36">
    <w:nsid w:val="5D3324D1"/>
    <w:multiLevelType w:val="hybridMultilevel"/>
    <w:tmpl w:val="180AA8DE"/>
    <w:lvl w:ilvl="0" w:tplc="300A0001">
      <w:start w:val="1"/>
      <w:numFmt w:val="bullet"/>
      <w:lvlText w:val=""/>
      <w:lvlJc w:val="left"/>
      <w:pPr>
        <w:ind w:left="720" w:hanging="360"/>
      </w:pPr>
      <w:rPr>
        <w:rFonts w:ascii="Symbol" w:hAnsi="Symbo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nsid w:val="5E274B05"/>
    <w:multiLevelType w:val="hybridMultilevel"/>
    <w:tmpl w:val="FC5279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nsid w:val="60B724F4"/>
    <w:multiLevelType w:val="hybridMultilevel"/>
    <w:tmpl w:val="87C64A40"/>
    <w:lvl w:ilvl="0" w:tplc="2B2A6B7A">
      <w:numFmt w:val="bullet"/>
      <w:lvlText w:val=""/>
      <w:lvlJc w:val="left"/>
      <w:pPr>
        <w:ind w:left="720" w:hanging="360"/>
      </w:pPr>
      <w:rPr>
        <w:rFonts w:ascii="Symbol" w:eastAsia="Times New Roman"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cs="Wingdings" w:hint="default"/>
      </w:rPr>
    </w:lvl>
    <w:lvl w:ilvl="3" w:tplc="300A0001">
      <w:start w:val="1"/>
      <w:numFmt w:val="bullet"/>
      <w:lvlText w:val=""/>
      <w:lvlJc w:val="left"/>
      <w:pPr>
        <w:ind w:left="2880" w:hanging="360"/>
      </w:pPr>
      <w:rPr>
        <w:rFonts w:ascii="Symbol" w:hAnsi="Symbol" w:cs="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cs="Wingdings" w:hint="default"/>
      </w:rPr>
    </w:lvl>
    <w:lvl w:ilvl="6" w:tplc="300A0001">
      <w:start w:val="1"/>
      <w:numFmt w:val="bullet"/>
      <w:lvlText w:val=""/>
      <w:lvlJc w:val="left"/>
      <w:pPr>
        <w:ind w:left="5040" w:hanging="360"/>
      </w:pPr>
      <w:rPr>
        <w:rFonts w:ascii="Symbol" w:hAnsi="Symbol" w:cs="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cs="Wingdings" w:hint="default"/>
      </w:rPr>
    </w:lvl>
  </w:abstractNum>
  <w:abstractNum w:abstractNumId="39">
    <w:nsid w:val="64625F6F"/>
    <w:multiLevelType w:val="hybridMultilevel"/>
    <w:tmpl w:val="4E28A2A0"/>
    <w:lvl w:ilvl="0" w:tplc="3D287574">
      <w:start w:val="1"/>
      <w:numFmt w:val="decimal"/>
      <w:lvlText w:val="%1."/>
      <w:lvlJc w:val="left"/>
      <w:pPr>
        <w:ind w:left="644" w:hanging="360"/>
      </w:pPr>
      <w:rPr>
        <w:b/>
      </w:rPr>
    </w:lvl>
    <w:lvl w:ilvl="1" w:tplc="D612FB6C">
      <w:start w:val="1"/>
      <w:numFmt w:val="lowerLetter"/>
      <w:lvlText w:val="%2."/>
      <w:lvlJc w:val="left"/>
      <w:pPr>
        <w:ind w:left="1440" w:hanging="360"/>
      </w:pPr>
      <w:rPr>
        <w:b/>
        <w:lang w:val="es-MX"/>
      </w:r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nsid w:val="67626F27"/>
    <w:multiLevelType w:val="hybridMultilevel"/>
    <w:tmpl w:val="1FB0E4A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nsid w:val="67C25246"/>
    <w:multiLevelType w:val="multilevel"/>
    <w:tmpl w:val="FA4E070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6A057ECA"/>
    <w:multiLevelType w:val="multilevel"/>
    <w:tmpl w:val="F9EECE5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3">
    <w:nsid w:val="6F15563E"/>
    <w:multiLevelType w:val="hybridMultilevel"/>
    <w:tmpl w:val="A80418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nsid w:val="6FA84060"/>
    <w:multiLevelType w:val="multilevel"/>
    <w:tmpl w:val="F9EECE5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5">
    <w:nsid w:val="70622024"/>
    <w:multiLevelType w:val="multilevel"/>
    <w:tmpl w:val="1D4AF914"/>
    <w:lvl w:ilvl="0">
      <w:start w:val="1"/>
      <w:numFmt w:val="decimal"/>
      <w:lvlText w:val="2.%1"/>
      <w:lvlJc w:val="left"/>
      <w:rPr>
        <w:rFonts w:ascii="Arial" w:eastAsia="Arial" w:hAnsi="Arial" w:cs="Arial"/>
        <w:b w:val="0"/>
        <w:bCs w:val="0"/>
        <w:i w:val="0"/>
        <w:iCs w:val="0"/>
        <w:smallCaps w:val="0"/>
        <w:strike w:val="0"/>
        <w:color w:val="000000"/>
        <w:spacing w:val="0"/>
        <w:w w:val="100"/>
        <w:position w:val="0"/>
        <w:sz w:val="21"/>
        <w:szCs w:val="21"/>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2475C33"/>
    <w:multiLevelType w:val="hybridMultilevel"/>
    <w:tmpl w:val="CB96B926"/>
    <w:lvl w:ilvl="0" w:tplc="300A0019">
      <w:start w:val="1"/>
      <w:numFmt w:val="lowerLetter"/>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nsid w:val="75C60A45"/>
    <w:multiLevelType w:val="hybridMultilevel"/>
    <w:tmpl w:val="B74464AE"/>
    <w:lvl w:ilvl="0" w:tplc="300A000F">
      <w:start w:val="1"/>
      <w:numFmt w:val="decimal"/>
      <w:lvlText w:val="%1."/>
      <w:lvlJc w:val="left"/>
      <w:pPr>
        <w:ind w:left="720" w:hanging="360"/>
      </w:pPr>
      <w:rPr>
        <w:rFont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8">
    <w:nsid w:val="7BDA3B19"/>
    <w:multiLevelType w:val="hybridMultilevel"/>
    <w:tmpl w:val="C292CCD6"/>
    <w:lvl w:ilvl="0" w:tplc="D612FB6C">
      <w:start w:val="1"/>
      <w:numFmt w:val="lowerLetter"/>
      <w:lvlText w:val="%1."/>
      <w:lvlJc w:val="left"/>
      <w:pPr>
        <w:ind w:left="1440" w:hanging="360"/>
      </w:pPr>
      <w:rPr>
        <w:b/>
        <w:lang w:val="es-MX"/>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9">
    <w:nsid w:val="7C773F10"/>
    <w:multiLevelType w:val="hybridMultilevel"/>
    <w:tmpl w:val="203AC130"/>
    <w:lvl w:ilvl="0" w:tplc="F648DFBE">
      <w:start w:val="1"/>
      <w:numFmt w:val="bullet"/>
      <w:lvlText w:val="•"/>
      <w:lvlJc w:val="left"/>
      <w:pPr>
        <w:tabs>
          <w:tab w:val="num" w:pos="720"/>
        </w:tabs>
        <w:ind w:left="720" w:hanging="360"/>
      </w:pPr>
      <w:rPr>
        <w:rFonts w:ascii="Times New Roman" w:hAnsi="Times New Roman" w:hint="default"/>
      </w:rPr>
    </w:lvl>
    <w:lvl w:ilvl="1" w:tplc="F9CA3BA8" w:tentative="1">
      <w:start w:val="1"/>
      <w:numFmt w:val="bullet"/>
      <w:lvlText w:val="•"/>
      <w:lvlJc w:val="left"/>
      <w:pPr>
        <w:tabs>
          <w:tab w:val="num" w:pos="1440"/>
        </w:tabs>
        <w:ind w:left="1440" w:hanging="360"/>
      </w:pPr>
      <w:rPr>
        <w:rFonts w:ascii="Times New Roman" w:hAnsi="Times New Roman" w:hint="default"/>
      </w:rPr>
    </w:lvl>
    <w:lvl w:ilvl="2" w:tplc="14A687A8" w:tentative="1">
      <w:start w:val="1"/>
      <w:numFmt w:val="bullet"/>
      <w:lvlText w:val="•"/>
      <w:lvlJc w:val="left"/>
      <w:pPr>
        <w:tabs>
          <w:tab w:val="num" w:pos="2160"/>
        </w:tabs>
        <w:ind w:left="2160" w:hanging="360"/>
      </w:pPr>
      <w:rPr>
        <w:rFonts w:ascii="Times New Roman" w:hAnsi="Times New Roman" w:hint="default"/>
      </w:rPr>
    </w:lvl>
    <w:lvl w:ilvl="3" w:tplc="B89A7642" w:tentative="1">
      <w:start w:val="1"/>
      <w:numFmt w:val="bullet"/>
      <w:lvlText w:val="•"/>
      <w:lvlJc w:val="left"/>
      <w:pPr>
        <w:tabs>
          <w:tab w:val="num" w:pos="2880"/>
        </w:tabs>
        <w:ind w:left="2880" w:hanging="360"/>
      </w:pPr>
      <w:rPr>
        <w:rFonts w:ascii="Times New Roman" w:hAnsi="Times New Roman" w:hint="default"/>
      </w:rPr>
    </w:lvl>
    <w:lvl w:ilvl="4" w:tplc="34004AEA" w:tentative="1">
      <w:start w:val="1"/>
      <w:numFmt w:val="bullet"/>
      <w:lvlText w:val="•"/>
      <w:lvlJc w:val="left"/>
      <w:pPr>
        <w:tabs>
          <w:tab w:val="num" w:pos="3600"/>
        </w:tabs>
        <w:ind w:left="3600" w:hanging="360"/>
      </w:pPr>
      <w:rPr>
        <w:rFonts w:ascii="Times New Roman" w:hAnsi="Times New Roman" w:hint="default"/>
      </w:rPr>
    </w:lvl>
    <w:lvl w:ilvl="5" w:tplc="7FD818D8" w:tentative="1">
      <w:start w:val="1"/>
      <w:numFmt w:val="bullet"/>
      <w:lvlText w:val="•"/>
      <w:lvlJc w:val="left"/>
      <w:pPr>
        <w:tabs>
          <w:tab w:val="num" w:pos="4320"/>
        </w:tabs>
        <w:ind w:left="4320" w:hanging="360"/>
      </w:pPr>
      <w:rPr>
        <w:rFonts w:ascii="Times New Roman" w:hAnsi="Times New Roman" w:hint="default"/>
      </w:rPr>
    </w:lvl>
    <w:lvl w:ilvl="6" w:tplc="59F6CDA4" w:tentative="1">
      <w:start w:val="1"/>
      <w:numFmt w:val="bullet"/>
      <w:lvlText w:val="•"/>
      <w:lvlJc w:val="left"/>
      <w:pPr>
        <w:tabs>
          <w:tab w:val="num" w:pos="5040"/>
        </w:tabs>
        <w:ind w:left="5040" w:hanging="360"/>
      </w:pPr>
      <w:rPr>
        <w:rFonts w:ascii="Times New Roman" w:hAnsi="Times New Roman" w:hint="default"/>
      </w:rPr>
    </w:lvl>
    <w:lvl w:ilvl="7" w:tplc="B448DA9E" w:tentative="1">
      <w:start w:val="1"/>
      <w:numFmt w:val="bullet"/>
      <w:lvlText w:val="•"/>
      <w:lvlJc w:val="left"/>
      <w:pPr>
        <w:tabs>
          <w:tab w:val="num" w:pos="5760"/>
        </w:tabs>
        <w:ind w:left="5760" w:hanging="360"/>
      </w:pPr>
      <w:rPr>
        <w:rFonts w:ascii="Times New Roman" w:hAnsi="Times New Roman" w:hint="default"/>
      </w:rPr>
    </w:lvl>
    <w:lvl w:ilvl="8" w:tplc="88C0B5A4" w:tentative="1">
      <w:start w:val="1"/>
      <w:numFmt w:val="bullet"/>
      <w:lvlText w:val="•"/>
      <w:lvlJc w:val="left"/>
      <w:pPr>
        <w:tabs>
          <w:tab w:val="num" w:pos="6480"/>
        </w:tabs>
        <w:ind w:left="6480" w:hanging="360"/>
      </w:pPr>
      <w:rPr>
        <w:rFonts w:ascii="Times New Roman" w:hAnsi="Times New Roman" w:hint="default"/>
      </w:rPr>
    </w:lvl>
  </w:abstractNum>
  <w:num w:numId="1">
    <w:abstractNumId w:val="31"/>
  </w:num>
  <w:num w:numId="2">
    <w:abstractNumId w:val="38"/>
  </w:num>
  <w:num w:numId="3">
    <w:abstractNumId w:val="33"/>
  </w:num>
  <w:num w:numId="4">
    <w:abstractNumId w:val="32"/>
  </w:num>
  <w:num w:numId="5">
    <w:abstractNumId w:val="13"/>
  </w:num>
  <w:num w:numId="6">
    <w:abstractNumId w:val="3"/>
  </w:num>
  <w:num w:numId="7">
    <w:abstractNumId w:val="40"/>
  </w:num>
  <w:num w:numId="8">
    <w:abstractNumId w:val="20"/>
  </w:num>
  <w:num w:numId="9">
    <w:abstractNumId w:val="27"/>
  </w:num>
  <w:num w:numId="10">
    <w:abstractNumId w:val="46"/>
  </w:num>
  <w:num w:numId="11">
    <w:abstractNumId w:val="24"/>
  </w:num>
  <w:num w:numId="12">
    <w:abstractNumId w:val="10"/>
  </w:num>
  <w:num w:numId="13">
    <w:abstractNumId w:val="30"/>
  </w:num>
  <w:num w:numId="14">
    <w:abstractNumId w:val="45"/>
  </w:num>
  <w:num w:numId="15">
    <w:abstractNumId w:val="28"/>
  </w:num>
  <w:num w:numId="16">
    <w:abstractNumId w:val="8"/>
  </w:num>
  <w:num w:numId="17">
    <w:abstractNumId w:val="6"/>
  </w:num>
  <w:num w:numId="18">
    <w:abstractNumId w:val="47"/>
  </w:num>
  <w:num w:numId="19">
    <w:abstractNumId w:val="17"/>
  </w:num>
  <w:num w:numId="20">
    <w:abstractNumId w:val="16"/>
  </w:num>
  <w:num w:numId="21">
    <w:abstractNumId w:val="39"/>
  </w:num>
  <w:num w:numId="22">
    <w:abstractNumId w:val="34"/>
  </w:num>
  <w:num w:numId="23">
    <w:abstractNumId w:val="44"/>
  </w:num>
  <w:num w:numId="24">
    <w:abstractNumId w:val="18"/>
  </w:num>
  <w:num w:numId="25">
    <w:abstractNumId w:val="48"/>
  </w:num>
  <w:num w:numId="26">
    <w:abstractNumId w:val="9"/>
  </w:num>
  <w:num w:numId="27">
    <w:abstractNumId w:val="14"/>
  </w:num>
  <w:num w:numId="28">
    <w:abstractNumId w:val="49"/>
  </w:num>
  <w:num w:numId="29">
    <w:abstractNumId w:val="11"/>
  </w:num>
  <w:num w:numId="30">
    <w:abstractNumId w:val="36"/>
  </w:num>
  <w:num w:numId="31">
    <w:abstractNumId w:val="42"/>
  </w:num>
  <w:num w:numId="32">
    <w:abstractNumId w:val="41"/>
  </w:num>
  <w:num w:numId="33">
    <w:abstractNumId w:val="43"/>
  </w:num>
  <w:num w:numId="34">
    <w:abstractNumId w:val="4"/>
  </w:num>
  <w:num w:numId="35">
    <w:abstractNumId w:val="29"/>
  </w:num>
  <w:num w:numId="36">
    <w:abstractNumId w:val="35"/>
  </w:num>
  <w:num w:numId="37">
    <w:abstractNumId w:val="23"/>
  </w:num>
  <w:num w:numId="38">
    <w:abstractNumId w:val="2"/>
  </w:num>
  <w:num w:numId="39">
    <w:abstractNumId w:val="15"/>
  </w:num>
  <w:num w:numId="40">
    <w:abstractNumId w:val="5"/>
  </w:num>
  <w:num w:numId="41">
    <w:abstractNumId w:val="1"/>
  </w:num>
  <w:num w:numId="42">
    <w:abstractNumId w:val="0"/>
  </w:num>
  <w:num w:numId="43">
    <w:abstractNumId w:val="37"/>
  </w:num>
  <w:num w:numId="44">
    <w:abstractNumId w:val="25"/>
  </w:num>
  <w:num w:numId="45">
    <w:abstractNumId w:val="22"/>
  </w:num>
  <w:num w:numId="46">
    <w:abstractNumId w:val="21"/>
  </w:num>
  <w:num w:numId="47">
    <w:abstractNumId w:val="7"/>
  </w:num>
  <w:num w:numId="48">
    <w:abstractNumId w:val="12"/>
  </w:num>
  <w:num w:numId="49">
    <w:abstractNumId w:val="19"/>
  </w:num>
  <w:num w:numId="5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trackRevisions/>
  <w:defaultTabStop w:val="708"/>
  <w:hyphenationZone w:val="425"/>
  <w:doNotHyphenateCaps/>
  <w:characterSpacingControl w:val="doNotCompress"/>
  <w:doNotValidateAgainstSchema/>
  <w:doNotDemarcateInvalidXml/>
  <w:hdrShapeDefaults>
    <o:shapedefaults v:ext="edit" spidmax="9217"/>
  </w:hdrShapeDefaults>
  <w:footnotePr>
    <w:footnote w:id="0"/>
    <w:footnote w:id="1"/>
  </w:footnotePr>
  <w:endnotePr>
    <w:endnote w:id="0"/>
    <w:endnote w:id="1"/>
  </w:endnotePr>
  <w:compat/>
  <w:rsids>
    <w:rsidRoot w:val="00F94672"/>
    <w:rsid w:val="00021FFF"/>
    <w:rsid w:val="00055BD0"/>
    <w:rsid w:val="00095FA7"/>
    <w:rsid w:val="000A4A16"/>
    <w:rsid w:val="000B12F2"/>
    <w:rsid w:val="000D3A45"/>
    <w:rsid w:val="000D49CD"/>
    <w:rsid w:val="000E3962"/>
    <w:rsid w:val="000F5B07"/>
    <w:rsid w:val="00100C5C"/>
    <w:rsid w:val="0011000D"/>
    <w:rsid w:val="00110112"/>
    <w:rsid w:val="001111AC"/>
    <w:rsid w:val="00117EC0"/>
    <w:rsid w:val="00124A0A"/>
    <w:rsid w:val="001356E9"/>
    <w:rsid w:val="001731FD"/>
    <w:rsid w:val="001835ED"/>
    <w:rsid w:val="00197A7A"/>
    <w:rsid w:val="001B500D"/>
    <w:rsid w:val="001B5AB1"/>
    <w:rsid w:val="001D7D21"/>
    <w:rsid w:val="00203D2A"/>
    <w:rsid w:val="00277E06"/>
    <w:rsid w:val="00296695"/>
    <w:rsid w:val="002A208E"/>
    <w:rsid w:val="002C4E45"/>
    <w:rsid w:val="002D3B3F"/>
    <w:rsid w:val="00302800"/>
    <w:rsid w:val="0032162E"/>
    <w:rsid w:val="003466D6"/>
    <w:rsid w:val="003640D2"/>
    <w:rsid w:val="00394BD4"/>
    <w:rsid w:val="003E0DC5"/>
    <w:rsid w:val="003F7788"/>
    <w:rsid w:val="00426973"/>
    <w:rsid w:val="00442BF2"/>
    <w:rsid w:val="00444931"/>
    <w:rsid w:val="00451898"/>
    <w:rsid w:val="00491CF2"/>
    <w:rsid w:val="00494EED"/>
    <w:rsid w:val="004B333B"/>
    <w:rsid w:val="004F7CBF"/>
    <w:rsid w:val="005128F5"/>
    <w:rsid w:val="00533FBD"/>
    <w:rsid w:val="00551C8F"/>
    <w:rsid w:val="00561CCD"/>
    <w:rsid w:val="00570B3B"/>
    <w:rsid w:val="005C70B0"/>
    <w:rsid w:val="005E3B89"/>
    <w:rsid w:val="005F2ED2"/>
    <w:rsid w:val="006548BC"/>
    <w:rsid w:val="006573D9"/>
    <w:rsid w:val="00660E1F"/>
    <w:rsid w:val="00672990"/>
    <w:rsid w:val="006741B7"/>
    <w:rsid w:val="006744E7"/>
    <w:rsid w:val="006775E0"/>
    <w:rsid w:val="006E231C"/>
    <w:rsid w:val="006E4C59"/>
    <w:rsid w:val="00702E4E"/>
    <w:rsid w:val="00703FA6"/>
    <w:rsid w:val="00706DBD"/>
    <w:rsid w:val="00723E61"/>
    <w:rsid w:val="00725997"/>
    <w:rsid w:val="00757DDF"/>
    <w:rsid w:val="00777F0A"/>
    <w:rsid w:val="007B1E34"/>
    <w:rsid w:val="007B4B14"/>
    <w:rsid w:val="007C1AE2"/>
    <w:rsid w:val="007C6C92"/>
    <w:rsid w:val="007F6534"/>
    <w:rsid w:val="008301F0"/>
    <w:rsid w:val="008473FD"/>
    <w:rsid w:val="008D1B61"/>
    <w:rsid w:val="008E173B"/>
    <w:rsid w:val="00905924"/>
    <w:rsid w:val="0091280B"/>
    <w:rsid w:val="009715F2"/>
    <w:rsid w:val="0098561E"/>
    <w:rsid w:val="00992855"/>
    <w:rsid w:val="009C3A84"/>
    <w:rsid w:val="009D51DC"/>
    <w:rsid w:val="009E00D3"/>
    <w:rsid w:val="009E5ED8"/>
    <w:rsid w:val="009E7A60"/>
    <w:rsid w:val="009F043E"/>
    <w:rsid w:val="00A024CB"/>
    <w:rsid w:val="00A10F38"/>
    <w:rsid w:val="00A379E7"/>
    <w:rsid w:val="00A50810"/>
    <w:rsid w:val="00A5128F"/>
    <w:rsid w:val="00A52857"/>
    <w:rsid w:val="00A54D60"/>
    <w:rsid w:val="00A572E2"/>
    <w:rsid w:val="00A924EC"/>
    <w:rsid w:val="00AA0A17"/>
    <w:rsid w:val="00AB0F8E"/>
    <w:rsid w:val="00AD16F4"/>
    <w:rsid w:val="00AD2D67"/>
    <w:rsid w:val="00B03022"/>
    <w:rsid w:val="00B15E6C"/>
    <w:rsid w:val="00B34F66"/>
    <w:rsid w:val="00B453F5"/>
    <w:rsid w:val="00B47F70"/>
    <w:rsid w:val="00B74EE5"/>
    <w:rsid w:val="00BA7082"/>
    <w:rsid w:val="00BA7FED"/>
    <w:rsid w:val="00BB0C95"/>
    <w:rsid w:val="00BD44A5"/>
    <w:rsid w:val="00BF2A3C"/>
    <w:rsid w:val="00C05490"/>
    <w:rsid w:val="00C26529"/>
    <w:rsid w:val="00C443EB"/>
    <w:rsid w:val="00C623BF"/>
    <w:rsid w:val="00C66073"/>
    <w:rsid w:val="00C7359E"/>
    <w:rsid w:val="00C91CFC"/>
    <w:rsid w:val="00C9262F"/>
    <w:rsid w:val="00CE71AC"/>
    <w:rsid w:val="00D119A8"/>
    <w:rsid w:val="00D31362"/>
    <w:rsid w:val="00D3368B"/>
    <w:rsid w:val="00D7043E"/>
    <w:rsid w:val="00D72EF3"/>
    <w:rsid w:val="00D858C6"/>
    <w:rsid w:val="00D923D0"/>
    <w:rsid w:val="00DB2AFD"/>
    <w:rsid w:val="00DF44D9"/>
    <w:rsid w:val="00E16153"/>
    <w:rsid w:val="00E21AD3"/>
    <w:rsid w:val="00E4332D"/>
    <w:rsid w:val="00E50248"/>
    <w:rsid w:val="00E6025A"/>
    <w:rsid w:val="00E60D6B"/>
    <w:rsid w:val="00E634C6"/>
    <w:rsid w:val="00E67E86"/>
    <w:rsid w:val="00E71204"/>
    <w:rsid w:val="00E918D9"/>
    <w:rsid w:val="00EB2D94"/>
    <w:rsid w:val="00EC325A"/>
    <w:rsid w:val="00EC7E13"/>
    <w:rsid w:val="00ED1C93"/>
    <w:rsid w:val="00ED250D"/>
    <w:rsid w:val="00ED2FA1"/>
    <w:rsid w:val="00F13E47"/>
    <w:rsid w:val="00F160EB"/>
    <w:rsid w:val="00F441B5"/>
    <w:rsid w:val="00F46C46"/>
    <w:rsid w:val="00F47525"/>
    <w:rsid w:val="00F51CD1"/>
    <w:rsid w:val="00F52022"/>
    <w:rsid w:val="00F55410"/>
    <w:rsid w:val="00F55AEB"/>
    <w:rsid w:val="00F83352"/>
    <w:rsid w:val="00F94672"/>
    <w:rsid w:val="00F94DA6"/>
    <w:rsid w:val="00FA503A"/>
    <w:rsid w:val="00FC3209"/>
    <w:rsid w:val="00FD03AC"/>
    <w:rsid w:val="00FD3D7A"/>
    <w:rsid w:val="00FE61EF"/>
    <w:rsid w:val="00FE7614"/>
    <w:rsid w:val="00FF6C21"/>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C" w:eastAsia="es-EC"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61E"/>
    <w:pPr>
      <w:suppressAutoHyphens/>
      <w:spacing w:after="200" w:line="276" w:lineRule="auto"/>
    </w:pPr>
    <w:rPr>
      <w:rFonts w:cs="Calibri"/>
      <w:sz w:val="22"/>
      <w:szCs w:val="22"/>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98561E"/>
    <w:rPr>
      <w:color w:val="0000FF"/>
      <w:u w:val="single"/>
    </w:rPr>
  </w:style>
  <w:style w:type="paragraph" w:styleId="Encabezado">
    <w:name w:val="header"/>
    <w:basedOn w:val="Normal"/>
    <w:link w:val="EncabezadoCar"/>
    <w:uiPriority w:val="99"/>
    <w:rsid w:val="0098561E"/>
    <w:pPr>
      <w:spacing w:after="0" w:line="240" w:lineRule="auto"/>
    </w:pPr>
  </w:style>
  <w:style w:type="character" w:customStyle="1" w:styleId="EncabezadoCar">
    <w:name w:val="Encabezado Car"/>
    <w:basedOn w:val="Fuentedeprrafopredeter"/>
    <w:link w:val="Encabezado"/>
    <w:uiPriority w:val="99"/>
    <w:locked/>
    <w:rsid w:val="0098561E"/>
    <w:rPr>
      <w:rFonts w:ascii="Calibri" w:hAnsi="Calibri" w:cs="Calibri"/>
      <w:lang w:val="es-ES" w:eastAsia="ar-SA" w:bidi="ar-SA"/>
    </w:rPr>
  </w:style>
  <w:style w:type="paragraph" w:styleId="Textodeglobo">
    <w:name w:val="Balloon Text"/>
    <w:basedOn w:val="Normal"/>
    <w:link w:val="TextodegloboCar"/>
    <w:uiPriority w:val="99"/>
    <w:semiHidden/>
    <w:rsid w:val="009856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98561E"/>
    <w:rPr>
      <w:rFonts w:ascii="Tahoma" w:hAnsi="Tahoma" w:cs="Tahoma"/>
      <w:sz w:val="16"/>
      <w:szCs w:val="16"/>
      <w:lang w:val="es-ES" w:eastAsia="ar-SA" w:bidi="ar-SA"/>
    </w:rPr>
  </w:style>
  <w:style w:type="paragraph" w:styleId="Piedepgina">
    <w:name w:val="footer"/>
    <w:basedOn w:val="Normal"/>
    <w:link w:val="PiedepginaCar"/>
    <w:uiPriority w:val="99"/>
    <w:rsid w:val="009856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98561E"/>
    <w:rPr>
      <w:rFonts w:ascii="Calibri" w:hAnsi="Calibri" w:cs="Calibri"/>
      <w:lang w:val="es-ES" w:eastAsia="ar-SA" w:bidi="ar-SA"/>
    </w:rPr>
  </w:style>
  <w:style w:type="paragraph" w:styleId="Prrafodelista">
    <w:name w:val="List Paragraph"/>
    <w:basedOn w:val="Normal"/>
    <w:qFormat/>
    <w:rsid w:val="00100C5C"/>
    <w:pPr>
      <w:ind w:left="720"/>
    </w:pPr>
  </w:style>
  <w:style w:type="character" w:styleId="Refdecomentario">
    <w:name w:val="annotation reference"/>
    <w:basedOn w:val="Fuentedeprrafopredeter"/>
    <w:uiPriority w:val="99"/>
    <w:semiHidden/>
    <w:rsid w:val="00F55410"/>
    <w:rPr>
      <w:sz w:val="16"/>
      <w:szCs w:val="16"/>
    </w:rPr>
  </w:style>
  <w:style w:type="paragraph" w:styleId="Textocomentario">
    <w:name w:val="annotation text"/>
    <w:basedOn w:val="Normal"/>
    <w:link w:val="TextocomentarioCar"/>
    <w:uiPriority w:val="99"/>
    <w:semiHidden/>
    <w:rsid w:val="00F55410"/>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F55410"/>
    <w:rPr>
      <w:rFonts w:ascii="Calibri" w:hAnsi="Calibri" w:cs="Calibri"/>
      <w:sz w:val="20"/>
      <w:szCs w:val="20"/>
      <w:lang w:val="es-ES" w:eastAsia="ar-SA" w:bidi="ar-SA"/>
    </w:rPr>
  </w:style>
  <w:style w:type="paragraph" w:styleId="Asuntodelcomentario">
    <w:name w:val="annotation subject"/>
    <w:basedOn w:val="Textocomentario"/>
    <w:next w:val="Textocomentario"/>
    <w:link w:val="AsuntodelcomentarioCar"/>
    <w:uiPriority w:val="99"/>
    <w:semiHidden/>
    <w:rsid w:val="00F55410"/>
    <w:rPr>
      <w:b/>
      <w:bCs/>
    </w:rPr>
  </w:style>
  <w:style w:type="character" w:customStyle="1" w:styleId="AsuntodelcomentarioCar">
    <w:name w:val="Asunto del comentario Car"/>
    <w:basedOn w:val="TextocomentarioCar"/>
    <w:link w:val="Asuntodelcomentario"/>
    <w:uiPriority w:val="99"/>
    <w:semiHidden/>
    <w:locked/>
    <w:rsid w:val="00F55410"/>
    <w:rPr>
      <w:b/>
      <w:bCs/>
    </w:rPr>
  </w:style>
  <w:style w:type="character" w:styleId="Hipervnculovisitado">
    <w:name w:val="FollowedHyperlink"/>
    <w:basedOn w:val="Fuentedeprrafopredeter"/>
    <w:uiPriority w:val="99"/>
    <w:semiHidden/>
    <w:rsid w:val="001111AC"/>
    <w:rPr>
      <w:color w:val="800080"/>
      <w:u w:val="single"/>
    </w:rPr>
  </w:style>
  <w:style w:type="paragraph" w:customStyle="1" w:styleId="xl65">
    <w:name w:val="xl65"/>
    <w:basedOn w:val="Normal"/>
    <w:uiPriority w:val="99"/>
    <w:rsid w:val="001111AC"/>
    <w:pPr>
      <w:suppressAutoHyphens w:val="0"/>
      <w:spacing w:before="100" w:beforeAutospacing="1" w:after="100" w:afterAutospacing="1" w:line="240" w:lineRule="auto"/>
      <w:textAlignment w:val="center"/>
    </w:pPr>
    <w:rPr>
      <w:rFonts w:ascii="Arial" w:eastAsia="Times New Roman" w:hAnsi="Arial" w:cs="Arial"/>
      <w:b/>
      <w:bCs/>
      <w:sz w:val="24"/>
      <w:szCs w:val="24"/>
      <w:lang w:val="es-EC" w:eastAsia="es-EC"/>
    </w:rPr>
  </w:style>
  <w:style w:type="paragraph" w:customStyle="1" w:styleId="xl66">
    <w:name w:val="xl66"/>
    <w:basedOn w:val="Normal"/>
    <w:uiPriority w:val="99"/>
    <w:rsid w:val="001111AC"/>
    <w:pPr>
      <w:suppressAutoHyphens w:val="0"/>
      <w:spacing w:before="100" w:beforeAutospacing="1" w:after="100" w:afterAutospacing="1" w:line="240" w:lineRule="auto"/>
      <w:textAlignment w:val="center"/>
    </w:pPr>
    <w:rPr>
      <w:rFonts w:ascii="Times New Roman" w:eastAsia="Times New Roman" w:hAnsi="Times New Roman" w:cs="Times New Roman"/>
      <w:sz w:val="24"/>
      <w:szCs w:val="24"/>
      <w:lang w:val="es-EC" w:eastAsia="es-EC"/>
    </w:rPr>
  </w:style>
  <w:style w:type="paragraph" w:customStyle="1" w:styleId="xl67">
    <w:name w:val="xl67"/>
    <w:basedOn w:val="Normal"/>
    <w:uiPriority w:val="99"/>
    <w:rsid w:val="001111AC"/>
    <w:pPr>
      <w:pBdr>
        <w:top w:val="single" w:sz="4" w:space="0" w:color="auto"/>
        <w:left w:val="single" w:sz="4" w:space="0" w:color="auto"/>
        <w:bottom w:val="single" w:sz="4" w:space="0" w:color="auto"/>
        <w:right w:val="single" w:sz="4" w:space="0" w:color="auto"/>
      </w:pBdr>
      <w:shd w:val="clear" w:color="000000" w:fill="C0C0C0"/>
      <w:suppressAutoHyphens w:val="0"/>
      <w:spacing w:before="100" w:beforeAutospacing="1" w:after="100" w:afterAutospacing="1" w:line="240" w:lineRule="auto"/>
      <w:jc w:val="center"/>
      <w:textAlignment w:val="center"/>
    </w:pPr>
    <w:rPr>
      <w:rFonts w:ascii="Arial" w:eastAsia="Times New Roman" w:hAnsi="Arial" w:cs="Arial"/>
      <w:b/>
      <w:bCs/>
      <w:sz w:val="24"/>
      <w:szCs w:val="24"/>
      <w:lang w:val="es-EC" w:eastAsia="es-EC"/>
    </w:rPr>
  </w:style>
  <w:style w:type="paragraph" w:customStyle="1" w:styleId="xl68">
    <w:name w:val="xl68"/>
    <w:basedOn w:val="Normal"/>
    <w:uiPriority w:val="99"/>
    <w:rsid w:val="001111AC"/>
    <w:pPr>
      <w:pBdr>
        <w:top w:val="single" w:sz="4" w:space="0" w:color="auto"/>
        <w:left w:val="single" w:sz="4" w:space="0" w:color="auto"/>
        <w:bottom w:val="single" w:sz="4" w:space="0" w:color="auto"/>
        <w:right w:val="single" w:sz="4" w:space="0" w:color="auto"/>
      </w:pBdr>
      <w:shd w:val="clear" w:color="000000" w:fill="C0C0C0"/>
      <w:suppressAutoHyphens w:val="0"/>
      <w:spacing w:before="100" w:beforeAutospacing="1" w:after="100" w:afterAutospacing="1" w:line="240" w:lineRule="auto"/>
      <w:jc w:val="center"/>
      <w:textAlignment w:val="center"/>
    </w:pPr>
    <w:rPr>
      <w:rFonts w:ascii="Arial" w:eastAsia="Times New Roman" w:hAnsi="Arial" w:cs="Arial"/>
      <w:b/>
      <w:bCs/>
      <w:color w:val="0000FF"/>
      <w:sz w:val="24"/>
      <w:szCs w:val="24"/>
      <w:lang w:val="es-EC" w:eastAsia="es-EC"/>
    </w:rPr>
  </w:style>
  <w:style w:type="paragraph" w:customStyle="1" w:styleId="xl69">
    <w:name w:val="xl69"/>
    <w:basedOn w:val="Normal"/>
    <w:uiPriority w:val="99"/>
    <w:rsid w:val="001111AC"/>
    <w:pPr>
      <w:suppressAutoHyphens w:val="0"/>
      <w:spacing w:before="100" w:beforeAutospacing="1" w:after="100" w:afterAutospacing="1" w:line="240" w:lineRule="auto"/>
      <w:textAlignment w:val="center"/>
    </w:pPr>
    <w:rPr>
      <w:rFonts w:ascii="Arial" w:eastAsia="Times New Roman" w:hAnsi="Arial" w:cs="Arial"/>
      <w:color w:val="0000FF"/>
      <w:sz w:val="24"/>
      <w:szCs w:val="24"/>
      <w:lang w:val="es-EC" w:eastAsia="es-EC"/>
    </w:rPr>
  </w:style>
  <w:style w:type="paragraph" w:customStyle="1" w:styleId="xl70">
    <w:name w:val="xl70"/>
    <w:basedOn w:val="Normal"/>
    <w:uiPriority w:val="99"/>
    <w:rsid w:val="001111A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ascii="Times New Roman" w:eastAsia="Times New Roman" w:hAnsi="Times New Roman" w:cs="Times New Roman"/>
      <w:sz w:val="24"/>
      <w:szCs w:val="24"/>
      <w:lang w:val="es-EC" w:eastAsia="es-EC"/>
    </w:rPr>
  </w:style>
  <w:style w:type="paragraph" w:customStyle="1" w:styleId="xl71">
    <w:name w:val="xl71"/>
    <w:basedOn w:val="Normal"/>
    <w:uiPriority w:val="99"/>
    <w:rsid w:val="001111A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ascii="Arial" w:eastAsia="Times New Roman" w:hAnsi="Arial" w:cs="Arial"/>
      <w:color w:val="0000FF"/>
      <w:sz w:val="24"/>
      <w:szCs w:val="24"/>
      <w:u w:val="single"/>
      <w:lang w:val="es-EC" w:eastAsia="es-EC"/>
    </w:rPr>
  </w:style>
  <w:style w:type="paragraph" w:customStyle="1" w:styleId="xl72">
    <w:name w:val="xl72"/>
    <w:basedOn w:val="Normal"/>
    <w:uiPriority w:val="99"/>
    <w:rsid w:val="001111A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ascii="Times New Roman" w:eastAsia="Times New Roman" w:hAnsi="Times New Roman" w:cs="Times New Roman"/>
      <w:sz w:val="24"/>
      <w:szCs w:val="24"/>
      <w:lang w:val="es-EC" w:eastAsia="es-EC"/>
    </w:rPr>
  </w:style>
  <w:style w:type="paragraph" w:customStyle="1" w:styleId="xl73">
    <w:name w:val="xl73"/>
    <w:basedOn w:val="Normal"/>
    <w:uiPriority w:val="99"/>
    <w:rsid w:val="001111AC"/>
    <w:pPr>
      <w:pBdr>
        <w:top w:val="single" w:sz="4" w:space="0" w:color="auto"/>
        <w:left w:val="single" w:sz="4" w:space="0" w:color="auto"/>
        <w:bottom w:val="single" w:sz="4" w:space="0" w:color="auto"/>
        <w:right w:val="single" w:sz="4" w:space="0" w:color="auto"/>
      </w:pBdr>
      <w:shd w:val="clear" w:color="000000" w:fill="FFFF99"/>
      <w:suppressAutoHyphens w:val="0"/>
      <w:spacing w:before="100" w:beforeAutospacing="1" w:after="100" w:afterAutospacing="1" w:line="240" w:lineRule="auto"/>
      <w:textAlignment w:val="center"/>
    </w:pPr>
    <w:rPr>
      <w:rFonts w:ascii="Times New Roman" w:eastAsia="Times New Roman" w:hAnsi="Times New Roman" w:cs="Times New Roman"/>
      <w:sz w:val="24"/>
      <w:szCs w:val="24"/>
      <w:lang w:val="es-EC" w:eastAsia="es-EC"/>
    </w:rPr>
  </w:style>
  <w:style w:type="paragraph" w:customStyle="1" w:styleId="xl74">
    <w:name w:val="xl74"/>
    <w:basedOn w:val="Normal"/>
    <w:uiPriority w:val="99"/>
    <w:rsid w:val="001111AC"/>
    <w:pPr>
      <w:pBdr>
        <w:top w:val="single" w:sz="4" w:space="0" w:color="auto"/>
        <w:left w:val="single" w:sz="4" w:space="0" w:color="auto"/>
        <w:bottom w:val="single" w:sz="4" w:space="0" w:color="auto"/>
        <w:right w:val="single" w:sz="4" w:space="0" w:color="auto"/>
      </w:pBdr>
      <w:shd w:val="clear" w:color="000000" w:fill="FFFF99"/>
      <w:suppressAutoHyphens w:val="0"/>
      <w:spacing w:before="100" w:beforeAutospacing="1" w:after="100" w:afterAutospacing="1" w:line="240" w:lineRule="auto"/>
      <w:textAlignment w:val="center"/>
    </w:pPr>
    <w:rPr>
      <w:rFonts w:ascii="Times New Roman" w:eastAsia="Times New Roman" w:hAnsi="Times New Roman" w:cs="Times New Roman"/>
      <w:sz w:val="24"/>
      <w:szCs w:val="24"/>
      <w:lang w:val="es-EC" w:eastAsia="es-EC"/>
    </w:rPr>
  </w:style>
  <w:style w:type="paragraph" w:customStyle="1" w:styleId="xl75">
    <w:name w:val="xl75"/>
    <w:basedOn w:val="Normal"/>
    <w:uiPriority w:val="99"/>
    <w:rsid w:val="001111AC"/>
    <w:pPr>
      <w:pBdr>
        <w:top w:val="single" w:sz="4" w:space="0" w:color="auto"/>
        <w:left w:val="single" w:sz="4" w:space="0" w:color="auto"/>
        <w:bottom w:val="single" w:sz="4" w:space="0" w:color="auto"/>
        <w:right w:val="single" w:sz="4" w:space="0" w:color="auto"/>
      </w:pBdr>
      <w:shd w:val="clear" w:color="000000" w:fill="FFFF99"/>
      <w:suppressAutoHyphens w:val="0"/>
      <w:spacing w:before="100" w:beforeAutospacing="1" w:after="100" w:afterAutospacing="1" w:line="240" w:lineRule="auto"/>
      <w:textAlignment w:val="center"/>
    </w:pPr>
    <w:rPr>
      <w:rFonts w:ascii="Arial" w:eastAsia="Times New Roman" w:hAnsi="Arial" w:cs="Arial"/>
      <w:color w:val="0000FF"/>
      <w:sz w:val="24"/>
      <w:szCs w:val="24"/>
      <w:u w:val="single"/>
      <w:lang w:val="es-EC" w:eastAsia="es-EC"/>
    </w:rPr>
  </w:style>
  <w:style w:type="paragraph" w:customStyle="1" w:styleId="xl76">
    <w:name w:val="xl76"/>
    <w:basedOn w:val="Normal"/>
    <w:uiPriority w:val="99"/>
    <w:rsid w:val="001111AC"/>
    <w:pPr>
      <w:shd w:val="clear" w:color="000000" w:fill="FFFF99"/>
      <w:suppressAutoHyphens w:val="0"/>
      <w:spacing w:before="100" w:beforeAutospacing="1" w:after="100" w:afterAutospacing="1" w:line="240" w:lineRule="auto"/>
      <w:textAlignment w:val="center"/>
    </w:pPr>
    <w:rPr>
      <w:rFonts w:ascii="Times New Roman" w:eastAsia="Times New Roman" w:hAnsi="Times New Roman" w:cs="Times New Roman"/>
      <w:sz w:val="24"/>
      <w:szCs w:val="24"/>
      <w:lang w:val="es-EC" w:eastAsia="es-EC"/>
    </w:rPr>
  </w:style>
  <w:style w:type="paragraph" w:customStyle="1" w:styleId="xl77">
    <w:name w:val="xl77"/>
    <w:basedOn w:val="Normal"/>
    <w:uiPriority w:val="99"/>
    <w:rsid w:val="001111AC"/>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textAlignment w:val="center"/>
    </w:pPr>
    <w:rPr>
      <w:rFonts w:ascii="Arial" w:eastAsia="Times New Roman" w:hAnsi="Arial" w:cs="Arial"/>
      <w:sz w:val="24"/>
      <w:szCs w:val="24"/>
      <w:lang w:val="es-EC" w:eastAsia="es-EC"/>
    </w:rPr>
  </w:style>
  <w:style w:type="character" w:styleId="Nmerodepgina">
    <w:name w:val="page number"/>
    <w:basedOn w:val="Fuentedeprrafopredeter"/>
    <w:uiPriority w:val="99"/>
    <w:rsid w:val="00ED1C93"/>
  </w:style>
  <w:style w:type="paragraph" w:styleId="Sinespaciado">
    <w:name w:val="No Spacing"/>
    <w:link w:val="SinespaciadoCar"/>
    <w:uiPriority w:val="1"/>
    <w:qFormat/>
    <w:rsid w:val="00E71204"/>
    <w:pPr>
      <w:suppressAutoHyphens/>
    </w:pPr>
    <w:rPr>
      <w:rFonts w:cs="Calibri"/>
      <w:sz w:val="22"/>
      <w:szCs w:val="22"/>
      <w:lang w:val="es-ES" w:eastAsia="ar-SA"/>
    </w:rPr>
  </w:style>
  <w:style w:type="paragraph" w:styleId="NormalWeb">
    <w:name w:val="Normal (Web)"/>
    <w:basedOn w:val="Normal"/>
    <w:uiPriority w:val="99"/>
    <w:rsid w:val="00DF44D9"/>
    <w:pPr>
      <w:widowControl w:val="0"/>
      <w:spacing w:before="280" w:after="280" w:line="240" w:lineRule="auto"/>
    </w:pPr>
    <w:rPr>
      <w:rFonts w:ascii="Times New Roman" w:eastAsia="Arial Unicode MS" w:hAnsi="Times New Roman" w:cs="Times New Roman"/>
      <w:kern w:val="1"/>
      <w:sz w:val="24"/>
      <w:szCs w:val="24"/>
      <w:lang w:val="en-US"/>
    </w:rPr>
  </w:style>
  <w:style w:type="character" w:customStyle="1" w:styleId="SinespaciadoCar">
    <w:name w:val="Sin espaciado Car"/>
    <w:link w:val="Sinespaciado"/>
    <w:uiPriority w:val="1"/>
    <w:locked/>
    <w:rsid w:val="006573D9"/>
    <w:rPr>
      <w:rFonts w:cs="Calibri"/>
      <w:sz w:val="22"/>
      <w:szCs w:val="22"/>
      <w:lang w:val="es-ES" w:eastAsia="ar-SA"/>
    </w:rPr>
  </w:style>
  <w:style w:type="table" w:styleId="Tablaconcuadrcula">
    <w:name w:val="Table Grid"/>
    <w:basedOn w:val="Tablanormal"/>
    <w:locked/>
    <w:rsid w:val="006573D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A5128F"/>
    <w:pPr>
      <w:autoSpaceDE w:val="0"/>
      <w:autoSpaceDN w:val="0"/>
      <w:adjustRightInd w:val="0"/>
    </w:pPr>
    <w:rPr>
      <w:rFonts w:ascii="Times New Roman" w:eastAsia="Times New Roman" w:hAnsi="Times New Roman"/>
      <w:color w:val="000000"/>
      <w:sz w:val="24"/>
      <w:szCs w:val="24"/>
    </w:rPr>
  </w:style>
  <w:style w:type="paragraph" w:styleId="Ttulo">
    <w:name w:val="Title"/>
    <w:basedOn w:val="Normal"/>
    <w:next w:val="Normal"/>
    <w:link w:val="TtuloCar"/>
    <w:qFormat/>
    <w:locked/>
    <w:rsid w:val="00055BD0"/>
    <w:pPr>
      <w:spacing w:before="240" w:after="60" w:line="240" w:lineRule="auto"/>
      <w:jc w:val="center"/>
      <w:outlineLvl w:val="0"/>
    </w:pPr>
    <w:rPr>
      <w:rFonts w:ascii="Cambria" w:eastAsia="Times New Roman" w:hAnsi="Cambria" w:cs="Times New Roman"/>
      <w:b/>
      <w:bCs/>
      <w:kern w:val="28"/>
      <w:sz w:val="32"/>
      <w:szCs w:val="32"/>
    </w:rPr>
  </w:style>
  <w:style w:type="character" w:customStyle="1" w:styleId="TtuloCar">
    <w:name w:val="Título Car"/>
    <w:basedOn w:val="Fuentedeprrafopredeter"/>
    <w:link w:val="Ttulo"/>
    <w:rsid w:val="00055BD0"/>
    <w:rPr>
      <w:rFonts w:ascii="Cambria" w:eastAsia="Times New Roman" w:hAnsi="Cambria"/>
      <w:b/>
      <w:bCs/>
      <w:kern w:val="28"/>
      <w:sz w:val="32"/>
      <w:szCs w:val="32"/>
      <w:lang w:val="es-ES" w:eastAsia="ar-SA"/>
    </w:rPr>
  </w:style>
</w:styles>
</file>

<file path=word/webSettings.xml><?xml version="1.0" encoding="utf-8"?>
<w:webSettings xmlns:r="http://schemas.openxmlformats.org/officeDocument/2006/relationships" xmlns:w="http://schemas.openxmlformats.org/wordprocessingml/2006/main">
  <w:divs>
    <w:div w:id="10493616">
      <w:bodyDiv w:val="1"/>
      <w:marLeft w:val="0"/>
      <w:marRight w:val="0"/>
      <w:marTop w:val="0"/>
      <w:marBottom w:val="0"/>
      <w:divBdr>
        <w:top w:val="none" w:sz="0" w:space="0" w:color="auto"/>
        <w:left w:val="none" w:sz="0" w:space="0" w:color="auto"/>
        <w:bottom w:val="none" w:sz="0" w:space="0" w:color="auto"/>
        <w:right w:val="none" w:sz="0" w:space="0" w:color="auto"/>
      </w:divBdr>
      <w:divsChild>
        <w:div w:id="9333749">
          <w:marLeft w:val="0"/>
          <w:marRight w:val="0"/>
          <w:marTop w:val="0"/>
          <w:marBottom w:val="0"/>
          <w:divBdr>
            <w:top w:val="none" w:sz="0" w:space="0" w:color="auto"/>
            <w:left w:val="none" w:sz="0" w:space="0" w:color="auto"/>
            <w:bottom w:val="none" w:sz="0" w:space="0" w:color="auto"/>
            <w:right w:val="none" w:sz="0" w:space="0" w:color="auto"/>
          </w:divBdr>
        </w:div>
        <w:div w:id="1361009450">
          <w:marLeft w:val="0"/>
          <w:marRight w:val="0"/>
          <w:marTop w:val="0"/>
          <w:marBottom w:val="0"/>
          <w:divBdr>
            <w:top w:val="none" w:sz="0" w:space="0" w:color="auto"/>
            <w:left w:val="none" w:sz="0" w:space="0" w:color="auto"/>
            <w:bottom w:val="none" w:sz="0" w:space="0" w:color="auto"/>
            <w:right w:val="none" w:sz="0" w:space="0" w:color="auto"/>
          </w:divBdr>
        </w:div>
        <w:div w:id="1822960428">
          <w:marLeft w:val="0"/>
          <w:marRight w:val="0"/>
          <w:marTop w:val="0"/>
          <w:marBottom w:val="0"/>
          <w:divBdr>
            <w:top w:val="none" w:sz="0" w:space="0" w:color="auto"/>
            <w:left w:val="none" w:sz="0" w:space="0" w:color="auto"/>
            <w:bottom w:val="none" w:sz="0" w:space="0" w:color="auto"/>
            <w:right w:val="none" w:sz="0" w:space="0" w:color="auto"/>
          </w:divBdr>
        </w:div>
        <w:div w:id="1574973620">
          <w:marLeft w:val="0"/>
          <w:marRight w:val="0"/>
          <w:marTop w:val="0"/>
          <w:marBottom w:val="0"/>
          <w:divBdr>
            <w:top w:val="none" w:sz="0" w:space="0" w:color="auto"/>
            <w:left w:val="none" w:sz="0" w:space="0" w:color="auto"/>
            <w:bottom w:val="none" w:sz="0" w:space="0" w:color="auto"/>
            <w:right w:val="none" w:sz="0" w:space="0" w:color="auto"/>
          </w:divBdr>
        </w:div>
        <w:div w:id="1870678687">
          <w:marLeft w:val="0"/>
          <w:marRight w:val="0"/>
          <w:marTop w:val="0"/>
          <w:marBottom w:val="0"/>
          <w:divBdr>
            <w:top w:val="none" w:sz="0" w:space="0" w:color="auto"/>
            <w:left w:val="none" w:sz="0" w:space="0" w:color="auto"/>
            <w:bottom w:val="none" w:sz="0" w:space="0" w:color="auto"/>
            <w:right w:val="none" w:sz="0" w:space="0" w:color="auto"/>
          </w:divBdr>
        </w:div>
        <w:div w:id="1581671574">
          <w:marLeft w:val="0"/>
          <w:marRight w:val="0"/>
          <w:marTop w:val="0"/>
          <w:marBottom w:val="0"/>
          <w:divBdr>
            <w:top w:val="none" w:sz="0" w:space="0" w:color="auto"/>
            <w:left w:val="none" w:sz="0" w:space="0" w:color="auto"/>
            <w:bottom w:val="none" w:sz="0" w:space="0" w:color="auto"/>
            <w:right w:val="none" w:sz="0" w:space="0" w:color="auto"/>
          </w:divBdr>
        </w:div>
        <w:div w:id="21325209">
          <w:marLeft w:val="0"/>
          <w:marRight w:val="0"/>
          <w:marTop w:val="0"/>
          <w:marBottom w:val="0"/>
          <w:divBdr>
            <w:top w:val="none" w:sz="0" w:space="0" w:color="auto"/>
            <w:left w:val="none" w:sz="0" w:space="0" w:color="auto"/>
            <w:bottom w:val="none" w:sz="0" w:space="0" w:color="auto"/>
            <w:right w:val="none" w:sz="0" w:space="0" w:color="auto"/>
          </w:divBdr>
        </w:div>
        <w:div w:id="1067190663">
          <w:marLeft w:val="0"/>
          <w:marRight w:val="0"/>
          <w:marTop w:val="0"/>
          <w:marBottom w:val="0"/>
          <w:divBdr>
            <w:top w:val="none" w:sz="0" w:space="0" w:color="auto"/>
            <w:left w:val="none" w:sz="0" w:space="0" w:color="auto"/>
            <w:bottom w:val="none" w:sz="0" w:space="0" w:color="auto"/>
            <w:right w:val="none" w:sz="0" w:space="0" w:color="auto"/>
          </w:divBdr>
        </w:div>
        <w:div w:id="428161601">
          <w:marLeft w:val="0"/>
          <w:marRight w:val="0"/>
          <w:marTop w:val="0"/>
          <w:marBottom w:val="0"/>
          <w:divBdr>
            <w:top w:val="none" w:sz="0" w:space="0" w:color="auto"/>
            <w:left w:val="none" w:sz="0" w:space="0" w:color="auto"/>
            <w:bottom w:val="none" w:sz="0" w:space="0" w:color="auto"/>
            <w:right w:val="none" w:sz="0" w:space="0" w:color="auto"/>
          </w:divBdr>
        </w:div>
        <w:div w:id="1827696638">
          <w:marLeft w:val="0"/>
          <w:marRight w:val="0"/>
          <w:marTop w:val="0"/>
          <w:marBottom w:val="0"/>
          <w:divBdr>
            <w:top w:val="none" w:sz="0" w:space="0" w:color="auto"/>
            <w:left w:val="none" w:sz="0" w:space="0" w:color="auto"/>
            <w:bottom w:val="none" w:sz="0" w:space="0" w:color="auto"/>
            <w:right w:val="none" w:sz="0" w:space="0" w:color="auto"/>
          </w:divBdr>
        </w:div>
        <w:div w:id="255018713">
          <w:marLeft w:val="0"/>
          <w:marRight w:val="0"/>
          <w:marTop w:val="0"/>
          <w:marBottom w:val="0"/>
          <w:divBdr>
            <w:top w:val="none" w:sz="0" w:space="0" w:color="auto"/>
            <w:left w:val="none" w:sz="0" w:space="0" w:color="auto"/>
            <w:bottom w:val="none" w:sz="0" w:space="0" w:color="auto"/>
            <w:right w:val="none" w:sz="0" w:space="0" w:color="auto"/>
          </w:divBdr>
        </w:div>
        <w:div w:id="169490753">
          <w:marLeft w:val="0"/>
          <w:marRight w:val="0"/>
          <w:marTop w:val="0"/>
          <w:marBottom w:val="0"/>
          <w:divBdr>
            <w:top w:val="none" w:sz="0" w:space="0" w:color="auto"/>
            <w:left w:val="none" w:sz="0" w:space="0" w:color="auto"/>
            <w:bottom w:val="none" w:sz="0" w:space="0" w:color="auto"/>
            <w:right w:val="none" w:sz="0" w:space="0" w:color="auto"/>
          </w:divBdr>
        </w:div>
        <w:div w:id="214705677">
          <w:marLeft w:val="0"/>
          <w:marRight w:val="0"/>
          <w:marTop w:val="0"/>
          <w:marBottom w:val="0"/>
          <w:divBdr>
            <w:top w:val="none" w:sz="0" w:space="0" w:color="auto"/>
            <w:left w:val="none" w:sz="0" w:space="0" w:color="auto"/>
            <w:bottom w:val="none" w:sz="0" w:space="0" w:color="auto"/>
            <w:right w:val="none" w:sz="0" w:space="0" w:color="auto"/>
          </w:divBdr>
        </w:div>
        <w:div w:id="1448962857">
          <w:marLeft w:val="0"/>
          <w:marRight w:val="0"/>
          <w:marTop w:val="0"/>
          <w:marBottom w:val="0"/>
          <w:divBdr>
            <w:top w:val="none" w:sz="0" w:space="0" w:color="auto"/>
            <w:left w:val="none" w:sz="0" w:space="0" w:color="auto"/>
            <w:bottom w:val="none" w:sz="0" w:space="0" w:color="auto"/>
            <w:right w:val="none" w:sz="0" w:space="0" w:color="auto"/>
          </w:divBdr>
        </w:div>
        <w:div w:id="967710370">
          <w:marLeft w:val="0"/>
          <w:marRight w:val="0"/>
          <w:marTop w:val="0"/>
          <w:marBottom w:val="0"/>
          <w:divBdr>
            <w:top w:val="none" w:sz="0" w:space="0" w:color="auto"/>
            <w:left w:val="none" w:sz="0" w:space="0" w:color="auto"/>
            <w:bottom w:val="none" w:sz="0" w:space="0" w:color="auto"/>
            <w:right w:val="none" w:sz="0" w:space="0" w:color="auto"/>
          </w:divBdr>
        </w:div>
        <w:div w:id="1264457087">
          <w:marLeft w:val="0"/>
          <w:marRight w:val="0"/>
          <w:marTop w:val="0"/>
          <w:marBottom w:val="0"/>
          <w:divBdr>
            <w:top w:val="none" w:sz="0" w:space="0" w:color="auto"/>
            <w:left w:val="none" w:sz="0" w:space="0" w:color="auto"/>
            <w:bottom w:val="none" w:sz="0" w:space="0" w:color="auto"/>
            <w:right w:val="none" w:sz="0" w:space="0" w:color="auto"/>
          </w:divBdr>
        </w:div>
        <w:div w:id="1219365461">
          <w:marLeft w:val="0"/>
          <w:marRight w:val="0"/>
          <w:marTop w:val="0"/>
          <w:marBottom w:val="0"/>
          <w:divBdr>
            <w:top w:val="none" w:sz="0" w:space="0" w:color="auto"/>
            <w:left w:val="none" w:sz="0" w:space="0" w:color="auto"/>
            <w:bottom w:val="none" w:sz="0" w:space="0" w:color="auto"/>
            <w:right w:val="none" w:sz="0" w:space="0" w:color="auto"/>
          </w:divBdr>
        </w:div>
        <w:div w:id="1885092819">
          <w:marLeft w:val="0"/>
          <w:marRight w:val="0"/>
          <w:marTop w:val="0"/>
          <w:marBottom w:val="0"/>
          <w:divBdr>
            <w:top w:val="none" w:sz="0" w:space="0" w:color="auto"/>
            <w:left w:val="none" w:sz="0" w:space="0" w:color="auto"/>
            <w:bottom w:val="none" w:sz="0" w:space="0" w:color="auto"/>
            <w:right w:val="none" w:sz="0" w:space="0" w:color="auto"/>
          </w:divBdr>
        </w:div>
        <w:div w:id="461462743">
          <w:marLeft w:val="0"/>
          <w:marRight w:val="0"/>
          <w:marTop w:val="0"/>
          <w:marBottom w:val="0"/>
          <w:divBdr>
            <w:top w:val="none" w:sz="0" w:space="0" w:color="auto"/>
            <w:left w:val="none" w:sz="0" w:space="0" w:color="auto"/>
            <w:bottom w:val="none" w:sz="0" w:space="0" w:color="auto"/>
            <w:right w:val="none" w:sz="0" w:space="0" w:color="auto"/>
          </w:divBdr>
        </w:div>
        <w:div w:id="1159076212">
          <w:marLeft w:val="0"/>
          <w:marRight w:val="0"/>
          <w:marTop w:val="0"/>
          <w:marBottom w:val="0"/>
          <w:divBdr>
            <w:top w:val="none" w:sz="0" w:space="0" w:color="auto"/>
            <w:left w:val="none" w:sz="0" w:space="0" w:color="auto"/>
            <w:bottom w:val="none" w:sz="0" w:space="0" w:color="auto"/>
            <w:right w:val="none" w:sz="0" w:space="0" w:color="auto"/>
          </w:divBdr>
        </w:div>
        <w:div w:id="14885511">
          <w:marLeft w:val="0"/>
          <w:marRight w:val="0"/>
          <w:marTop w:val="0"/>
          <w:marBottom w:val="0"/>
          <w:divBdr>
            <w:top w:val="none" w:sz="0" w:space="0" w:color="auto"/>
            <w:left w:val="none" w:sz="0" w:space="0" w:color="auto"/>
            <w:bottom w:val="none" w:sz="0" w:space="0" w:color="auto"/>
            <w:right w:val="none" w:sz="0" w:space="0" w:color="auto"/>
          </w:divBdr>
        </w:div>
        <w:div w:id="733894446">
          <w:marLeft w:val="0"/>
          <w:marRight w:val="0"/>
          <w:marTop w:val="0"/>
          <w:marBottom w:val="0"/>
          <w:divBdr>
            <w:top w:val="none" w:sz="0" w:space="0" w:color="auto"/>
            <w:left w:val="none" w:sz="0" w:space="0" w:color="auto"/>
            <w:bottom w:val="none" w:sz="0" w:space="0" w:color="auto"/>
            <w:right w:val="none" w:sz="0" w:space="0" w:color="auto"/>
          </w:divBdr>
        </w:div>
        <w:div w:id="315260654">
          <w:marLeft w:val="0"/>
          <w:marRight w:val="0"/>
          <w:marTop w:val="0"/>
          <w:marBottom w:val="0"/>
          <w:divBdr>
            <w:top w:val="none" w:sz="0" w:space="0" w:color="auto"/>
            <w:left w:val="none" w:sz="0" w:space="0" w:color="auto"/>
            <w:bottom w:val="none" w:sz="0" w:space="0" w:color="auto"/>
            <w:right w:val="none" w:sz="0" w:space="0" w:color="auto"/>
          </w:divBdr>
        </w:div>
        <w:div w:id="360322880">
          <w:marLeft w:val="0"/>
          <w:marRight w:val="0"/>
          <w:marTop w:val="0"/>
          <w:marBottom w:val="0"/>
          <w:divBdr>
            <w:top w:val="none" w:sz="0" w:space="0" w:color="auto"/>
            <w:left w:val="none" w:sz="0" w:space="0" w:color="auto"/>
            <w:bottom w:val="none" w:sz="0" w:space="0" w:color="auto"/>
            <w:right w:val="none" w:sz="0" w:space="0" w:color="auto"/>
          </w:divBdr>
        </w:div>
        <w:div w:id="2048673084">
          <w:marLeft w:val="0"/>
          <w:marRight w:val="0"/>
          <w:marTop w:val="0"/>
          <w:marBottom w:val="0"/>
          <w:divBdr>
            <w:top w:val="none" w:sz="0" w:space="0" w:color="auto"/>
            <w:left w:val="none" w:sz="0" w:space="0" w:color="auto"/>
            <w:bottom w:val="none" w:sz="0" w:space="0" w:color="auto"/>
            <w:right w:val="none" w:sz="0" w:space="0" w:color="auto"/>
          </w:divBdr>
        </w:div>
        <w:div w:id="439955689">
          <w:marLeft w:val="0"/>
          <w:marRight w:val="0"/>
          <w:marTop w:val="0"/>
          <w:marBottom w:val="0"/>
          <w:divBdr>
            <w:top w:val="none" w:sz="0" w:space="0" w:color="auto"/>
            <w:left w:val="none" w:sz="0" w:space="0" w:color="auto"/>
            <w:bottom w:val="none" w:sz="0" w:space="0" w:color="auto"/>
            <w:right w:val="none" w:sz="0" w:space="0" w:color="auto"/>
          </w:divBdr>
        </w:div>
        <w:div w:id="1950427029">
          <w:marLeft w:val="0"/>
          <w:marRight w:val="0"/>
          <w:marTop w:val="0"/>
          <w:marBottom w:val="0"/>
          <w:divBdr>
            <w:top w:val="none" w:sz="0" w:space="0" w:color="auto"/>
            <w:left w:val="none" w:sz="0" w:space="0" w:color="auto"/>
            <w:bottom w:val="none" w:sz="0" w:space="0" w:color="auto"/>
            <w:right w:val="none" w:sz="0" w:space="0" w:color="auto"/>
          </w:divBdr>
        </w:div>
        <w:div w:id="326129025">
          <w:marLeft w:val="0"/>
          <w:marRight w:val="0"/>
          <w:marTop w:val="0"/>
          <w:marBottom w:val="0"/>
          <w:divBdr>
            <w:top w:val="none" w:sz="0" w:space="0" w:color="auto"/>
            <w:left w:val="none" w:sz="0" w:space="0" w:color="auto"/>
            <w:bottom w:val="none" w:sz="0" w:space="0" w:color="auto"/>
            <w:right w:val="none" w:sz="0" w:space="0" w:color="auto"/>
          </w:divBdr>
        </w:div>
        <w:div w:id="1483886840">
          <w:marLeft w:val="0"/>
          <w:marRight w:val="0"/>
          <w:marTop w:val="0"/>
          <w:marBottom w:val="0"/>
          <w:divBdr>
            <w:top w:val="none" w:sz="0" w:space="0" w:color="auto"/>
            <w:left w:val="none" w:sz="0" w:space="0" w:color="auto"/>
            <w:bottom w:val="none" w:sz="0" w:space="0" w:color="auto"/>
            <w:right w:val="none" w:sz="0" w:space="0" w:color="auto"/>
          </w:divBdr>
        </w:div>
        <w:div w:id="1313606733">
          <w:marLeft w:val="0"/>
          <w:marRight w:val="0"/>
          <w:marTop w:val="0"/>
          <w:marBottom w:val="0"/>
          <w:divBdr>
            <w:top w:val="none" w:sz="0" w:space="0" w:color="auto"/>
            <w:left w:val="none" w:sz="0" w:space="0" w:color="auto"/>
            <w:bottom w:val="none" w:sz="0" w:space="0" w:color="auto"/>
            <w:right w:val="none" w:sz="0" w:space="0" w:color="auto"/>
          </w:divBdr>
        </w:div>
        <w:div w:id="1700886522">
          <w:marLeft w:val="0"/>
          <w:marRight w:val="0"/>
          <w:marTop w:val="0"/>
          <w:marBottom w:val="0"/>
          <w:divBdr>
            <w:top w:val="none" w:sz="0" w:space="0" w:color="auto"/>
            <w:left w:val="none" w:sz="0" w:space="0" w:color="auto"/>
            <w:bottom w:val="none" w:sz="0" w:space="0" w:color="auto"/>
            <w:right w:val="none" w:sz="0" w:space="0" w:color="auto"/>
          </w:divBdr>
        </w:div>
        <w:div w:id="1399747062">
          <w:marLeft w:val="0"/>
          <w:marRight w:val="0"/>
          <w:marTop w:val="0"/>
          <w:marBottom w:val="0"/>
          <w:divBdr>
            <w:top w:val="none" w:sz="0" w:space="0" w:color="auto"/>
            <w:left w:val="none" w:sz="0" w:space="0" w:color="auto"/>
            <w:bottom w:val="none" w:sz="0" w:space="0" w:color="auto"/>
            <w:right w:val="none" w:sz="0" w:space="0" w:color="auto"/>
          </w:divBdr>
        </w:div>
        <w:div w:id="303121827">
          <w:marLeft w:val="0"/>
          <w:marRight w:val="0"/>
          <w:marTop w:val="0"/>
          <w:marBottom w:val="0"/>
          <w:divBdr>
            <w:top w:val="none" w:sz="0" w:space="0" w:color="auto"/>
            <w:left w:val="none" w:sz="0" w:space="0" w:color="auto"/>
            <w:bottom w:val="none" w:sz="0" w:space="0" w:color="auto"/>
            <w:right w:val="none" w:sz="0" w:space="0" w:color="auto"/>
          </w:divBdr>
        </w:div>
        <w:div w:id="454301586">
          <w:marLeft w:val="0"/>
          <w:marRight w:val="0"/>
          <w:marTop w:val="0"/>
          <w:marBottom w:val="0"/>
          <w:divBdr>
            <w:top w:val="none" w:sz="0" w:space="0" w:color="auto"/>
            <w:left w:val="none" w:sz="0" w:space="0" w:color="auto"/>
            <w:bottom w:val="none" w:sz="0" w:space="0" w:color="auto"/>
            <w:right w:val="none" w:sz="0" w:space="0" w:color="auto"/>
          </w:divBdr>
        </w:div>
        <w:div w:id="1007443050">
          <w:marLeft w:val="0"/>
          <w:marRight w:val="0"/>
          <w:marTop w:val="0"/>
          <w:marBottom w:val="0"/>
          <w:divBdr>
            <w:top w:val="none" w:sz="0" w:space="0" w:color="auto"/>
            <w:left w:val="none" w:sz="0" w:space="0" w:color="auto"/>
            <w:bottom w:val="none" w:sz="0" w:space="0" w:color="auto"/>
            <w:right w:val="none" w:sz="0" w:space="0" w:color="auto"/>
          </w:divBdr>
        </w:div>
        <w:div w:id="1905212312">
          <w:marLeft w:val="0"/>
          <w:marRight w:val="0"/>
          <w:marTop w:val="0"/>
          <w:marBottom w:val="0"/>
          <w:divBdr>
            <w:top w:val="none" w:sz="0" w:space="0" w:color="auto"/>
            <w:left w:val="none" w:sz="0" w:space="0" w:color="auto"/>
            <w:bottom w:val="none" w:sz="0" w:space="0" w:color="auto"/>
            <w:right w:val="none" w:sz="0" w:space="0" w:color="auto"/>
          </w:divBdr>
        </w:div>
        <w:div w:id="1497308019">
          <w:marLeft w:val="0"/>
          <w:marRight w:val="0"/>
          <w:marTop w:val="0"/>
          <w:marBottom w:val="0"/>
          <w:divBdr>
            <w:top w:val="none" w:sz="0" w:space="0" w:color="auto"/>
            <w:left w:val="none" w:sz="0" w:space="0" w:color="auto"/>
            <w:bottom w:val="none" w:sz="0" w:space="0" w:color="auto"/>
            <w:right w:val="none" w:sz="0" w:space="0" w:color="auto"/>
          </w:divBdr>
        </w:div>
        <w:div w:id="150681427">
          <w:marLeft w:val="0"/>
          <w:marRight w:val="0"/>
          <w:marTop w:val="0"/>
          <w:marBottom w:val="0"/>
          <w:divBdr>
            <w:top w:val="none" w:sz="0" w:space="0" w:color="auto"/>
            <w:left w:val="none" w:sz="0" w:space="0" w:color="auto"/>
            <w:bottom w:val="none" w:sz="0" w:space="0" w:color="auto"/>
            <w:right w:val="none" w:sz="0" w:space="0" w:color="auto"/>
          </w:divBdr>
        </w:div>
        <w:div w:id="1961566928">
          <w:marLeft w:val="0"/>
          <w:marRight w:val="0"/>
          <w:marTop w:val="0"/>
          <w:marBottom w:val="0"/>
          <w:divBdr>
            <w:top w:val="none" w:sz="0" w:space="0" w:color="auto"/>
            <w:left w:val="none" w:sz="0" w:space="0" w:color="auto"/>
            <w:bottom w:val="none" w:sz="0" w:space="0" w:color="auto"/>
            <w:right w:val="none" w:sz="0" w:space="0" w:color="auto"/>
          </w:divBdr>
        </w:div>
        <w:div w:id="157811240">
          <w:marLeft w:val="0"/>
          <w:marRight w:val="0"/>
          <w:marTop w:val="0"/>
          <w:marBottom w:val="0"/>
          <w:divBdr>
            <w:top w:val="none" w:sz="0" w:space="0" w:color="auto"/>
            <w:left w:val="none" w:sz="0" w:space="0" w:color="auto"/>
            <w:bottom w:val="none" w:sz="0" w:space="0" w:color="auto"/>
            <w:right w:val="none" w:sz="0" w:space="0" w:color="auto"/>
          </w:divBdr>
        </w:div>
        <w:div w:id="885219952">
          <w:marLeft w:val="0"/>
          <w:marRight w:val="0"/>
          <w:marTop w:val="0"/>
          <w:marBottom w:val="0"/>
          <w:divBdr>
            <w:top w:val="none" w:sz="0" w:space="0" w:color="auto"/>
            <w:left w:val="none" w:sz="0" w:space="0" w:color="auto"/>
            <w:bottom w:val="none" w:sz="0" w:space="0" w:color="auto"/>
            <w:right w:val="none" w:sz="0" w:space="0" w:color="auto"/>
          </w:divBdr>
        </w:div>
        <w:div w:id="317076233">
          <w:marLeft w:val="0"/>
          <w:marRight w:val="0"/>
          <w:marTop w:val="0"/>
          <w:marBottom w:val="0"/>
          <w:divBdr>
            <w:top w:val="none" w:sz="0" w:space="0" w:color="auto"/>
            <w:left w:val="none" w:sz="0" w:space="0" w:color="auto"/>
            <w:bottom w:val="none" w:sz="0" w:space="0" w:color="auto"/>
            <w:right w:val="none" w:sz="0" w:space="0" w:color="auto"/>
          </w:divBdr>
        </w:div>
        <w:div w:id="2076733402">
          <w:marLeft w:val="0"/>
          <w:marRight w:val="0"/>
          <w:marTop w:val="0"/>
          <w:marBottom w:val="0"/>
          <w:divBdr>
            <w:top w:val="none" w:sz="0" w:space="0" w:color="auto"/>
            <w:left w:val="none" w:sz="0" w:space="0" w:color="auto"/>
            <w:bottom w:val="none" w:sz="0" w:space="0" w:color="auto"/>
            <w:right w:val="none" w:sz="0" w:space="0" w:color="auto"/>
          </w:divBdr>
        </w:div>
        <w:div w:id="931473352">
          <w:marLeft w:val="0"/>
          <w:marRight w:val="0"/>
          <w:marTop w:val="0"/>
          <w:marBottom w:val="0"/>
          <w:divBdr>
            <w:top w:val="none" w:sz="0" w:space="0" w:color="auto"/>
            <w:left w:val="none" w:sz="0" w:space="0" w:color="auto"/>
            <w:bottom w:val="none" w:sz="0" w:space="0" w:color="auto"/>
            <w:right w:val="none" w:sz="0" w:space="0" w:color="auto"/>
          </w:divBdr>
        </w:div>
        <w:div w:id="1088187294">
          <w:marLeft w:val="0"/>
          <w:marRight w:val="0"/>
          <w:marTop w:val="0"/>
          <w:marBottom w:val="0"/>
          <w:divBdr>
            <w:top w:val="none" w:sz="0" w:space="0" w:color="auto"/>
            <w:left w:val="none" w:sz="0" w:space="0" w:color="auto"/>
            <w:bottom w:val="none" w:sz="0" w:space="0" w:color="auto"/>
            <w:right w:val="none" w:sz="0" w:space="0" w:color="auto"/>
          </w:divBdr>
        </w:div>
        <w:div w:id="729811497">
          <w:marLeft w:val="0"/>
          <w:marRight w:val="0"/>
          <w:marTop w:val="0"/>
          <w:marBottom w:val="0"/>
          <w:divBdr>
            <w:top w:val="none" w:sz="0" w:space="0" w:color="auto"/>
            <w:left w:val="none" w:sz="0" w:space="0" w:color="auto"/>
            <w:bottom w:val="none" w:sz="0" w:space="0" w:color="auto"/>
            <w:right w:val="none" w:sz="0" w:space="0" w:color="auto"/>
          </w:divBdr>
        </w:div>
        <w:div w:id="1397780804">
          <w:marLeft w:val="0"/>
          <w:marRight w:val="0"/>
          <w:marTop w:val="0"/>
          <w:marBottom w:val="0"/>
          <w:divBdr>
            <w:top w:val="none" w:sz="0" w:space="0" w:color="auto"/>
            <w:left w:val="none" w:sz="0" w:space="0" w:color="auto"/>
            <w:bottom w:val="none" w:sz="0" w:space="0" w:color="auto"/>
            <w:right w:val="none" w:sz="0" w:space="0" w:color="auto"/>
          </w:divBdr>
        </w:div>
        <w:div w:id="1527527383">
          <w:marLeft w:val="0"/>
          <w:marRight w:val="0"/>
          <w:marTop w:val="0"/>
          <w:marBottom w:val="0"/>
          <w:divBdr>
            <w:top w:val="none" w:sz="0" w:space="0" w:color="auto"/>
            <w:left w:val="none" w:sz="0" w:space="0" w:color="auto"/>
            <w:bottom w:val="none" w:sz="0" w:space="0" w:color="auto"/>
            <w:right w:val="none" w:sz="0" w:space="0" w:color="auto"/>
          </w:divBdr>
        </w:div>
        <w:div w:id="1558860453">
          <w:marLeft w:val="0"/>
          <w:marRight w:val="0"/>
          <w:marTop w:val="0"/>
          <w:marBottom w:val="0"/>
          <w:divBdr>
            <w:top w:val="none" w:sz="0" w:space="0" w:color="auto"/>
            <w:left w:val="none" w:sz="0" w:space="0" w:color="auto"/>
            <w:bottom w:val="none" w:sz="0" w:space="0" w:color="auto"/>
            <w:right w:val="none" w:sz="0" w:space="0" w:color="auto"/>
          </w:divBdr>
        </w:div>
        <w:div w:id="385951179">
          <w:marLeft w:val="0"/>
          <w:marRight w:val="0"/>
          <w:marTop w:val="0"/>
          <w:marBottom w:val="0"/>
          <w:divBdr>
            <w:top w:val="none" w:sz="0" w:space="0" w:color="auto"/>
            <w:left w:val="none" w:sz="0" w:space="0" w:color="auto"/>
            <w:bottom w:val="none" w:sz="0" w:space="0" w:color="auto"/>
            <w:right w:val="none" w:sz="0" w:space="0" w:color="auto"/>
          </w:divBdr>
        </w:div>
        <w:div w:id="8026797">
          <w:marLeft w:val="0"/>
          <w:marRight w:val="0"/>
          <w:marTop w:val="0"/>
          <w:marBottom w:val="0"/>
          <w:divBdr>
            <w:top w:val="none" w:sz="0" w:space="0" w:color="auto"/>
            <w:left w:val="none" w:sz="0" w:space="0" w:color="auto"/>
            <w:bottom w:val="none" w:sz="0" w:space="0" w:color="auto"/>
            <w:right w:val="none" w:sz="0" w:space="0" w:color="auto"/>
          </w:divBdr>
        </w:div>
        <w:div w:id="1847791515">
          <w:marLeft w:val="0"/>
          <w:marRight w:val="0"/>
          <w:marTop w:val="0"/>
          <w:marBottom w:val="0"/>
          <w:divBdr>
            <w:top w:val="none" w:sz="0" w:space="0" w:color="auto"/>
            <w:left w:val="none" w:sz="0" w:space="0" w:color="auto"/>
            <w:bottom w:val="none" w:sz="0" w:space="0" w:color="auto"/>
            <w:right w:val="none" w:sz="0" w:space="0" w:color="auto"/>
          </w:divBdr>
        </w:div>
        <w:div w:id="750004733">
          <w:marLeft w:val="0"/>
          <w:marRight w:val="0"/>
          <w:marTop w:val="0"/>
          <w:marBottom w:val="0"/>
          <w:divBdr>
            <w:top w:val="none" w:sz="0" w:space="0" w:color="auto"/>
            <w:left w:val="none" w:sz="0" w:space="0" w:color="auto"/>
            <w:bottom w:val="none" w:sz="0" w:space="0" w:color="auto"/>
            <w:right w:val="none" w:sz="0" w:space="0" w:color="auto"/>
          </w:divBdr>
        </w:div>
        <w:div w:id="1623489658">
          <w:marLeft w:val="0"/>
          <w:marRight w:val="0"/>
          <w:marTop w:val="0"/>
          <w:marBottom w:val="0"/>
          <w:divBdr>
            <w:top w:val="none" w:sz="0" w:space="0" w:color="auto"/>
            <w:left w:val="none" w:sz="0" w:space="0" w:color="auto"/>
            <w:bottom w:val="none" w:sz="0" w:space="0" w:color="auto"/>
            <w:right w:val="none" w:sz="0" w:space="0" w:color="auto"/>
          </w:divBdr>
        </w:div>
        <w:div w:id="1910965855">
          <w:marLeft w:val="0"/>
          <w:marRight w:val="0"/>
          <w:marTop w:val="0"/>
          <w:marBottom w:val="0"/>
          <w:divBdr>
            <w:top w:val="none" w:sz="0" w:space="0" w:color="auto"/>
            <w:left w:val="none" w:sz="0" w:space="0" w:color="auto"/>
            <w:bottom w:val="none" w:sz="0" w:space="0" w:color="auto"/>
            <w:right w:val="none" w:sz="0" w:space="0" w:color="auto"/>
          </w:divBdr>
        </w:div>
        <w:div w:id="106658113">
          <w:marLeft w:val="0"/>
          <w:marRight w:val="0"/>
          <w:marTop w:val="0"/>
          <w:marBottom w:val="0"/>
          <w:divBdr>
            <w:top w:val="none" w:sz="0" w:space="0" w:color="auto"/>
            <w:left w:val="none" w:sz="0" w:space="0" w:color="auto"/>
            <w:bottom w:val="none" w:sz="0" w:space="0" w:color="auto"/>
            <w:right w:val="none" w:sz="0" w:space="0" w:color="auto"/>
          </w:divBdr>
        </w:div>
        <w:div w:id="1556774801">
          <w:marLeft w:val="0"/>
          <w:marRight w:val="0"/>
          <w:marTop w:val="0"/>
          <w:marBottom w:val="0"/>
          <w:divBdr>
            <w:top w:val="none" w:sz="0" w:space="0" w:color="auto"/>
            <w:left w:val="none" w:sz="0" w:space="0" w:color="auto"/>
            <w:bottom w:val="none" w:sz="0" w:space="0" w:color="auto"/>
            <w:right w:val="none" w:sz="0" w:space="0" w:color="auto"/>
          </w:divBdr>
        </w:div>
        <w:div w:id="366225505">
          <w:marLeft w:val="0"/>
          <w:marRight w:val="0"/>
          <w:marTop w:val="0"/>
          <w:marBottom w:val="0"/>
          <w:divBdr>
            <w:top w:val="none" w:sz="0" w:space="0" w:color="auto"/>
            <w:left w:val="none" w:sz="0" w:space="0" w:color="auto"/>
            <w:bottom w:val="none" w:sz="0" w:space="0" w:color="auto"/>
            <w:right w:val="none" w:sz="0" w:space="0" w:color="auto"/>
          </w:divBdr>
        </w:div>
        <w:div w:id="617300590">
          <w:marLeft w:val="0"/>
          <w:marRight w:val="0"/>
          <w:marTop w:val="0"/>
          <w:marBottom w:val="0"/>
          <w:divBdr>
            <w:top w:val="none" w:sz="0" w:space="0" w:color="auto"/>
            <w:left w:val="none" w:sz="0" w:space="0" w:color="auto"/>
            <w:bottom w:val="none" w:sz="0" w:space="0" w:color="auto"/>
            <w:right w:val="none" w:sz="0" w:space="0" w:color="auto"/>
          </w:divBdr>
        </w:div>
        <w:div w:id="375353187">
          <w:marLeft w:val="0"/>
          <w:marRight w:val="0"/>
          <w:marTop w:val="0"/>
          <w:marBottom w:val="0"/>
          <w:divBdr>
            <w:top w:val="none" w:sz="0" w:space="0" w:color="auto"/>
            <w:left w:val="none" w:sz="0" w:space="0" w:color="auto"/>
            <w:bottom w:val="none" w:sz="0" w:space="0" w:color="auto"/>
            <w:right w:val="none" w:sz="0" w:space="0" w:color="auto"/>
          </w:divBdr>
        </w:div>
        <w:div w:id="1308634817">
          <w:marLeft w:val="0"/>
          <w:marRight w:val="0"/>
          <w:marTop w:val="0"/>
          <w:marBottom w:val="0"/>
          <w:divBdr>
            <w:top w:val="none" w:sz="0" w:space="0" w:color="auto"/>
            <w:left w:val="none" w:sz="0" w:space="0" w:color="auto"/>
            <w:bottom w:val="none" w:sz="0" w:space="0" w:color="auto"/>
            <w:right w:val="none" w:sz="0" w:space="0" w:color="auto"/>
          </w:divBdr>
        </w:div>
        <w:div w:id="909266534">
          <w:marLeft w:val="0"/>
          <w:marRight w:val="0"/>
          <w:marTop w:val="0"/>
          <w:marBottom w:val="0"/>
          <w:divBdr>
            <w:top w:val="none" w:sz="0" w:space="0" w:color="auto"/>
            <w:left w:val="none" w:sz="0" w:space="0" w:color="auto"/>
            <w:bottom w:val="none" w:sz="0" w:space="0" w:color="auto"/>
            <w:right w:val="none" w:sz="0" w:space="0" w:color="auto"/>
          </w:divBdr>
        </w:div>
        <w:div w:id="891430512">
          <w:marLeft w:val="0"/>
          <w:marRight w:val="0"/>
          <w:marTop w:val="0"/>
          <w:marBottom w:val="0"/>
          <w:divBdr>
            <w:top w:val="none" w:sz="0" w:space="0" w:color="auto"/>
            <w:left w:val="none" w:sz="0" w:space="0" w:color="auto"/>
            <w:bottom w:val="none" w:sz="0" w:space="0" w:color="auto"/>
            <w:right w:val="none" w:sz="0" w:space="0" w:color="auto"/>
          </w:divBdr>
        </w:div>
        <w:div w:id="466893701">
          <w:marLeft w:val="0"/>
          <w:marRight w:val="0"/>
          <w:marTop w:val="0"/>
          <w:marBottom w:val="0"/>
          <w:divBdr>
            <w:top w:val="none" w:sz="0" w:space="0" w:color="auto"/>
            <w:left w:val="none" w:sz="0" w:space="0" w:color="auto"/>
            <w:bottom w:val="none" w:sz="0" w:space="0" w:color="auto"/>
            <w:right w:val="none" w:sz="0" w:space="0" w:color="auto"/>
          </w:divBdr>
        </w:div>
        <w:div w:id="1881238883">
          <w:marLeft w:val="0"/>
          <w:marRight w:val="0"/>
          <w:marTop w:val="0"/>
          <w:marBottom w:val="0"/>
          <w:divBdr>
            <w:top w:val="none" w:sz="0" w:space="0" w:color="auto"/>
            <w:left w:val="none" w:sz="0" w:space="0" w:color="auto"/>
            <w:bottom w:val="none" w:sz="0" w:space="0" w:color="auto"/>
            <w:right w:val="none" w:sz="0" w:space="0" w:color="auto"/>
          </w:divBdr>
        </w:div>
        <w:div w:id="127360278">
          <w:marLeft w:val="0"/>
          <w:marRight w:val="0"/>
          <w:marTop w:val="0"/>
          <w:marBottom w:val="0"/>
          <w:divBdr>
            <w:top w:val="none" w:sz="0" w:space="0" w:color="auto"/>
            <w:left w:val="none" w:sz="0" w:space="0" w:color="auto"/>
            <w:bottom w:val="none" w:sz="0" w:space="0" w:color="auto"/>
            <w:right w:val="none" w:sz="0" w:space="0" w:color="auto"/>
          </w:divBdr>
        </w:div>
        <w:div w:id="1100953292">
          <w:marLeft w:val="0"/>
          <w:marRight w:val="0"/>
          <w:marTop w:val="0"/>
          <w:marBottom w:val="0"/>
          <w:divBdr>
            <w:top w:val="none" w:sz="0" w:space="0" w:color="auto"/>
            <w:left w:val="none" w:sz="0" w:space="0" w:color="auto"/>
            <w:bottom w:val="none" w:sz="0" w:space="0" w:color="auto"/>
            <w:right w:val="none" w:sz="0" w:space="0" w:color="auto"/>
          </w:divBdr>
        </w:div>
        <w:div w:id="1148327632">
          <w:marLeft w:val="0"/>
          <w:marRight w:val="0"/>
          <w:marTop w:val="0"/>
          <w:marBottom w:val="0"/>
          <w:divBdr>
            <w:top w:val="none" w:sz="0" w:space="0" w:color="auto"/>
            <w:left w:val="none" w:sz="0" w:space="0" w:color="auto"/>
            <w:bottom w:val="none" w:sz="0" w:space="0" w:color="auto"/>
            <w:right w:val="none" w:sz="0" w:space="0" w:color="auto"/>
          </w:divBdr>
        </w:div>
        <w:div w:id="641885440">
          <w:marLeft w:val="0"/>
          <w:marRight w:val="0"/>
          <w:marTop w:val="0"/>
          <w:marBottom w:val="0"/>
          <w:divBdr>
            <w:top w:val="none" w:sz="0" w:space="0" w:color="auto"/>
            <w:left w:val="none" w:sz="0" w:space="0" w:color="auto"/>
            <w:bottom w:val="none" w:sz="0" w:space="0" w:color="auto"/>
            <w:right w:val="none" w:sz="0" w:space="0" w:color="auto"/>
          </w:divBdr>
        </w:div>
        <w:div w:id="1191531061">
          <w:marLeft w:val="0"/>
          <w:marRight w:val="0"/>
          <w:marTop w:val="0"/>
          <w:marBottom w:val="0"/>
          <w:divBdr>
            <w:top w:val="none" w:sz="0" w:space="0" w:color="auto"/>
            <w:left w:val="none" w:sz="0" w:space="0" w:color="auto"/>
            <w:bottom w:val="none" w:sz="0" w:space="0" w:color="auto"/>
            <w:right w:val="none" w:sz="0" w:space="0" w:color="auto"/>
          </w:divBdr>
        </w:div>
        <w:div w:id="1496145112">
          <w:marLeft w:val="0"/>
          <w:marRight w:val="0"/>
          <w:marTop w:val="0"/>
          <w:marBottom w:val="0"/>
          <w:divBdr>
            <w:top w:val="none" w:sz="0" w:space="0" w:color="auto"/>
            <w:left w:val="none" w:sz="0" w:space="0" w:color="auto"/>
            <w:bottom w:val="none" w:sz="0" w:space="0" w:color="auto"/>
            <w:right w:val="none" w:sz="0" w:space="0" w:color="auto"/>
          </w:divBdr>
        </w:div>
        <w:div w:id="1729961999">
          <w:marLeft w:val="0"/>
          <w:marRight w:val="0"/>
          <w:marTop w:val="0"/>
          <w:marBottom w:val="0"/>
          <w:divBdr>
            <w:top w:val="none" w:sz="0" w:space="0" w:color="auto"/>
            <w:left w:val="none" w:sz="0" w:space="0" w:color="auto"/>
            <w:bottom w:val="none" w:sz="0" w:space="0" w:color="auto"/>
            <w:right w:val="none" w:sz="0" w:space="0" w:color="auto"/>
          </w:divBdr>
        </w:div>
        <w:div w:id="1627930313">
          <w:marLeft w:val="0"/>
          <w:marRight w:val="0"/>
          <w:marTop w:val="0"/>
          <w:marBottom w:val="0"/>
          <w:divBdr>
            <w:top w:val="none" w:sz="0" w:space="0" w:color="auto"/>
            <w:left w:val="none" w:sz="0" w:space="0" w:color="auto"/>
            <w:bottom w:val="none" w:sz="0" w:space="0" w:color="auto"/>
            <w:right w:val="none" w:sz="0" w:space="0" w:color="auto"/>
          </w:divBdr>
        </w:div>
        <w:div w:id="1329405764">
          <w:marLeft w:val="0"/>
          <w:marRight w:val="0"/>
          <w:marTop w:val="0"/>
          <w:marBottom w:val="0"/>
          <w:divBdr>
            <w:top w:val="none" w:sz="0" w:space="0" w:color="auto"/>
            <w:left w:val="none" w:sz="0" w:space="0" w:color="auto"/>
            <w:bottom w:val="none" w:sz="0" w:space="0" w:color="auto"/>
            <w:right w:val="none" w:sz="0" w:space="0" w:color="auto"/>
          </w:divBdr>
        </w:div>
        <w:div w:id="196700931">
          <w:marLeft w:val="0"/>
          <w:marRight w:val="0"/>
          <w:marTop w:val="0"/>
          <w:marBottom w:val="0"/>
          <w:divBdr>
            <w:top w:val="none" w:sz="0" w:space="0" w:color="auto"/>
            <w:left w:val="none" w:sz="0" w:space="0" w:color="auto"/>
            <w:bottom w:val="none" w:sz="0" w:space="0" w:color="auto"/>
            <w:right w:val="none" w:sz="0" w:space="0" w:color="auto"/>
          </w:divBdr>
        </w:div>
        <w:div w:id="1857764831">
          <w:marLeft w:val="0"/>
          <w:marRight w:val="0"/>
          <w:marTop w:val="0"/>
          <w:marBottom w:val="0"/>
          <w:divBdr>
            <w:top w:val="none" w:sz="0" w:space="0" w:color="auto"/>
            <w:left w:val="none" w:sz="0" w:space="0" w:color="auto"/>
            <w:bottom w:val="none" w:sz="0" w:space="0" w:color="auto"/>
            <w:right w:val="none" w:sz="0" w:space="0" w:color="auto"/>
          </w:divBdr>
        </w:div>
        <w:div w:id="955717811">
          <w:marLeft w:val="0"/>
          <w:marRight w:val="0"/>
          <w:marTop w:val="0"/>
          <w:marBottom w:val="0"/>
          <w:divBdr>
            <w:top w:val="none" w:sz="0" w:space="0" w:color="auto"/>
            <w:left w:val="none" w:sz="0" w:space="0" w:color="auto"/>
            <w:bottom w:val="none" w:sz="0" w:space="0" w:color="auto"/>
            <w:right w:val="none" w:sz="0" w:space="0" w:color="auto"/>
          </w:divBdr>
        </w:div>
        <w:div w:id="760294988">
          <w:marLeft w:val="0"/>
          <w:marRight w:val="0"/>
          <w:marTop w:val="0"/>
          <w:marBottom w:val="0"/>
          <w:divBdr>
            <w:top w:val="none" w:sz="0" w:space="0" w:color="auto"/>
            <w:left w:val="none" w:sz="0" w:space="0" w:color="auto"/>
            <w:bottom w:val="none" w:sz="0" w:space="0" w:color="auto"/>
            <w:right w:val="none" w:sz="0" w:space="0" w:color="auto"/>
          </w:divBdr>
        </w:div>
        <w:div w:id="604731977">
          <w:marLeft w:val="0"/>
          <w:marRight w:val="0"/>
          <w:marTop w:val="0"/>
          <w:marBottom w:val="0"/>
          <w:divBdr>
            <w:top w:val="none" w:sz="0" w:space="0" w:color="auto"/>
            <w:left w:val="none" w:sz="0" w:space="0" w:color="auto"/>
            <w:bottom w:val="none" w:sz="0" w:space="0" w:color="auto"/>
            <w:right w:val="none" w:sz="0" w:space="0" w:color="auto"/>
          </w:divBdr>
        </w:div>
        <w:div w:id="1776712574">
          <w:marLeft w:val="0"/>
          <w:marRight w:val="0"/>
          <w:marTop w:val="0"/>
          <w:marBottom w:val="0"/>
          <w:divBdr>
            <w:top w:val="none" w:sz="0" w:space="0" w:color="auto"/>
            <w:left w:val="none" w:sz="0" w:space="0" w:color="auto"/>
            <w:bottom w:val="none" w:sz="0" w:space="0" w:color="auto"/>
            <w:right w:val="none" w:sz="0" w:space="0" w:color="auto"/>
          </w:divBdr>
        </w:div>
        <w:div w:id="778793922">
          <w:marLeft w:val="0"/>
          <w:marRight w:val="0"/>
          <w:marTop w:val="0"/>
          <w:marBottom w:val="0"/>
          <w:divBdr>
            <w:top w:val="none" w:sz="0" w:space="0" w:color="auto"/>
            <w:left w:val="none" w:sz="0" w:space="0" w:color="auto"/>
            <w:bottom w:val="none" w:sz="0" w:space="0" w:color="auto"/>
            <w:right w:val="none" w:sz="0" w:space="0" w:color="auto"/>
          </w:divBdr>
        </w:div>
        <w:div w:id="2125225506">
          <w:marLeft w:val="0"/>
          <w:marRight w:val="0"/>
          <w:marTop w:val="0"/>
          <w:marBottom w:val="0"/>
          <w:divBdr>
            <w:top w:val="none" w:sz="0" w:space="0" w:color="auto"/>
            <w:left w:val="none" w:sz="0" w:space="0" w:color="auto"/>
            <w:bottom w:val="none" w:sz="0" w:space="0" w:color="auto"/>
            <w:right w:val="none" w:sz="0" w:space="0" w:color="auto"/>
          </w:divBdr>
        </w:div>
        <w:div w:id="1739399744">
          <w:marLeft w:val="0"/>
          <w:marRight w:val="0"/>
          <w:marTop w:val="0"/>
          <w:marBottom w:val="0"/>
          <w:divBdr>
            <w:top w:val="none" w:sz="0" w:space="0" w:color="auto"/>
            <w:left w:val="none" w:sz="0" w:space="0" w:color="auto"/>
            <w:bottom w:val="none" w:sz="0" w:space="0" w:color="auto"/>
            <w:right w:val="none" w:sz="0" w:space="0" w:color="auto"/>
          </w:divBdr>
        </w:div>
      </w:divsChild>
    </w:div>
    <w:div w:id="91976850">
      <w:bodyDiv w:val="1"/>
      <w:marLeft w:val="0"/>
      <w:marRight w:val="0"/>
      <w:marTop w:val="0"/>
      <w:marBottom w:val="0"/>
      <w:divBdr>
        <w:top w:val="none" w:sz="0" w:space="0" w:color="auto"/>
        <w:left w:val="none" w:sz="0" w:space="0" w:color="auto"/>
        <w:bottom w:val="none" w:sz="0" w:space="0" w:color="auto"/>
        <w:right w:val="none" w:sz="0" w:space="0" w:color="auto"/>
      </w:divBdr>
      <w:divsChild>
        <w:div w:id="378675980">
          <w:marLeft w:val="547"/>
          <w:marRight w:val="0"/>
          <w:marTop w:val="0"/>
          <w:marBottom w:val="0"/>
          <w:divBdr>
            <w:top w:val="none" w:sz="0" w:space="0" w:color="auto"/>
            <w:left w:val="none" w:sz="0" w:space="0" w:color="auto"/>
            <w:bottom w:val="none" w:sz="0" w:space="0" w:color="auto"/>
            <w:right w:val="none" w:sz="0" w:space="0" w:color="auto"/>
          </w:divBdr>
        </w:div>
      </w:divsChild>
    </w:div>
    <w:div w:id="253822740">
      <w:bodyDiv w:val="1"/>
      <w:marLeft w:val="0"/>
      <w:marRight w:val="0"/>
      <w:marTop w:val="0"/>
      <w:marBottom w:val="0"/>
      <w:divBdr>
        <w:top w:val="none" w:sz="0" w:space="0" w:color="auto"/>
        <w:left w:val="none" w:sz="0" w:space="0" w:color="auto"/>
        <w:bottom w:val="none" w:sz="0" w:space="0" w:color="auto"/>
        <w:right w:val="none" w:sz="0" w:space="0" w:color="auto"/>
      </w:divBdr>
    </w:div>
    <w:div w:id="1133981084">
      <w:bodyDiv w:val="1"/>
      <w:marLeft w:val="0"/>
      <w:marRight w:val="0"/>
      <w:marTop w:val="0"/>
      <w:marBottom w:val="0"/>
      <w:divBdr>
        <w:top w:val="none" w:sz="0" w:space="0" w:color="auto"/>
        <w:left w:val="none" w:sz="0" w:space="0" w:color="auto"/>
        <w:bottom w:val="none" w:sz="0" w:space="0" w:color="auto"/>
        <w:right w:val="none" w:sz="0" w:space="0" w:color="auto"/>
      </w:divBdr>
    </w:div>
    <w:div w:id="1565408054">
      <w:bodyDiv w:val="1"/>
      <w:marLeft w:val="0"/>
      <w:marRight w:val="0"/>
      <w:marTop w:val="0"/>
      <w:marBottom w:val="0"/>
      <w:divBdr>
        <w:top w:val="none" w:sz="0" w:space="0" w:color="auto"/>
        <w:left w:val="none" w:sz="0" w:space="0" w:color="auto"/>
        <w:bottom w:val="none" w:sz="0" w:space="0" w:color="auto"/>
        <w:right w:val="none" w:sz="0" w:space="0" w:color="auto"/>
      </w:divBdr>
      <w:divsChild>
        <w:div w:id="1960452528">
          <w:marLeft w:val="547"/>
          <w:marRight w:val="0"/>
          <w:marTop w:val="0"/>
          <w:marBottom w:val="0"/>
          <w:divBdr>
            <w:top w:val="none" w:sz="0" w:space="0" w:color="auto"/>
            <w:left w:val="none" w:sz="0" w:space="0" w:color="auto"/>
            <w:bottom w:val="none" w:sz="0" w:space="0" w:color="auto"/>
            <w:right w:val="none" w:sz="0" w:space="0" w:color="auto"/>
          </w:divBdr>
        </w:div>
      </w:divsChild>
    </w:div>
    <w:div w:id="1923367743">
      <w:marLeft w:val="0"/>
      <w:marRight w:val="0"/>
      <w:marTop w:val="0"/>
      <w:marBottom w:val="0"/>
      <w:divBdr>
        <w:top w:val="none" w:sz="0" w:space="0" w:color="auto"/>
        <w:left w:val="none" w:sz="0" w:space="0" w:color="auto"/>
        <w:bottom w:val="none" w:sz="0" w:space="0" w:color="auto"/>
        <w:right w:val="none" w:sz="0" w:space="0" w:color="auto"/>
      </w:divBdr>
    </w:div>
    <w:div w:id="1923367744">
      <w:marLeft w:val="0"/>
      <w:marRight w:val="0"/>
      <w:marTop w:val="0"/>
      <w:marBottom w:val="0"/>
      <w:divBdr>
        <w:top w:val="none" w:sz="0" w:space="0" w:color="auto"/>
        <w:left w:val="none" w:sz="0" w:space="0" w:color="auto"/>
        <w:bottom w:val="none" w:sz="0" w:space="0" w:color="auto"/>
        <w:right w:val="none" w:sz="0" w:space="0" w:color="auto"/>
      </w:divBdr>
    </w:div>
    <w:div w:id="1923367745">
      <w:marLeft w:val="0"/>
      <w:marRight w:val="0"/>
      <w:marTop w:val="0"/>
      <w:marBottom w:val="0"/>
      <w:divBdr>
        <w:top w:val="none" w:sz="0" w:space="0" w:color="auto"/>
        <w:left w:val="none" w:sz="0" w:space="0" w:color="auto"/>
        <w:bottom w:val="none" w:sz="0" w:space="0" w:color="auto"/>
        <w:right w:val="none" w:sz="0" w:space="0" w:color="auto"/>
      </w:divBdr>
    </w:div>
    <w:div w:id="1923367746">
      <w:marLeft w:val="0"/>
      <w:marRight w:val="0"/>
      <w:marTop w:val="0"/>
      <w:marBottom w:val="0"/>
      <w:divBdr>
        <w:top w:val="none" w:sz="0" w:space="0" w:color="auto"/>
        <w:left w:val="none" w:sz="0" w:space="0" w:color="auto"/>
        <w:bottom w:val="none" w:sz="0" w:space="0" w:color="auto"/>
        <w:right w:val="none" w:sz="0" w:space="0" w:color="auto"/>
      </w:divBdr>
    </w:div>
    <w:div w:id="1923367747">
      <w:marLeft w:val="0"/>
      <w:marRight w:val="0"/>
      <w:marTop w:val="0"/>
      <w:marBottom w:val="0"/>
      <w:divBdr>
        <w:top w:val="none" w:sz="0" w:space="0" w:color="auto"/>
        <w:left w:val="none" w:sz="0" w:space="0" w:color="auto"/>
        <w:bottom w:val="none" w:sz="0" w:space="0" w:color="auto"/>
        <w:right w:val="none" w:sz="0" w:space="0" w:color="auto"/>
      </w:divBdr>
    </w:div>
    <w:div w:id="1923367748">
      <w:marLeft w:val="0"/>
      <w:marRight w:val="0"/>
      <w:marTop w:val="0"/>
      <w:marBottom w:val="0"/>
      <w:divBdr>
        <w:top w:val="none" w:sz="0" w:space="0" w:color="auto"/>
        <w:left w:val="none" w:sz="0" w:space="0" w:color="auto"/>
        <w:bottom w:val="none" w:sz="0" w:space="0" w:color="auto"/>
        <w:right w:val="none" w:sz="0" w:space="0" w:color="auto"/>
      </w:divBdr>
    </w:div>
    <w:div w:id="1923367749">
      <w:marLeft w:val="0"/>
      <w:marRight w:val="0"/>
      <w:marTop w:val="0"/>
      <w:marBottom w:val="0"/>
      <w:divBdr>
        <w:top w:val="none" w:sz="0" w:space="0" w:color="auto"/>
        <w:left w:val="none" w:sz="0" w:space="0" w:color="auto"/>
        <w:bottom w:val="none" w:sz="0" w:space="0" w:color="auto"/>
        <w:right w:val="none" w:sz="0" w:space="0" w:color="auto"/>
      </w:divBdr>
    </w:div>
    <w:div w:id="1923367750">
      <w:marLeft w:val="0"/>
      <w:marRight w:val="0"/>
      <w:marTop w:val="0"/>
      <w:marBottom w:val="0"/>
      <w:divBdr>
        <w:top w:val="none" w:sz="0" w:space="0" w:color="auto"/>
        <w:left w:val="none" w:sz="0" w:space="0" w:color="auto"/>
        <w:bottom w:val="none" w:sz="0" w:space="0" w:color="auto"/>
        <w:right w:val="none" w:sz="0" w:space="0" w:color="auto"/>
      </w:divBdr>
    </w:div>
    <w:div w:id="1923367751">
      <w:marLeft w:val="0"/>
      <w:marRight w:val="0"/>
      <w:marTop w:val="0"/>
      <w:marBottom w:val="0"/>
      <w:divBdr>
        <w:top w:val="none" w:sz="0" w:space="0" w:color="auto"/>
        <w:left w:val="none" w:sz="0" w:space="0" w:color="auto"/>
        <w:bottom w:val="none" w:sz="0" w:space="0" w:color="auto"/>
        <w:right w:val="none" w:sz="0" w:space="0" w:color="auto"/>
      </w:divBdr>
    </w:div>
    <w:div w:id="1923367752">
      <w:marLeft w:val="0"/>
      <w:marRight w:val="0"/>
      <w:marTop w:val="0"/>
      <w:marBottom w:val="0"/>
      <w:divBdr>
        <w:top w:val="none" w:sz="0" w:space="0" w:color="auto"/>
        <w:left w:val="none" w:sz="0" w:space="0" w:color="auto"/>
        <w:bottom w:val="none" w:sz="0" w:space="0" w:color="auto"/>
        <w:right w:val="none" w:sz="0" w:space="0" w:color="auto"/>
      </w:divBdr>
    </w:div>
    <w:div w:id="1923367753">
      <w:marLeft w:val="0"/>
      <w:marRight w:val="0"/>
      <w:marTop w:val="0"/>
      <w:marBottom w:val="0"/>
      <w:divBdr>
        <w:top w:val="none" w:sz="0" w:space="0" w:color="auto"/>
        <w:left w:val="none" w:sz="0" w:space="0" w:color="auto"/>
        <w:bottom w:val="none" w:sz="0" w:space="0" w:color="auto"/>
        <w:right w:val="none" w:sz="0" w:space="0" w:color="auto"/>
      </w:divBdr>
    </w:div>
    <w:div w:id="1923367754">
      <w:marLeft w:val="0"/>
      <w:marRight w:val="0"/>
      <w:marTop w:val="0"/>
      <w:marBottom w:val="0"/>
      <w:divBdr>
        <w:top w:val="none" w:sz="0" w:space="0" w:color="auto"/>
        <w:left w:val="none" w:sz="0" w:space="0" w:color="auto"/>
        <w:bottom w:val="none" w:sz="0" w:space="0" w:color="auto"/>
        <w:right w:val="none" w:sz="0" w:space="0" w:color="auto"/>
      </w:divBdr>
    </w:div>
    <w:div w:id="1923367755">
      <w:marLeft w:val="0"/>
      <w:marRight w:val="0"/>
      <w:marTop w:val="0"/>
      <w:marBottom w:val="0"/>
      <w:divBdr>
        <w:top w:val="none" w:sz="0" w:space="0" w:color="auto"/>
        <w:left w:val="none" w:sz="0" w:space="0" w:color="auto"/>
        <w:bottom w:val="none" w:sz="0" w:space="0" w:color="auto"/>
        <w:right w:val="none" w:sz="0" w:space="0" w:color="auto"/>
      </w:divBdr>
    </w:div>
    <w:div w:id="1923367756">
      <w:marLeft w:val="0"/>
      <w:marRight w:val="0"/>
      <w:marTop w:val="0"/>
      <w:marBottom w:val="0"/>
      <w:divBdr>
        <w:top w:val="none" w:sz="0" w:space="0" w:color="auto"/>
        <w:left w:val="none" w:sz="0" w:space="0" w:color="auto"/>
        <w:bottom w:val="none" w:sz="0" w:space="0" w:color="auto"/>
        <w:right w:val="none" w:sz="0" w:space="0" w:color="auto"/>
      </w:divBdr>
    </w:div>
    <w:div w:id="1923367757">
      <w:marLeft w:val="0"/>
      <w:marRight w:val="0"/>
      <w:marTop w:val="0"/>
      <w:marBottom w:val="0"/>
      <w:divBdr>
        <w:top w:val="none" w:sz="0" w:space="0" w:color="auto"/>
        <w:left w:val="none" w:sz="0" w:space="0" w:color="auto"/>
        <w:bottom w:val="none" w:sz="0" w:space="0" w:color="auto"/>
        <w:right w:val="none" w:sz="0" w:space="0" w:color="auto"/>
      </w:divBdr>
    </w:div>
    <w:div w:id="1923367758">
      <w:marLeft w:val="0"/>
      <w:marRight w:val="0"/>
      <w:marTop w:val="0"/>
      <w:marBottom w:val="0"/>
      <w:divBdr>
        <w:top w:val="none" w:sz="0" w:space="0" w:color="auto"/>
        <w:left w:val="none" w:sz="0" w:space="0" w:color="auto"/>
        <w:bottom w:val="none" w:sz="0" w:space="0" w:color="auto"/>
        <w:right w:val="none" w:sz="0" w:space="0" w:color="auto"/>
      </w:divBdr>
    </w:div>
    <w:div w:id="1923367759">
      <w:marLeft w:val="0"/>
      <w:marRight w:val="0"/>
      <w:marTop w:val="0"/>
      <w:marBottom w:val="0"/>
      <w:divBdr>
        <w:top w:val="none" w:sz="0" w:space="0" w:color="auto"/>
        <w:left w:val="none" w:sz="0" w:space="0" w:color="auto"/>
        <w:bottom w:val="none" w:sz="0" w:space="0" w:color="auto"/>
        <w:right w:val="none" w:sz="0" w:space="0" w:color="auto"/>
      </w:divBdr>
    </w:div>
    <w:div w:id="1923367760">
      <w:marLeft w:val="0"/>
      <w:marRight w:val="0"/>
      <w:marTop w:val="0"/>
      <w:marBottom w:val="0"/>
      <w:divBdr>
        <w:top w:val="none" w:sz="0" w:space="0" w:color="auto"/>
        <w:left w:val="none" w:sz="0" w:space="0" w:color="auto"/>
        <w:bottom w:val="none" w:sz="0" w:space="0" w:color="auto"/>
        <w:right w:val="none" w:sz="0" w:space="0" w:color="auto"/>
      </w:divBdr>
    </w:div>
    <w:div w:id="2054840185">
      <w:bodyDiv w:val="1"/>
      <w:marLeft w:val="0"/>
      <w:marRight w:val="0"/>
      <w:marTop w:val="0"/>
      <w:marBottom w:val="0"/>
      <w:divBdr>
        <w:top w:val="none" w:sz="0" w:space="0" w:color="auto"/>
        <w:left w:val="none" w:sz="0" w:space="0" w:color="auto"/>
        <w:bottom w:val="none" w:sz="0" w:space="0" w:color="auto"/>
        <w:right w:val="none" w:sz="0" w:space="0" w:color="auto"/>
      </w:divBdr>
      <w:divsChild>
        <w:div w:id="1736273117">
          <w:marLeft w:val="547"/>
          <w:marRight w:val="0"/>
          <w:marTop w:val="0"/>
          <w:marBottom w:val="0"/>
          <w:divBdr>
            <w:top w:val="none" w:sz="0" w:space="0" w:color="auto"/>
            <w:left w:val="none" w:sz="0" w:space="0" w:color="auto"/>
            <w:bottom w:val="none" w:sz="0" w:space="0" w:color="auto"/>
            <w:right w:val="none" w:sz="0" w:space="0" w:color="auto"/>
          </w:divBdr>
        </w:div>
      </w:divsChild>
    </w:div>
    <w:div w:id="207080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omments" Target="commen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mipro.gob.ec/" TargetMode="External"/><Relationship Id="rId2" Type="http://schemas.openxmlformats.org/officeDocument/2006/relationships/image" Target="media/image3.png"/><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1E32BF-C310-4281-8B0E-0AC1A63F0D76}"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lang="es-EC"/>
        </a:p>
      </dgm:t>
    </dgm:pt>
    <dgm:pt modelId="{9DBBF9AF-521D-4844-BF30-A15DA5C2857F}">
      <dgm:prSet phldrT="[Texto]"/>
      <dgm:spPr/>
      <dgm:t>
        <a:bodyPr/>
        <a:lstStyle/>
        <a:p>
          <a:r>
            <a:rPr lang="es-EC"/>
            <a:t>Convocatoria</a:t>
          </a:r>
        </a:p>
      </dgm:t>
    </dgm:pt>
    <dgm:pt modelId="{BD9710A0-96C1-4FCF-9550-89F2F15DE59F}" type="parTrans" cxnId="{5468546A-0EAE-4ECC-B6B2-1EEBEF56CA20}">
      <dgm:prSet/>
      <dgm:spPr/>
      <dgm:t>
        <a:bodyPr/>
        <a:lstStyle/>
        <a:p>
          <a:endParaRPr lang="es-EC"/>
        </a:p>
      </dgm:t>
    </dgm:pt>
    <dgm:pt modelId="{728A6720-D2CD-4CC9-A593-18081FB74930}" type="sibTrans" cxnId="{5468546A-0EAE-4ECC-B6B2-1EEBEF56CA20}">
      <dgm:prSet/>
      <dgm:spPr/>
      <dgm:t>
        <a:bodyPr/>
        <a:lstStyle/>
        <a:p>
          <a:endParaRPr lang="es-EC"/>
        </a:p>
      </dgm:t>
    </dgm:pt>
    <dgm:pt modelId="{83ADD34F-312A-4140-8C5F-096FA165A97A}">
      <dgm:prSet phldrT="[Texto]"/>
      <dgm:spPr/>
      <dgm:t>
        <a:bodyPr/>
        <a:lstStyle/>
        <a:p>
          <a:r>
            <a:rPr lang="es-EC"/>
            <a:t>Consolidación y sistematización de base de datos</a:t>
          </a:r>
        </a:p>
      </dgm:t>
    </dgm:pt>
    <dgm:pt modelId="{9D65A420-000D-424A-A27F-8A262AA3E9E9}" type="parTrans" cxnId="{51AE33F4-EE5E-4CD1-87D9-25ED5153A683}">
      <dgm:prSet/>
      <dgm:spPr/>
      <dgm:t>
        <a:bodyPr/>
        <a:lstStyle/>
        <a:p>
          <a:endParaRPr lang="es-EC"/>
        </a:p>
      </dgm:t>
    </dgm:pt>
    <dgm:pt modelId="{4DAF94EA-0FB5-404C-9752-049E6F965AAE}" type="sibTrans" cxnId="{51AE33F4-EE5E-4CD1-87D9-25ED5153A683}">
      <dgm:prSet/>
      <dgm:spPr/>
      <dgm:t>
        <a:bodyPr/>
        <a:lstStyle/>
        <a:p>
          <a:endParaRPr lang="es-EC"/>
        </a:p>
      </dgm:t>
    </dgm:pt>
    <dgm:pt modelId="{17D497CB-268B-4E45-AA3F-DA07934DD09A}">
      <dgm:prSet phldrT="[Texto]"/>
      <dgm:spPr/>
      <dgm:t>
        <a:bodyPr/>
        <a:lstStyle/>
        <a:p>
          <a:r>
            <a:rPr lang="es-EC"/>
            <a:t>Preselección de Empredimientos Innovadores</a:t>
          </a:r>
        </a:p>
      </dgm:t>
    </dgm:pt>
    <dgm:pt modelId="{BCBB00D9-74CB-438F-9C8E-8B7DD6C7A33E}" type="parTrans" cxnId="{3738B6AB-625A-4B1E-A992-164AA2E02A0E}">
      <dgm:prSet/>
      <dgm:spPr/>
      <dgm:t>
        <a:bodyPr/>
        <a:lstStyle/>
        <a:p>
          <a:endParaRPr lang="es-EC"/>
        </a:p>
      </dgm:t>
    </dgm:pt>
    <dgm:pt modelId="{643FA875-F7CF-4534-BD37-89BF41AB2361}" type="sibTrans" cxnId="{3738B6AB-625A-4B1E-A992-164AA2E02A0E}">
      <dgm:prSet/>
      <dgm:spPr/>
      <dgm:t>
        <a:bodyPr/>
        <a:lstStyle/>
        <a:p>
          <a:endParaRPr lang="es-EC"/>
        </a:p>
      </dgm:t>
    </dgm:pt>
    <dgm:pt modelId="{7CDBEA8C-2336-408A-9D8D-AD29375D288B}">
      <dgm:prSet phldrT="[Texto]"/>
      <dgm:spPr/>
      <dgm:t>
        <a:bodyPr/>
        <a:lstStyle/>
        <a:p>
          <a:r>
            <a:rPr lang="es-EC"/>
            <a:t>Informe Técnico de Preseleccionados</a:t>
          </a:r>
        </a:p>
      </dgm:t>
    </dgm:pt>
    <dgm:pt modelId="{DEA73943-435F-4D6E-A772-D15D7CC58077}" type="parTrans" cxnId="{55FFD8C4-675B-48CC-836C-467C0F08B6E9}">
      <dgm:prSet/>
      <dgm:spPr/>
      <dgm:t>
        <a:bodyPr/>
        <a:lstStyle/>
        <a:p>
          <a:endParaRPr lang="es-EC"/>
        </a:p>
      </dgm:t>
    </dgm:pt>
    <dgm:pt modelId="{28E15625-0389-44BF-A351-B35B60DA031B}" type="sibTrans" cxnId="{55FFD8C4-675B-48CC-836C-467C0F08B6E9}">
      <dgm:prSet/>
      <dgm:spPr/>
      <dgm:t>
        <a:bodyPr/>
        <a:lstStyle/>
        <a:p>
          <a:endParaRPr lang="es-EC"/>
        </a:p>
      </dgm:t>
    </dgm:pt>
    <dgm:pt modelId="{988070DE-F6C0-4910-8560-B51F8A7996C8}">
      <dgm:prSet/>
      <dgm:spPr/>
      <dgm:t>
        <a:bodyPr/>
        <a:lstStyle/>
        <a:p>
          <a:r>
            <a:rPr lang="es-EC"/>
            <a:t>Dictamen Técnico Económico</a:t>
          </a:r>
        </a:p>
      </dgm:t>
    </dgm:pt>
    <dgm:pt modelId="{2D66AA7B-7A36-43D1-BBEE-8B7267D53416}" type="parTrans" cxnId="{CCEBC108-B8C1-4442-B901-4B230D83F264}">
      <dgm:prSet/>
      <dgm:spPr/>
      <dgm:t>
        <a:bodyPr/>
        <a:lstStyle/>
        <a:p>
          <a:endParaRPr lang="es-EC"/>
        </a:p>
      </dgm:t>
    </dgm:pt>
    <dgm:pt modelId="{7220FD11-A30F-4709-A449-C5BA33643978}" type="sibTrans" cxnId="{CCEBC108-B8C1-4442-B901-4B230D83F264}">
      <dgm:prSet/>
      <dgm:spPr/>
      <dgm:t>
        <a:bodyPr/>
        <a:lstStyle/>
        <a:p>
          <a:endParaRPr lang="es-EC"/>
        </a:p>
      </dgm:t>
    </dgm:pt>
    <dgm:pt modelId="{07555F70-8C9E-44CA-89BA-333CD47F7F28}">
      <dgm:prSet/>
      <dgm:spPr/>
      <dgm:t>
        <a:bodyPr/>
        <a:lstStyle/>
        <a:p>
          <a:r>
            <a:rPr lang="es-EC"/>
            <a:t>Viabilidad  técnica, financiera,  económica y  social  y puesta en consideración para revisión de la Unidad Ejecutora</a:t>
          </a:r>
        </a:p>
      </dgm:t>
    </dgm:pt>
    <dgm:pt modelId="{1B180F20-20A4-41AC-82B9-863332F4C5D8}" type="parTrans" cxnId="{AF1ED6E4-9609-4335-BC1A-1B06D619D494}">
      <dgm:prSet/>
      <dgm:spPr/>
      <dgm:t>
        <a:bodyPr/>
        <a:lstStyle/>
        <a:p>
          <a:endParaRPr lang="es-EC"/>
        </a:p>
      </dgm:t>
    </dgm:pt>
    <dgm:pt modelId="{C6EEE0A3-AAF3-43BA-BF9C-D4BDE888FCB3}" type="sibTrans" cxnId="{AF1ED6E4-9609-4335-BC1A-1B06D619D494}">
      <dgm:prSet/>
      <dgm:spPr/>
      <dgm:t>
        <a:bodyPr/>
        <a:lstStyle/>
        <a:p>
          <a:endParaRPr lang="es-EC"/>
        </a:p>
      </dgm:t>
    </dgm:pt>
    <dgm:pt modelId="{309AECDD-5E4E-41EA-8C62-7394BB74D899}" type="pres">
      <dgm:prSet presAssocID="{0C1E32BF-C310-4281-8B0E-0AC1A63F0D76}" presName="Name0" presStyleCnt="0">
        <dgm:presLayoutVars>
          <dgm:dir/>
          <dgm:animLvl val="lvl"/>
          <dgm:resizeHandles val="exact"/>
        </dgm:presLayoutVars>
      </dgm:prSet>
      <dgm:spPr/>
      <dgm:t>
        <a:bodyPr/>
        <a:lstStyle/>
        <a:p>
          <a:endParaRPr lang="es-EC"/>
        </a:p>
      </dgm:t>
    </dgm:pt>
    <dgm:pt modelId="{E027ECB0-F194-481A-9B97-F89AF1EBD749}" type="pres">
      <dgm:prSet presAssocID="{0C1E32BF-C310-4281-8B0E-0AC1A63F0D76}" presName="tSp" presStyleCnt="0"/>
      <dgm:spPr/>
    </dgm:pt>
    <dgm:pt modelId="{7983132E-1983-4111-BAA5-29C2C40F1363}" type="pres">
      <dgm:prSet presAssocID="{0C1E32BF-C310-4281-8B0E-0AC1A63F0D76}" presName="bSp" presStyleCnt="0"/>
      <dgm:spPr/>
    </dgm:pt>
    <dgm:pt modelId="{556CFC9E-948E-4D33-A48A-AA1138D0BED7}" type="pres">
      <dgm:prSet presAssocID="{0C1E32BF-C310-4281-8B0E-0AC1A63F0D76}" presName="process" presStyleCnt="0"/>
      <dgm:spPr/>
    </dgm:pt>
    <dgm:pt modelId="{77CFF790-8A22-4C1D-B9CF-0F8A8E1498A2}" type="pres">
      <dgm:prSet presAssocID="{9DBBF9AF-521D-4844-BF30-A15DA5C2857F}" presName="composite1" presStyleCnt="0"/>
      <dgm:spPr/>
    </dgm:pt>
    <dgm:pt modelId="{C051C57F-D4F9-4DB5-A62D-AC63C58F5314}" type="pres">
      <dgm:prSet presAssocID="{9DBBF9AF-521D-4844-BF30-A15DA5C2857F}" presName="dummyNode1" presStyleLbl="node1" presStyleIdx="0" presStyleCnt="3"/>
      <dgm:spPr/>
    </dgm:pt>
    <dgm:pt modelId="{602413AE-67B3-4C05-929A-6BF510E5FA1A}" type="pres">
      <dgm:prSet presAssocID="{9DBBF9AF-521D-4844-BF30-A15DA5C2857F}" presName="childNode1" presStyleLbl="bgAcc1" presStyleIdx="0" presStyleCnt="3">
        <dgm:presLayoutVars>
          <dgm:bulletEnabled val="1"/>
        </dgm:presLayoutVars>
      </dgm:prSet>
      <dgm:spPr/>
      <dgm:t>
        <a:bodyPr/>
        <a:lstStyle/>
        <a:p>
          <a:endParaRPr lang="es-EC"/>
        </a:p>
      </dgm:t>
    </dgm:pt>
    <dgm:pt modelId="{D6C0C3F8-71CC-455E-BB3F-145A2B29725C}" type="pres">
      <dgm:prSet presAssocID="{9DBBF9AF-521D-4844-BF30-A15DA5C2857F}" presName="childNode1tx" presStyleLbl="bgAcc1" presStyleIdx="0" presStyleCnt="3">
        <dgm:presLayoutVars>
          <dgm:bulletEnabled val="1"/>
        </dgm:presLayoutVars>
      </dgm:prSet>
      <dgm:spPr/>
      <dgm:t>
        <a:bodyPr/>
        <a:lstStyle/>
        <a:p>
          <a:endParaRPr lang="es-EC"/>
        </a:p>
      </dgm:t>
    </dgm:pt>
    <dgm:pt modelId="{BEE02DC1-E844-44BB-9D5A-5257A3949917}" type="pres">
      <dgm:prSet presAssocID="{9DBBF9AF-521D-4844-BF30-A15DA5C2857F}" presName="parentNode1" presStyleLbl="node1" presStyleIdx="0" presStyleCnt="3">
        <dgm:presLayoutVars>
          <dgm:chMax val="1"/>
          <dgm:bulletEnabled val="1"/>
        </dgm:presLayoutVars>
      </dgm:prSet>
      <dgm:spPr/>
      <dgm:t>
        <a:bodyPr/>
        <a:lstStyle/>
        <a:p>
          <a:endParaRPr lang="es-EC"/>
        </a:p>
      </dgm:t>
    </dgm:pt>
    <dgm:pt modelId="{33FAB445-A4B0-4849-92EB-20B9FD05C90E}" type="pres">
      <dgm:prSet presAssocID="{9DBBF9AF-521D-4844-BF30-A15DA5C2857F}" presName="connSite1" presStyleCnt="0"/>
      <dgm:spPr/>
    </dgm:pt>
    <dgm:pt modelId="{85002FAF-9143-4631-A177-0AC2CB3525C2}" type="pres">
      <dgm:prSet presAssocID="{728A6720-D2CD-4CC9-A593-18081FB74930}" presName="Name9" presStyleLbl="sibTrans2D1" presStyleIdx="0" presStyleCnt="2"/>
      <dgm:spPr/>
      <dgm:t>
        <a:bodyPr/>
        <a:lstStyle/>
        <a:p>
          <a:endParaRPr lang="es-EC"/>
        </a:p>
      </dgm:t>
    </dgm:pt>
    <dgm:pt modelId="{BEE005DB-22DA-4DF0-8105-17C739520524}" type="pres">
      <dgm:prSet presAssocID="{17D497CB-268B-4E45-AA3F-DA07934DD09A}" presName="composite2" presStyleCnt="0"/>
      <dgm:spPr/>
    </dgm:pt>
    <dgm:pt modelId="{C6A821D1-C00D-4DAB-B950-E4250F9F53B2}" type="pres">
      <dgm:prSet presAssocID="{17D497CB-268B-4E45-AA3F-DA07934DD09A}" presName="dummyNode2" presStyleLbl="node1" presStyleIdx="0" presStyleCnt="3"/>
      <dgm:spPr/>
    </dgm:pt>
    <dgm:pt modelId="{700E36B0-B03C-48FD-B045-EAAF54928E3D}" type="pres">
      <dgm:prSet presAssocID="{17D497CB-268B-4E45-AA3F-DA07934DD09A}" presName="childNode2" presStyleLbl="bgAcc1" presStyleIdx="1" presStyleCnt="3">
        <dgm:presLayoutVars>
          <dgm:bulletEnabled val="1"/>
        </dgm:presLayoutVars>
      </dgm:prSet>
      <dgm:spPr/>
      <dgm:t>
        <a:bodyPr/>
        <a:lstStyle/>
        <a:p>
          <a:endParaRPr lang="es-EC"/>
        </a:p>
      </dgm:t>
    </dgm:pt>
    <dgm:pt modelId="{84625E36-278F-45A1-A61A-321634F35D38}" type="pres">
      <dgm:prSet presAssocID="{17D497CB-268B-4E45-AA3F-DA07934DD09A}" presName="childNode2tx" presStyleLbl="bgAcc1" presStyleIdx="1" presStyleCnt="3">
        <dgm:presLayoutVars>
          <dgm:bulletEnabled val="1"/>
        </dgm:presLayoutVars>
      </dgm:prSet>
      <dgm:spPr/>
      <dgm:t>
        <a:bodyPr/>
        <a:lstStyle/>
        <a:p>
          <a:endParaRPr lang="es-EC"/>
        </a:p>
      </dgm:t>
    </dgm:pt>
    <dgm:pt modelId="{CD5A9585-E47A-43E1-A52C-90A33900D19C}" type="pres">
      <dgm:prSet presAssocID="{17D497CB-268B-4E45-AA3F-DA07934DD09A}" presName="parentNode2" presStyleLbl="node1" presStyleIdx="1" presStyleCnt="3">
        <dgm:presLayoutVars>
          <dgm:chMax val="0"/>
          <dgm:bulletEnabled val="1"/>
        </dgm:presLayoutVars>
      </dgm:prSet>
      <dgm:spPr/>
      <dgm:t>
        <a:bodyPr/>
        <a:lstStyle/>
        <a:p>
          <a:endParaRPr lang="es-EC"/>
        </a:p>
      </dgm:t>
    </dgm:pt>
    <dgm:pt modelId="{605CD7EC-563E-4E01-8062-033F6CC5215C}" type="pres">
      <dgm:prSet presAssocID="{17D497CB-268B-4E45-AA3F-DA07934DD09A}" presName="connSite2" presStyleCnt="0"/>
      <dgm:spPr/>
    </dgm:pt>
    <dgm:pt modelId="{4BEE8723-7255-42DC-8A36-D1749450E1F4}" type="pres">
      <dgm:prSet presAssocID="{643FA875-F7CF-4534-BD37-89BF41AB2361}" presName="Name18" presStyleLbl="sibTrans2D1" presStyleIdx="1" presStyleCnt="2"/>
      <dgm:spPr/>
      <dgm:t>
        <a:bodyPr/>
        <a:lstStyle/>
        <a:p>
          <a:endParaRPr lang="es-EC"/>
        </a:p>
      </dgm:t>
    </dgm:pt>
    <dgm:pt modelId="{E87949B5-04D4-4521-A34E-F12589E2BC8D}" type="pres">
      <dgm:prSet presAssocID="{988070DE-F6C0-4910-8560-B51F8A7996C8}" presName="composite1" presStyleCnt="0"/>
      <dgm:spPr/>
    </dgm:pt>
    <dgm:pt modelId="{9D349BF0-A1AA-4924-A815-9276150A0A1A}" type="pres">
      <dgm:prSet presAssocID="{988070DE-F6C0-4910-8560-B51F8A7996C8}" presName="dummyNode1" presStyleLbl="node1" presStyleIdx="1" presStyleCnt="3"/>
      <dgm:spPr/>
    </dgm:pt>
    <dgm:pt modelId="{819A722E-5CC2-4388-B395-6A6F2217A0CF}" type="pres">
      <dgm:prSet presAssocID="{988070DE-F6C0-4910-8560-B51F8A7996C8}" presName="childNode1" presStyleLbl="bgAcc1" presStyleIdx="2" presStyleCnt="3">
        <dgm:presLayoutVars>
          <dgm:bulletEnabled val="1"/>
        </dgm:presLayoutVars>
      </dgm:prSet>
      <dgm:spPr/>
      <dgm:t>
        <a:bodyPr/>
        <a:lstStyle/>
        <a:p>
          <a:endParaRPr lang="es-EC"/>
        </a:p>
      </dgm:t>
    </dgm:pt>
    <dgm:pt modelId="{EF52E646-380B-411A-B645-4B84BB27F455}" type="pres">
      <dgm:prSet presAssocID="{988070DE-F6C0-4910-8560-B51F8A7996C8}" presName="childNode1tx" presStyleLbl="bgAcc1" presStyleIdx="2" presStyleCnt="3">
        <dgm:presLayoutVars>
          <dgm:bulletEnabled val="1"/>
        </dgm:presLayoutVars>
      </dgm:prSet>
      <dgm:spPr/>
      <dgm:t>
        <a:bodyPr/>
        <a:lstStyle/>
        <a:p>
          <a:endParaRPr lang="es-EC"/>
        </a:p>
      </dgm:t>
    </dgm:pt>
    <dgm:pt modelId="{A062BAAE-47E5-461B-A986-1639F87C58E3}" type="pres">
      <dgm:prSet presAssocID="{988070DE-F6C0-4910-8560-B51F8A7996C8}" presName="parentNode1" presStyleLbl="node1" presStyleIdx="2" presStyleCnt="3">
        <dgm:presLayoutVars>
          <dgm:chMax val="1"/>
          <dgm:bulletEnabled val="1"/>
        </dgm:presLayoutVars>
      </dgm:prSet>
      <dgm:spPr/>
      <dgm:t>
        <a:bodyPr/>
        <a:lstStyle/>
        <a:p>
          <a:endParaRPr lang="es-EC"/>
        </a:p>
      </dgm:t>
    </dgm:pt>
    <dgm:pt modelId="{7F90C442-B946-41E2-B7CD-5AB488817893}" type="pres">
      <dgm:prSet presAssocID="{988070DE-F6C0-4910-8560-B51F8A7996C8}" presName="connSite1" presStyleCnt="0"/>
      <dgm:spPr/>
    </dgm:pt>
  </dgm:ptLst>
  <dgm:cxnLst>
    <dgm:cxn modelId="{4F9C831E-71F8-4F06-BC37-5BC406C5AC36}" type="presOf" srcId="{83ADD34F-312A-4140-8C5F-096FA165A97A}" destId="{602413AE-67B3-4C05-929A-6BF510E5FA1A}" srcOrd="0" destOrd="0" presId="urn:microsoft.com/office/officeart/2005/8/layout/hProcess4"/>
    <dgm:cxn modelId="{CCEBC108-B8C1-4442-B901-4B230D83F264}" srcId="{0C1E32BF-C310-4281-8B0E-0AC1A63F0D76}" destId="{988070DE-F6C0-4910-8560-B51F8A7996C8}" srcOrd="2" destOrd="0" parTransId="{2D66AA7B-7A36-43D1-BBEE-8B7267D53416}" sibTransId="{7220FD11-A30F-4709-A449-C5BA33643978}"/>
    <dgm:cxn modelId="{92B65D90-DE6D-4202-BF79-FDADBC40A87A}" type="presOf" srcId="{7CDBEA8C-2336-408A-9D8D-AD29375D288B}" destId="{84625E36-278F-45A1-A61A-321634F35D38}" srcOrd="1" destOrd="0" presId="urn:microsoft.com/office/officeart/2005/8/layout/hProcess4"/>
    <dgm:cxn modelId="{9629B205-9852-4B73-A5BB-F0504D9D9ABE}" type="presOf" srcId="{83ADD34F-312A-4140-8C5F-096FA165A97A}" destId="{D6C0C3F8-71CC-455E-BB3F-145A2B29725C}" srcOrd="1" destOrd="0" presId="urn:microsoft.com/office/officeart/2005/8/layout/hProcess4"/>
    <dgm:cxn modelId="{D733D123-A6F9-476E-BC57-106DD943F2AB}" type="presOf" srcId="{07555F70-8C9E-44CA-89BA-333CD47F7F28}" destId="{EF52E646-380B-411A-B645-4B84BB27F455}" srcOrd="1" destOrd="0" presId="urn:microsoft.com/office/officeart/2005/8/layout/hProcess4"/>
    <dgm:cxn modelId="{AF1ED6E4-9609-4335-BC1A-1B06D619D494}" srcId="{988070DE-F6C0-4910-8560-B51F8A7996C8}" destId="{07555F70-8C9E-44CA-89BA-333CD47F7F28}" srcOrd="0" destOrd="0" parTransId="{1B180F20-20A4-41AC-82B9-863332F4C5D8}" sibTransId="{C6EEE0A3-AAF3-43BA-BF9C-D4BDE888FCB3}"/>
    <dgm:cxn modelId="{F5C5F898-207D-4278-BF54-7283145EDBDD}" type="presOf" srcId="{988070DE-F6C0-4910-8560-B51F8A7996C8}" destId="{A062BAAE-47E5-461B-A986-1639F87C58E3}" srcOrd="0" destOrd="0" presId="urn:microsoft.com/office/officeart/2005/8/layout/hProcess4"/>
    <dgm:cxn modelId="{547743A1-7152-43FF-874E-095CF2C8ECA4}" type="presOf" srcId="{643FA875-F7CF-4534-BD37-89BF41AB2361}" destId="{4BEE8723-7255-42DC-8A36-D1749450E1F4}" srcOrd="0" destOrd="0" presId="urn:microsoft.com/office/officeart/2005/8/layout/hProcess4"/>
    <dgm:cxn modelId="{51AE33F4-EE5E-4CD1-87D9-25ED5153A683}" srcId="{9DBBF9AF-521D-4844-BF30-A15DA5C2857F}" destId="{83ADD34F-312A-4140-8C5F-096FA165A97A}" srcOrd="0" destOrd="0" parTransId="{9D65A420-000D-424A-A27F-8A262AA3E9E9}" sibTransId="{4DAF94EA-0FB5-404C-9752-049E6F965AAE}"/>
    <dgm:cxn modelId="{CA926F8F-B31C-4F11-85F8-E2B2967495FA}" type="presOf" srcId="{0C1E32BF-C310-4281-8B0E-0AC1A63F0D76}" destId="{309AECDD-5E4E-41EA-8C62-7394BB74D899}" srcOrd="0" destOrd="0" presId="urn:microsoft.com/office/officeart/2005/8/layout/hProcess4"/>
    <dgm:cxn modelId="{6F000B67-06B7-4844-B033-5BCC82799833}" type="presOf" srcId="{17D497CB-268B-4E45-AA3F-DA07934DD09A}" destId="{CD5A9585-E47A-43E1-A52C-90A33900D19C}" srcOrd="0" destOrd="0" presId="urn:microsoft.com/office/officeart/2005/8/layout/hProcess4"/>
    <dgm:cxn modelId="{5468546A-0EAE-4ECC-B6B2-1EEBEF56CA20}" srcId="{0C1E32BF-C310-4281-8B0E-0AC1A63F0D76}" destId="{9DBBF9AF-521D-4844-BF30-A15DA5C2857F}" srcOrd="0" destOrd="0" parTransId="{BD9710A0-96C1-4FCF-9550-89F2F15DE59F}" sibTransId="{728A6720-D2CD-4CC9-A593-18081FB74930}"/>
    <dgm:cxn modelId="{982B4CC5-4296-466C-BEA5-B03F0DDAE192}" type="presOf" srcId="{728A6720-D2CD-4CC9-A593-18081FB74930}" destId="{85002FAF-9143-4631-A177-0AC2CB3525C2}" srcOrd="0" destOrd="0" presId="urn:microsoft.com/office/officeart/2005/8/layout/hProcess4"/>
    <dgm:cxn modelId="{55FFD8C4-675B-48CC-836C-467C0F08B6E9}" srcId="{17D497CB-268B-4E45-AA3F-DA07934DD09A}" destId="{7CDBEA8C-2336-408A-9D8D-AD29375D288B}" srcOrd="0" destOrd="0" parTransId="{DEA73943-435F-4D6E-A772-D15D7CC58077}" sibTransId="{28E15625-0389-44BF-A351-B35B60DA031B}"/>
    <dgm:cxn modelId="{3738B6AB-625A-4B1E-A992-164AA2E02A0E}" srcId="{0C1E32BF-C310-4281-8B0E-0AC1A63F0D76}" destId="{17D497CB-268B-4E45-AA3F-DA07934DD09A}" srcOrd="1" destOrd="0" parTransId="{BCBB00D9-74CB-438F-9C8E-8B7DD6C7A33E}" sibTransId="{643FA875-F7CF-4534-BD37-89BF41AB2361}"/>
    <dgm:cxn modelId="{04317E52-F20A-401A-A1E5-4289269D6F2F}" type="presOf" srcId="{7CDBEA8C-2336-408A-9D8D-AD29375D288B}" destId="{700E36B0-B03C-48FD-B045-EAAF54928E3D}" srcOrd="0" destOrd="0" presId="urn:microsoft.com/office/officeart/2005/8/layout/hProcess4"/>
    <dgm:cxn modelId="{77B255E3-B2BA-4233-9C9F-D408ED9AB004}" type="presOf" srcId="{9DBBF9AF-521D-4844-BF30-A15DA5C2857F}" destId="{BEE02DC1-E844-44BB-9D5A-5257A3949917}" srcOrd="0" destOrd="0" presId="urn:microsoft.com/office/officeart/2005/8/layout/hProcess4"/>
    <dgm:cxn modelId="{E459B734-B526-4E6E-8959-A85254237CA6}" type="presOf" srcId="{07555F70-8C9E-44CA-89BA-333CD47F7F28}" destId="{819A722E-5CC2-4388-B395-6A6F2217A0CF}" srcOrd="0" destOrd="0" presId="urn:microsoft.com/office/officeart/2005/8/layout/hProcess4"/>
    <dgm:cxn modelId="{961ABA5A-07BF-44AA-895A-FBC4A680DE8E}" type="presParOf" srcId="{309AECDD-5E4E-41EA-8C62-7394BB74D899}" destId="{E027ECB0-F194-481A-9B97-F89AF1EBD749}" srcOrd="0" destOrd="0" presId="urn:microsoft.com/office/officeart/2005/8/layout/hProcess4"/>
    <dgm:cxn modelId="{0E98F9FD-5D64-4934-8EC8-4B9279018816}" type="presParOf" srcId="{309AECDD-5E4E-41EA-8C62-7394BB74D899}" destId="{7983132E-1983-4111-BAA5-29C2C40F1363}" srcOrd="1" destOrd="0" presId="urn:microsoft.com/office/officeart/2005/8/layout/hProcess4"/>
    <dgm:cxn modelId="{6E4C8ECA-3CEE-4FE8-A94C-9A63593B921F}" type="presParOf" srcId="{309AECDD-5E4E-41EA-8C62-7394BB74D899}" destId="{556CFC9E-948E-4D33-A48A-AA1138D0BED7}" srcOrd="2" destOrd="0" presId="urn:microsoft.com/office/officeart/2005/8/layout/hProcess4"/>
    <dgm:cxn modelId="{6465218E-76BF-4203-B2CE-35F88E137831}" type="presParOf" srcId="{556CFC9E-948E-4D33-A48A-AA1138D0BED7}" destId="{77CFF790-8A22-4C1D-B9CF-0F8A8E1498A2}" srcOrd="0" destOrd="0" presId="urn:microsoft.com/office/officeart/2005/8/layout/hProcess4"/>
    <dgm:cxn modelId="{F481C2BC-E0AC-478E-9B4F-34BF9C1AC1F9}" type="presParOf" srcId="{77CFF790-8A22-4C1D-B9CF-0F8A8E1498A2}" destId="{C051C57F-D4F9-4DB5-A62D-AC63C58F5314}" srcOrd="0" destOrd="0" presId="urn:microsoft.com/office/officeart/2005/8/layout/hProcess4"/>
    <dgm:cxn modelId="{D82CED09-10B9-4FFC-B143-8169FF953B2B}" type="presParOf" srcId="{77CFF790-8A22-4C1D-B9CF-0F8A8E1498A2}" destId="{602413AE-67B3-4C05-929A-6BF510E5FA1A}" srcOrd="1" destOrd="0" presId="urn:microsoft.com/office/officeart/2005/8/layout/hProcess4"/>
    <dgm:cxn modelId="{DF1AB296-D12F-460B-B5D1-3D0C74449722}" type="presParOf" srcId="{77CFF790-8A22-4C1D-B9CF-0F8A8E1498A2}" destId="{D6C0C3F8-71CC-455E-BB3F-145A2B29725C}" srcOrd="2" destOrd="0" presId="urn:microsoft.com/office/officeart/2005/8/layout/hProcess4"/>
    <dgm:cxn modelId="{5DF546AE-DDEB-45E6-B7F2-2A4F8C846F5A}" type="presParOf" srcId="{77CFF790-8A22-4C1D-B9CF-0F8A8E1498A2}" destId="{BEE02DC1-E844-44BB-9D5A-5257A3949917}" srcOrd="3" destOrd="0" presId="urn:microsoft.com/office/officeart/2005/8/layout/hProcess4"/>
    <dgm:cxn modelId="{7FF88677-1F8F-412D-8455-9FB1A89C2C33}" type="presParOf" srcId="{77CFF790-8A22-4C1D-B9CF-0F8A8E1498A2}" destId="{33FAB445-A4B0-4849-92EB-20B9FD05C90E}" srcOrd="4" destOrd="0" presId="urn:microsoft.com/office/officeart/2005/8/layout/hProcess4"/>
    <dgm:cxn modelId="{A0BFE277-E32A-42BC-9C2A-0FC69727D825}" type="presParOf" srcId="{556CFC9E-948E-4D33-A48A-AA1138D0BED7}" destId="{85002FAF-9143-4631-A177-0AC2CB3525C2}" srcOrd="1" destOrd="0" presId="urn:microsoft.com/office/officeart/2005/8/layout/hProcess4"/>
    <dgm:cxn modelId="{B8958B3C-4D52-4B40-91B3-2F821F675F52}" type="presParOf" srcId="{556CFC9E-948E-4D33-A48A-AA1138D0BED7}" destId="{BEE005DB-22DA-4DF0-8105-17C739520524}" srcOrd="2" destOrd="0" presId="urn:microsoft.com/office/officeart/2005/8/layout/hProcess4"/>
    <dgm:cxn modelId="{5DAFAEAE-3918-4AFF-A3D5-38F0553D3BCE}" type="presParOf" srcId="{BEE005DB-22DA-4DF0-8105-17C739520524}" destId="{C6A821D1-C00D-4DAB-B950-E4250F9F53B2}" srcOrd="0" destOrd="0" presId="urn:microsoft.com/office/officeart/2005/8/layout/hProcess4"/>
    <dgm:cxn modelId="{ADA9D27C-137C-48BB-B564-8DE5FD0C76C0}" type="presParOf" srcId="{BEE005DB-22DA-4DF0-8105-17C739520524}" destId="{700E36B0-B03C-48FD-B045-EAAF54928E3D}" srcOrd="1" destOrd="0" presId="urn:microsoft.com/office/officeart/2005/8/layout/hProcess4"/>
    <dgm:cxn modelId="{B98EB0D7-DF0A-4AD6-A3D5-04E36052B844}" type="presParOf" srcId="{BEE005DB-22DA-4DF0-8105-17C739520524}" destId="{84625E36-278F-45A1-A61A-321634F35D38}" srcOrd="2" destOrd="0" presId="urn:microsoft.com/office/officeart/2005/8/layout/hProcess4"/>
    <dgm:cxn modelId="{806F7927-58B4-4A51-BC02-2A5287C6F066}" type="presParOf" srcId="{BEE005DB-22DA-4DF0-8105-17C739520524}" destId="{CD5A9585-E47A-43E1-A52C-90A33900D19C}" srcOrd="3" destOrd="0" presId="urn:microsoft.com/office/officeart/2005/8/layout/hProcess4"/>
    <dgm:cxn modelId="{00B08247-BDD4-4DB8-A15F-74837AE1A955}" type="presParOf" srcId="{BEE005DB-22DA-4DF0-8105-17C739520524}" destId="{605CD7EC-563E-4E01-8062-033F6CC5215C}" srcOrd="4" destOrd="0" presId="urn:microsoft.com/office/officeart/2005/8/layout/hProcess4"/>
    <dgm:cxn modelId="{F519BF54-C822-4604-A3C0-66493B8C2333}" type="presParOf" srcId="{556CFC9E-948E-4D33-A48A-AA1138D0BED7}" destId="{4BEE8723-7255-42DC-8A36-D1749450E1F4}" srcOrd="3" destOrd="0" presId="urn:microsoft.com/office/officeart/2005/8/layout/hProcess4"/>
    <dgm:cxn modelId="{EEE04224-8484-466D-AC56-81586214D436}" type="presParOf" srcId="{556CFC9E-948E-4D33-A48A-AA1138D0BED7}" destId="{E87949B5-04D4-4521-A34E-F12589E2BC8D}" srcOrd="4" destOrd="0" presId="urn:microsoft.com/office/officeart/2005/8/layout/hProcess4"/>
    <dgm:cxn modelId="{50DBCD1C-22D2-4F9E-99A3-EFC6409556AF}" type="presParOf" srcId="{E87949B5-04D4-4521-A34E-F12589E2BC8D}" destId="{9D349BF0-A1AA-4924-A815-9276150A0A1A}" srcOrd="0" destOrd="0" presId="urn:microsoft.com/office/officeart/2005/8/layout/hProcess4"/>
    <dgm:cxn modelId="{37963D24-F94D-4FED-8661-323DF4C8AD66}" type="presParOf" srcId="{E87949B5-04D4-4521-A34E-F12589E2BC8D}" destId="{819A722E-5CC2-4388-B395-6A6F2217A0CF}" srcOrd="1" destOrd="0" presId="urn:microsoft.com/office/officeart/2005/8/layout/hProcess4"/>
    <dgm:cxn modelId="{70FEE781-E9BA-4125-99E6-792EA0B2F6F7}" type="presParOf" srcId="{E87949B5-04D4-4521-A34E-F12589E2BC8D}" destId="{EF52E646-380B-411A-B645-4B84BB27F455}" srcOrd="2" destOrd="0" presId="urn:microsoft.com/office/officeart/2005/8/layout/hProcess4"/>
    <dgm:cxn modelId="{58EC5715-AF47-42EB-8EAF-A13959F33AF6}" type="presParOf" srcId="{E87949B5-04D4-4521-A34E-F12589E2BC8D}" destId="{A062BAAE-47E5-461B-A986-1639F87C58E3}" srcOrd="3" destOrd="0" presId="urn:microsoft.com/office/officeart/2005/8/layout/hProcess4"/>
    <dgm:cxn modelId="{625A3ABC-703A-4858-880C-841F2CD7479E}" type="presParOf" srcId="{E87949B5-04D4-4521-A34E-F12589E2BC8D}" destId="{7F90C442-B946-41E2-B7CD-5AB488817893}" srcOrd="4" destOrd="0" presId="urn:microsoft.com/office/officeart/2005/8/layout/h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7864</Words>
  <Characters>49518</Characters>
  <Application>Microsoft Office Word</Application>
  <DocSecurity>0</DocSecurity>
  <Lines>412</Lines>
  <Paragraphs>114</Paragraphs>
  <ScaleCrop>false</ScaleCrop>
  <HeadingPairs>
    <vt:vector size="2" baseType="variant">
      <vt:variant>
        <vt:lpstr>Título</vt:lpstr>
      </vt:variant>
      <vt:variant>
        <vt:i4>1</vt:i4>
      </vt:variant>
    </vt:vector>
  </HeadingPairs>
  <TitlesOfParts>
    <vt:vector size="1" baseType="lpstr">
      <vt:lpstr>INFORME DE GESTIÓN LA DIRECCIÓN ADMINISTRATIVA</vt:lpstr>
    </vt:vector>
  </TitlesOfParts>
  <Company>MIPRO</Company>
  <LinksUpToDate>false</LinksUpToDate>
  <CharactersWithSpaces>57268</CharactersWithSpaces>
  <SharedDoc>false</SharedDoc>
  <HLinks>
    <vt:vector size="6" baseType="variant">
      <vt:variant>
        <vt:i4>1441863</vt:i4>
      </vt:variant>
      <vt:variant>
        <vt:i4>0</vt:i4>
      </vt:variant>
      <vt:variant>
        <vt:i4>0</vt:i4>
      </vt:variant>
      <vt:variant>
        <vt:i4>5</vt:i4>
      </vt:variant>
      <vt:variant>
        <vt:lpwstr>http://www.mipro.gob.ec/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GESTIÓN LA DIRECCIÓN ADMINISTRATIVA</dc:title>
  <dc:creator>amoncayo</dc:creator>
  <cp:lastModifiedBy>chidalgo</cp:lastModifiedBy>
  <cp:revision>2</cp:revision>
  <cp:lastPrinted>2017-01-31T16:47:00Z</cp:lastPrinted>
  <dcterms:created xsi:type="dcterms:W3CDTF">2018-12-17T20:05:00Z</dcterms:created>
  <dcterms:modified xsi:type="dcterms:W3CDTF">2018-12-17T20:05:00Z</dcterms:modified>
</cp:coreProperties>
</file>