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9CC" w:rsidRPr="001819D7" w:rsidRDefault="007B72F0" w:rsidP="00462D7E">
      <w:pPr>
        <w:suppressAutoHyphens/>
        <w:spacing w:line="240" w:lineRule="atLeast"/>
        <w:jc w:val="center"/>
        <w:rPr>
          <w:rFonts w:ascii="Arial Narrow" w:hAnsi="Arial Narrow"/>
          <w:lang w:val="es-ES_tradnl"/>
        </w:rPr>
      </w:pPr>
      <w:r>
        <w:rPr>
          <w:rFonts w:ascii="Arial Narrow" w:hAnsi="Arial Narrow"/>
          <w:b/>
          <w:lang w:val="es-ES_tradnl"/>
        </w:rPr>
        <w:t xml:space="preserve">BORRADOR </w:t>
      </w:r>
      <w:bookmarkStart w:id="0" w:name="_GoBack"/>
      <w:bookmarkEnd w:id="0"/>
      <w:r w:rsidR="00462D7E">
        <w:rPr>
          <w:rFonts w:ascii="Arial Narrow" w:hAnsi="Arial Narrow"/>
          <w:b/>
          <w:lang w:val="es-ES_tradnl"/>
        </w:rPr>
        <w:t>CONVENIO</w:t>
      </w:r>
      <w:r w:rsidR="006B6BD8">
        <w:rPr>
          <w:rFonts w:ascii="Arial Narrow" w:hAnsi="Arial Narrow"/>
          <w:b/>
          <w:lang w:val="es-ES_tradnl"/>
        </w:rPr>
        <w:t xml:space="preserve"> MARCO</w:t>
      </w:r>
      <w:r w:rsidR="00462D7E">
        <w:rPr>
          <w:rFonts w:ascii="Arial Narrow" w:hAnsi="Arial Narrow"/>
          <w:b/>
          <w:lang w:val="es-ES_tradnl"/>
        </w:rPr>
        <w:t xml:space="preserve"> INTERINSTITUCIONAL</w:t>
      </w:r>
      <w:r w:rsidR="000F39CC" w:rsidRPr="001819D7">
        <w:rPr>
          <w:rFonts w:ascii="Arial Narrow" w:hAnsi="Arial Narrow" w:cs="Arial"/>
          <w:b/>
        </w:rPr>
        <w:t xml:space="preserve">PARA EL </w:t>
      </w:r>
      <w:r w:rsidR="00B24669">
        <w:rPr>
          <w:rFonts w:ascii="Arial Narrow" w:hAnsi="Arial Narrow" w:cs="Arial"/>
          <w:b/>
        </w:rPr>
        <w:t xml:space="preserve">ALOJAMIENTO DE LA PLATAFORMA DE SEGUIMIENTO DEL DIÁLOGO NACIONAL, ADQUISICIÓN DEL DOMINIO Y SU MANTENIMIENTO </w:t>
      </w:r>
      <w:r w:rsidR="000F39CC" w:rsidRPr="001819D7">
        <w:rPr>
          <w:rFonts w:ascii="Arial Narrow" w:hAnsi="Arial Narrow"/>
          <w:b/>
          <w:lang w:val="es-ES_tradnl"/>
        </w:rPr>
        <w:t xml:space="preserve">ENTRE LA SECRETARÍA NACIONAL DE GESTIÓN DE LA POLÍTICA Y </w:t>
      </w:r>
      <w:r w:rsidR="00B24669">
        <w:rPr>
          <w:rFonts w:ascii="Arial Narrow" w:hAnsi="Arial Narrow"/>
          <w:b/>
          <w:lang w:val="es-ES_tradnl"/>
        </w:rPr>
        <w:t>EL MINISTERIO DE INDUSTRIAS Y PRODUCTIVIDAD</w:t>
      </w:r>
      <w:r w:rsidR="000F39CC" w:rsidRPr="001819D7">
        <w:rPr>
          <w:rFonts w:ascii="Arial Narrow" w:hAnsi="Arial Narrow"/>
          <w:b/>
          <w:lang w:val="es-ES_tradnl"/>
        </w:rPr>
        <w:t>.</w:t>
      </w:r>
    </w:p>
    <w:p w:rsidR="000F39CC" w:rsidRPr="001819D7" w:rsidRDefault="000F39CC" w:rsidP="000F39CC">
      <w:pPr>
        <w:suppressAutoHyphens/>
        <w:spacing w:line="240" w:lineRule="atLeast"/>
        <w:jc w:val="center"/>
        <w:rPr>
          <w:rFonts w:ascii="Arial Narrow" w:hAnsi="Arial Narrow"/>
          <w:spacing w:val="-3"/>
          <w:lang w:val="es-ES_tradnl"/>
        </w:rPr>
      </w:pPr>
    </w:p>
    <w:p w:rsidR="00CF391A" w:rsidRPr="001819D7" w:rsidRDefault="00CF391A" w:rsidP="001819D7">
      <w:pPr>
        <w:pStyle w:val="Textoindependiente"/>
        <w:jc w:val="both"/>
        <w:rPr>
          <w:rFonts w:ascii="Arial Narrow" w:hAnsi="Arial Narrow" w:cs="Arial"/>
          <w:sz w:val="22"/>
          <w:szCs w:val="22"/>
        </w:rPr>
      </w:pPr>
      <w:r w:rsidRPr="001819D7">
        <w:rPr>
          <w:rFonts w:ascii="Arial Narrow" w:hAnsi="Arial Narrow" w:cs="Arial"/>
          <w:sz w:val="22"/>
          <w:szCs w:val="22"/>
        </w:rPr>
        <w:t xml:space="preserve">En Quito a </w:t>
      </w:r>
      <w:r w:rsidRPr="009F1C5D">
        <w:rPr>
          <w:rFonts w:ascii="Arial Narrow" w:hAnsi="Arial Narrow" w:cs="Arial"/>
          <w:color w:val="FF0000"/>
          <w:sz w:val="22"/>
          <w:szCs w:val="22"/>
        </w:rPr>
        <w:t xml:space="preserve">los………del mes </w:t>
      </w:r>
      <w:r w:rsidR="00857A92">
        <w:rPr>
          <w:rFonts w:ascii="Arial Narrow" w:hAnsi="Arial Narrow" w:cs="Arial"/>
          <w:sz w:val="22"/>
          <w:szCs w:val="22"/>
        </w:rPr>
        <w:t>de octubre</w:t>
      </w:r>
      <w:r w:rsidRPr="001819D7">
        <w:rPr>
          <w:rFonts w:ascii="Arial Narrow" w:hAnsi="Arial Narrow" w:cs="Arial"/>
          <w:sz w:val="22"/>
          <w:szCs w:val="22"/>
        </w:rPr>
        <w:t xml:space="preserve"> del 2018, comparecen a la celebración del presente instrumento, por una parte, la Secretaría Nacional de Gestión de la Polít</w:t>
      </w:r>
      <w:r w:rsidR="00E84967" w:rsidRPr="001819D7">
        <w:rPr>
          <w:rFonts w:ascii="Arial Narrow" w:hAnsi="Arial Narrow" w:cs="Arial"/>
          <w:sz w:val="22"/>
          <w:szCs w:val="22"/>
        </w:rPr>
        <w:t>ica</w:t>
      </w:r>
      <w:r w:rsidRPr="001819D7">
        <w:rPr>
          <w:rFonts w:ascii="Arial Narrow" w:hAnsi="Arial Narrow" w:cs="Arial"/>
          <w:sz w:val="22"/>
          <w:szCs w:val="22"/>
        </w:rPr>
        <w:t xml:space="preserve"> representada por </w:t>
      </w:r>
      <w:r w:rsidR="00897F51" w:rsidRPr="001819D7">
        <w:rPr>
          <w:rFonts w:ascii="Arial Narrow" w:hAnsi="Arial Narrow" w:cs="Arial"/>
          <w:sz w:val="22"/>
          <w:szCs w:val="22"/>
        </w:rPr>
        <w:t>el</w:t>
      </w:r>
      <w:r w:rsidR="00D87104">
        <w:rPr>
          <w:rFonts w:ascii="Arial Narrow" w:hAnsi="Arial Narrow" w:cs="Arial"/>
          <w:bCs/>
          <w:color w:val="000000"/>
          <w:sz w:val="22"/>
          <w:szCs w:val="22"/>
        </w:rPr>
        <w:t>D</w:t>
      </w:r>
      <w:r w:rsidR="00D87104" w:rsidRPr="001819D7">
        <w:rPr>
          <w:rFonts w:ascii="Arial Narrow" w:hAnsi="Arial Narrow" w:cs="Arial"/>
          <w:bCs/>
          <w:color w:val="000000"/>
          <w:sz w:val="22"/>
          <w:szCs w:val="22"/>
        </w:rPr>
        <w:t>r</w:t>
      </w:r>
      <w:r w:rsidR="00D87104">
        <w:rPr>
          <w:rFonts w:ascii="Arial Narrow" w:hAnsi="Arial Narrow" w:cs="Arial"/>
          <w:bCs/>
          <w:color w:val="000000"/>
          <w:sz w:val="22"/>
          <w:szCs w:val="22"/>
        </w:rPr>
        <w:t xml:space="preserve">. </w:t>
      </w:r>
      <w:r w:rsidR="00D87104" w:rsidRPr="001819D7">
        <w:rPr>
          <w:rFonts w:ascii="Arial Narrow" w:hAnsi="Arial Narrow" w:cs="Arial"/>
          <w:bCs/>
          <w:color w:val="000000"/>
          <w:sz w:val="22"/>
          <w:szCs w:val="22"/>
        </w:rPr>
        <w:t>Víctor Paúl Granda López</w:t>
      </w:r>
      <w:r w:rsidR="008F3B7E" w:rsidRPr="001819D7">
        <w:rPr>
          <w:rFonts w:ascii="Arial Narrow" w:hAnsi="Arial Narrow" w:cs="Arial"/>
          <w:sz w:val="22"/>
          <w:szCs w:val="22"/>
        </w:rPr>
        <w:t xml:space="preserve"> en su calidad de SecretarioNacional de Gestión de la Política</w:t>
      </w:r>
      <w:r w:rsidR="00857A92">
        <w:rPr>
          <w:rFonts w:ascii="Arial Narrow" w:hAnsi="Arial Narrow" w:cs="Arial"/>
          <w:sz w:val="22"/>
          <w:szCs w:val="22"/>
        </w:rPr>
        <w:t xml:space="preserve"> mediante Decreto E</w:t>
      </w:r>
      <w:r w:rsidR="00614B9B">
        <w:rPr>
          <w:rFonts w:ascii="Arial Narrow" w:hAnsi="Arial Narrow" w:cs="Arial"/>
          <w:sz w:val="22"/>
          <w:szCs w:val="22"/>
        </w:rPr>
        <w:t xml:space="preserve">jecutivo </w:t>
      </w:r>
      <w:r w:rsidR="00F1526A">
        <w:rPr>
          <w:rFonts w:ascii="Arial Narrow" w:hAnsi="Arial Narrow" w:cs="Arial"/>
          <w:sz w:val="22"/>
          <w:szCs w:val="22"/>
        </w:rPr>
        <w:t>N°416, del 16 de mayo de 2018</w:t>
      </w:r>
      <w:r w:rsidRPr="001819D7">
        <w:rPr>
          <w:rFonts w:ascii="Arial Narrow" w:hAnsi="Arial Narrow" w:cs="Arial"/>
          <w:sz w:val="22"/>
          <w:szCs w:val="22"/>
        </w:rPr>
        <w:t>, entidad a la que en adelante se denominará “</w:t>
      </w:r>
      <w:r w:rsidR="008F3B7E" w:rsidRPr="001819D7">
        <w:rPr>
          <w:rFonts w:ascii="Arial Narrow" w:hAnsi="Arial Narrow" w:cs="Arial"/>
          <w:sz w:val="22"/>
          <w:szCs w:val="22"/>
        </w:rPr>
        <w:t>SNGP”</w:t>
      </w:r>
      <w:r w:rsidRPr="001819D7">
        <w:rPr>
          <w:rFonts w:ascii="Arial Narrow" w:hAnsi="Arial Narrow" w:cs="Arial"/>
          <w:sz w:val="22"/>
          <w:szCs w:val="22"/>
        </w:rPr>
        <w:t xml:space="preserve"> y por otra parte, </w:t>
      </w:r>
      <w:r w:rsidR="00322DE7">
        <w:rPr>
          <w:rFonts w:ascii="Arial Narrow" w:hAnsi="Arial Narrow" w:cs="Arial"/>
          <w:sz w:val="22"/>
          <w:szCs w:val="22"/>
        </w:rPr>
        <w:t>el Ministerio de</w:t>
      </w:r>
      <w:r w:rsidR="00857A92">
        <w:rPr>
          <w:rFonts w:ascii="Arial Narrow" w:hAnsi="Arial Narrow" w:cs="Arial"/>
          <w:sz w:val="22"/>
          <w:szCs w:val="22"/>
        </w:rPr>
        <w:t xml:space="preserve"> Productividad, Comercio Exterior e Inversiones,</w:t>
      </w:r>
      <w:r w:rsidR="00322DE7">
        <w:rPr>
          <w:rFonts w:ascii="Arial Narrow" w:hAnsi="Arial Narrow" w:cs="Arial"/>
          <w:sz w:val="22"/>
          <w:szCs w:val="22"/>
        </w:rPr>
        <w:t xml:space="preserve"> representada por la Economista </w:t>
      </w:r>
      <w:r w:rsidR="00857A92">
        <w:rPr>
          <w:rFonts w:ascii="Arial Narrow" w:hAnsi="Arial Narrow" w:cs="Arial"/>
          <w:sz w:val="22"/>
          <w:szCs w:val="22"/>
        </w:rPr>
        <w:t>Pablo José Campana Sáenz</w:t>
      </w:r>
      <w:r w:rsidR="008F3B7E" w:rsidRPr="001819D7">
        <w:rPr>
          <w:rFonts w:ascii="Arial Narrow" w:hAnsi="Arial Narrow" w:cs="Arial"/>
          <w:sz w:val="22"/>
          <w:szCs w:val="22"/>
        </w:rPr>
        <w:t>,</w:t>
      </w:r>
      <w:r w:rsidR="00857A92">
        <w:rPr>
          <w:rFonts w:ascii="Arial Narrow" w:hAnsi="Arial Narrow" w:cs="Arial"/>
          <w:sz w:val="22"/>
          <w:szCs w:val="22"/>
        </w:rPr>
        <w:t>mediante Decreto Ejecutivo N°520 del 20 de septiembre</w:t>
      </w:r>
      <w:r w:rsidRPr="001819D7">
        <w:rPr>
          <w:rFonts w:ascii="Arial Narrow" w:hAnsi="Arial Narrow" w:cs="Arial"/>
          <w:sz w:val="22"/>
          <w:szCs w:val="22"/>
        </w:rPr>
        <w:t xml:space="preserve">, </w:t>
      </w:r>
      <w:r w:rsidR="00322DE7">
        <w:rPr>
          <w:rFonts w:ascii="Arial Narrow" w:hAnsi="Arial Narrow" w:cs="Arial"/>
          <w:sz w:val="22"/>
          <w:szCs w:val="22"/>
        </w:rPr>
        <w:t xml:space="preserve">entidad </w:t>
      </w:r>
      <w:r w:rsidRPr="001819D7">
        <w:rPr>
          <w:rFonts w:ascii="Arial Narrow" w:hAnsi="Arial Narrow" w:cs="Arial"/>
          <w:sz w:val="22"/>
          <w:szCs w:val="22"/>
        </w:rPr>
        <w:t>a la que en adelante se denominará “</w:t>
      </w:r>
      <w:r w:rsidR="00857A92">
        <w:rPr>
          <w:rFonts w:ascii="Arial Narrow" w:hAnsi="Arial Narrow" w:cs="Arial"/>
          <w:sz w:val="22"/>
          <w:szCs w:val="22"/>
        </w:rPr>
        <w:t>MPCEI</w:t>
      </w:r>
      <w:r w:rsidRPr="001819D7">
        <w:rPr>
          <w:rFonts w:ascii="Arial Narrow" w:hAnsi="Arial Narrow" w:cs="Arial"/>
          <w:sz w:val="22"/>
          <w:szCs w:val="22"/>
        </w:rPr>
        <w:t>”, al tenor de las siguientes cláusulas.</w:t>
      </w:r>
    </w:p>
    <w:p w:rsidR="00F1526A" w:rsidRDefault="00F1526A" w:rsidP="001819D7">
      <w:pPr>
        <w:pStyle w:val="Textoindependiente"/>
        <w:jc w:val="both"/>
      </w:pPr>
    </w:p>
    <w:p w:rsidR="00E7605B" w:rsidRPr="001819D7" w:rsidRDefault="0042164C" w:rsidP="001819D7">
      <w:pPr>
        <w:pStyle w:val="Textoindependiente"/>
        <w:jc w:val="both"/>
        <w:rPr>
          <w:rFonts w:ascii="Arial Narrow" w:hAnsi="Arial Narrow" w:cs="Arial"/>
          <w:b/>
          <w:color w:val="000000"/>
          <w:sz w:val="22"/>
          <w:szCs w:val="22"/>
        </w:rPr>
      </w:pPr>
      <w:r w:rsidRPr="001819D7">
        <w:rPr>
          <w:rFonts w:ascii="Arial Narrow" w:hAnsi="Arial Narrow" w:cs="Arial"/>
          <w:b/>
          <w:color w:val="000000"/>
          <w:sz w:val="22"/>
          <w:szCs w:val="22"/>
        </w:rPr>
        <w:t xml:space="preserve">CLÁUSULA </w:t>
      </w:r>
      <w:r w:rsidR="00E7605B" w:rsidRPr="001819D7">
        <w:rPr>
          <w:rFonts w:ascii="Arial Narrow" w:hAnsi="Arial Narrow" w:cs="Arial"/>
          <w:b/>
          <w:color w:val="000000"/>
          <w:sz w:val="22"/>
          <w:szCs w:val="22"/>
        </w:rPr>
        <w:t>PRIMERA: ANTECEDENTES.-</w:t>
      </w:r>
    </w:p>
    <w:p w:rsidR="00633475" w:rsidRDefault="00633475" w:rsidP="001819D7">
      <w:pPr>
        <w:pStyle w:val="Sinespaciado"/>
        <w:jc w:val="both"/>
        <w:rPr>
          <w:rFonts w:ascii="Arial Narrow" w:eastAsia="Cambria" w:hAnsi="Arial Narrow" w:cs="Arial"/>
          <w:color w:val="000000"/>
          <w:lang w:val="es-ES_tradnl"/>
        </w:rPr>
      </w:pPr>
    </w:p>
    <w:p w:rsidR="00633475" w:rsidRDefault="00CF48FC" w:rsidP="001819D7">
      <w:pPr>
        <w:pStyle w:val="Sinespaciad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Qué</w:t>
      </w:r>
      <w:r w:rsidR="00560932">
        <w:rPr>
          <w:rFonts w:ascii="Arial Narrow" w:hAnsi="Arial Narrow" w:cs="Arial"/>
        </w:rPr>
        <w:t xml:space="preserve"> el artículo</w:t>
      </w:r>
      <w:r w:rsidR="00633475">
        <w:rPr>
          <w:rFonts w:ascii="Arial Narrow" w:hAnsi="Arial Narrow" w:cs="Arial"/>
        </w:rPr>
        <w:t xml:space="preserve"> 3, de la Constitución de la República del Ecuador</w:t>
      </w:r>
      <w:r w:rsidR="00560932">
        <w:rPr>
          <w:rFonts w:ascii="Arial Narrow" w:hAnsi="Arial Narrow" w:cs="Arial"/>
        </w:rPr>
        <w:t xml:space="preserve"> señala</w:t>
      </w:r>
      <w:r w:rsidR="005F1D68">
        <w:rPr>
          <w:rFonts w:ascii="Arial Narrow" w:hAnsi="Arial Narrow" w:cs="Arial"/>
        </w:rPr>
        <w:t>:</w:t>
      </w:r>
      <w:r w:rsidR="00560932">
        <w:rPr>
          <w:rFonts w:ascii="Arial Narrow" w:hAnsi="Arial Narrow" w:cs="Arial"/>
        </w:rPr>
        <w:t xml:space="preserve"> los  </w:t>
      </w:r>
      <w:r w:rsidR="00633475">
        <w:rPr>
          <w:rFonts w:ascii="Arial Narrow" w:hAnsi="Arial Narrow" w:cs="Arial"/>
        </w:rPr>
        <w:t>Deberes</w:t>
      </w:r>
      <w:r w:rsidR="00560932">
        <w:rPr>
          <w:rFonts w:ascii="Arial Narrow" w:hAnsi="Arial Narrow" w:cs="Arial"/>
        </w:rPr>
        <w:t xml:space="preserve"> primordiales</w:t>
      </w:r>
      <w:r w:rsidR="00633475">
        <w:rPr>
          <w:rFonts w:ascii="Arial Narrow" w:hAnsi="Arial Narrow" w:cs="Arial"/>
        </w:rPr>
        <w:t xml:space="preserve"> del Estado: “</w:t>
      </w:r>
      <w:r w:rsidR="00560932">
        <w:rPr>
          <w:rFonts w:ascii="Arial Narrow" w:hAnsi="Arial Narrow" w:cs="Arial"/>
        </w:rPr>
        <w:t xml:space="preserve">1. Garantizar sin discriminación alguna el efectivo goce de los derechos establecidos en la Constitución y en los instrumentos internacionales en particular la educación, la salud, la alimentación, la seguridad social y el agua para sus  habitantes, 3. Fortalecer la unidad nacional en la diversidad, 5. Planificar el desarrollo nacional, erradicar la pobreza, promover el desarrollo sustentable y la redistribución equitativa de los recursos y la riqueza para, para acceder al buen vivir, 6. Promover del desarrollo equitativo y solidario en todo el territorio, mediante el fortalecimiento del proceso de autonomías y </w:t>
      </w:r>
      <w:r w:rsidR="000C6298">
        <w:rPr>
          <w:rFonts w:ascii="Arial Narrow" w:hAnsi="Arial Narrow" w:cs="Arial"/>
        </w:rPr>
        <w:t xml:space="preserve">descentralización, 8. Garantizar a sus habitantes el derecho a una cultura de paz, a la seguridad integral y a vivir en una sociedad </w:t>
      </w:r>
      <w:r w:rsidR="003734B2">
        <w:rPr>
          <w:rFonts w:ascii="Arial Narrow" w:hAnsi="Arial Narrow" w:cs="Arial"/>
        </w:rPr>
        <w:t>democrática y libre de corrupción.</w:t>
      </w:r>
    </w:p>
    <w:p w:rsidR="00152DA3" w:rsidRDefault="00152DA3" w:rsidP="001819D7">
      <w:pPr>
        <w:pStyle w:val="Sinespaciado"/>
        <w:jc w:val="both"/>
        <w:rPr>
          <w:rFonts w:ascii="Arial Narrow" w:hAnsi="Arial Narrow" w:cs="Arial"/>
        </w:rPr>
      </w:pPr>
    </w:p>
    <w:p w:rsidR="00E7605B" w:rsidRPr="001819D7" w:rsidRDefault="00633475" w:rsidP="001819D7">
      <w:pPr>
        <w:pStyle w:val="Sinespaciad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Q</w:t>
      </w:r>
      <w:r w:rsidR="00CF48FC">
        <w:rPr>
          <w:rFonts w:ascii="Arial Narrow" w:hAnsi="Arial Narrow" w:cs="Arial"/>
        </w:rPr>
        <w:t>ué</w:t>
      </w:r>
      <w:r w:rsidR="00152DA3">
        <w:rPr>
          <w:rFonts w:ascii="Arial Narrow" w:hAnsi="Arial Narrow" w:cs="Arial"/>
        </w:rPr>
        <w:t>el</w:t>
      </w:r>
      <w:r w:rsidR="003D0229">
        <w:rPr>
          <w:rFonts w:ascii="Arial Narrow" w:hAnsi="Arial Narrow" w:cs="Arial"/>
        </w:rPr>
        <w:t xml:space="preserve"> artículo 154</w:t>
      </w:r>
      <w:r w:rsidR="00E7605B" w:rsidRPr="001819D7">
        <w:rPr>
          <w:rFonts w:ascii="Arial Narrow" w:hAnsi="Arial Narrow" w:cs="Arial"/>
        </w:rPr>
        <w:t xml:space="preserve"> numeral 1 de la Constitución de la República del Ecuador establece: “A las ministras y ministros de Estado, además de las atribuciones establecidas en la ley, les corresponde: 1. Ejercer la rectoría de las políticas públicas del área a su cargo y expedir los acuerdos y resoluciones administr</w:t>
      </w:r>
      <w:r w:rsidR="008F3B7E" w:rsidRPr="001819D7">
        <w:rPr>
          <w:rFonts w:ascii="Arial Narrow" w:hAnsi="Arial Narrow" w:cs="Arial"/>
        </w:rPr>
        <w:t>ativas que requiera su gestión”.</w:t>
      </w:r>
    </w:p>
    <w:p w:rsidR="00E7605B" w:rsidRPr="001819D7" w:rsidRDefault="00E7605B" w:rsidP="001819D7">
      <w:pPr>
        <w:pStyle w:val="Textoindependiente"/>
        <w:spacing w:after="0"/>
        <w:jc w:val="both"/>
        <w:rPr>
          <w:rFonts w:ascii="Arial Narrow" w:hAnsi="Arial Narrow" w:cs="Arial"/>
          <w:sz w:val="22"/>
          <w:szCs w:val="22"/>
          <w:lang w:val="es-EC"/>
        </w:rPr>
      </w:pPr>
    </w:p>
    <w:p w:rsidR="00E7605B" w:rsidRPr="001819D7" w:rsidRDefault="00CF48FC" w:rsidP="001819D7">
      <w:pPr>
        <w:pStyle w:val="Textoindependiente"/>
        <w:spacing w:after="0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  <w:lang w:val="es-EC"/>
        </w:rPr>
        <w:t>Qué</w:t>
      </w:r>
      <w:r w:rsidR="00152DA3">
        <w:rPr>
          <w:rFonts w:ascii="Arial Narrow" w:hAnsi="Arial Narrow" w:cs="Arial"/>
          <w:sz w:val="22"/>
          <w:szCs w:val="22"/>
          <w:lang w:val="es-EC"/>
        </w:rPr>
        <w:t xml:space="preserve"> el</w:t>
      </w:r>
      <w:r w:rsidR="00E7605B" w:rsidRPr="001819D7">
        <w:rPr>
          <w:rFonts w:ascii="Arial Narrow" w:hAnsi="Arial Narrow" w:cs="Arial"/>
          <w:sz w:val="22"/>
          <w:szCs w:val="22"/>
        </w:rPr>
        <w:t xml:space="preserve"> artículo 227 de la Constitución de la República prescribe que la Administración Pública constituye un servicio a la colectividad que se rige por los principios de eficacia, eficiencia, calidad, jerarquía, desconcentración, descentralización, coordinación, participación, planificación, </w:t>
      </w:r>
      <w:r w:rsidR="008F3B7E" w:rsidRPr="001819D7">
        <w:rPr>
          <w:rFonts w:ascii="Arial Narrow" w:hAnsi="Arial Narrow" w:cs="Arial"/>
          <w:sz w:val="22"/>
          <w:szCs w:val="22"/>
        </w:rPr>
        <w:t xml:space="preserve"> transparencia y evaluación.</w:t>
      </w:r>
    </w:p>
    <w:p w:rsidR="008F3B7E" w:rsidRPr="001819D7" w:rsidRDefault="008F3B7E" w:rsidP="001819D7">
      <w:pPr>
        <w:spacing w:after="0" w:line="240" w:lineRule="auto"/>
        <w:jc w:val="both"/>
        <w:rPr>
          <w:rFonts w:ascii="Arial Narrow" w:hAnsi="Arial Narrow" w:cs="Arial"/>
          <w:lang w:val="es-ES_tradnl"/>
        </w:rPr>
      </w:pPr>
    </w:p>
    <w:p w:rsidR="0027193F" w:rsidRPr="001819D7" w:rsidRDefault="00CF48FC" w:rsidP="001819D7">
      <w:pPr>
        <w:spacing w:after="0"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lang w:val="es-ES_tradnl"/>
        </w:rPr>
        <w:t>Qué</w:t>
      </w:r>
      <w:r w:rsidR="003D0229">
        <w:rPr>
          <w:rFonts w:ascii="Arial Narrow" w:hAnsi="Arial Narrow" w:cs="Arial"/>
          <w:lang w:val="es-ES_tradnl"/>
        </w:rPr>
        <w:t xml:space="preserve"> el </w:t>
      </w:r>
      <w:r w:rsidR="003D0229">
        <w:rPr>
          <w:rFonts w:ascii="Arial Narrow" w:hAnsi="Arial Narrow" w:cs="Arial"/>
        </w:rPr>
        <w:t>artículo</w:t>
      </w:r>
      <w:r w:rsidR="0027193F" w:rsidRPr="001819D7">
        <w:rPr>
          <w:rFonts w:ascii="Arial Narrow" w:hAnsi="Arial Narrow" w:cs="Arial"/>
        </w:rPr>
        <w:t xml:space="preserve"> 226 de la Constitución de la República del Ecuador preceptúa que las Instituciones del Estado tendrán el deber de coordinar acciones para el cumplimiento de sus fines y hacer efectivo el goce y ejercicio de los derechos reconocidos en la Constitución.</w:t>
      </w:r>
    </w:p>
    <w:p w:rsidR="00CF48FC" w:rsidRDefault="00CF48FC" w:rsidP="001819D7">
      <w:pPr>
        <w:pStyle w:val="Textoindependiente"/>
        <w:spacing w:after="0"/>
        <w:jc w:val="both"/>
        <w:rPr>
          <w:rFonts w:ascii="Arial Narrow" w:hAnsi="Arial Narrow" w:cs="Arial"/>
          <w:sz w:val="22"/>
          <w:szCs w:val="22"/>
          <w:lang w:val="es-EC"/>
        </w:rPr>
      </w:pPr>
    </w:p>
    <w:p w:rsidR="00CF48FC" w:rsidRDefault="00CF48FC" w:rsidP="001819D7">
      <w:pPr>
        <w:pStyle w:val="Textoindependiente"/>
        <w:spacing w:after="0"/>
        <w:jc w:val="both"/>
        <w:rPr>
          <w:rFonts w:ascii="Arial Narrow" w:hAnsi="Arial Narrow" w:cs="Arial"/>
          <w:sz w:val="22"/>
          <w:szCs w:val="22"/>
          <w:lang w:val="es-EC"/>
        </w:rPr>
      </w:pPr>
      <w:r>
        <w:rPr>
          <w:rFonts w:ascii="Arial Narrow" w:hAnsi="Arial Narrow" w:cs="Arial"/>
          <w:sz w:val="22"/>
          <w:szCs w:val="22"/>
          <w:lang w:val="es-EC"/>
        </w:rPr>
        <w:t xml:space="preserve">Qué el artículo 25 del Código Orgánico Administrativo nos habla sobre </w:t>
      </w:r>
      <w:r w:rsidR="00DF4F17">
        <w:rPr>
          <w:rFonts w:ascii="Arial Narrow" w:hAnsi="Arial Narrow" w:cs="Arial"/>
          <w:sz w:val="22"/>
          <w:szCs w:val="22"/>
          <w:lang w:val="es-EC"/>
        </w:rPr>
        <w:t>l</w:t>
      </w:r>
      <w:r>
        <w:rPr>
          <w:rFonts w:ascii="Arial Narrow" w:hAnsi="Arial Narrow" w:cs="Arial"/>
          <w:sz w:val="22"/>
          <w:szCs w:val="22"/>
          <w:lang w:val="es-EC"/>
        </w:rPr>
        <w:t>os principios de las relaciones en las instituciones públicas: “Principio de lealtad institucional. Las administraciones públicas respetarán entre si, el ejercicio legítimo de las competencias y ponderarán los intereses públicos implicados. Las administraciones facilitarán a otras, la información que precise sobre la actividad que desarrollen en el ejercicio de sus propias competencias”</w:t>
      </w:r>
    </w:p>
    <w:p w:rsidR="00CF48FC" w:rsidRDefault="00CF48FC" w:rsidP="001819D7">
      <w:pPr>
        <w:pStyle w:val="Textoindependiente"/>
        <w:spacing w:after="0"/>
        <w:jc w:val="both"/>
        <w:rPr>
          <w:rFonts w:ascii="Arial Narrow" w:hAnsi="Arial Narrow" w:cs="Arial"/>
          <w:sz w:val="22"/>
          <w:szCs w:val="22"/>
          <w:lang w:val="es-EC"/>
        </w:rPr>
      </w:pPr>
    </w:p>
    <w:p w:rsidR="0027193F" w:rsidRDefault="00CF48FC" w:rsidP="001819D7">
      <w:pPr>
        <w:pStyle w:val="Textoindependiente"/>
        <w:spacing w:after="0"/>
        <w:jc w:val="both"/>
        <w:rPr>
          <w:rFonts w:ascii="Arial Narrow" w:hAnsi="Arial Narrow" w:cs="Arial"/>
          <w:sz w:val="22"/>
          <w:szCs w:val="22"/>
          <w:lang w:val="es-EC"/>
        </w:rPr>
      </w:pPr>
      <w:r>
        <w:rPr>
          <w:rFonts w:ascii="Arial Narrow" w:hAnsi="Arial Narrow" w:cs="Arial"/>
          <w:sz w:val="22"/>
          <w:szCs w:val="22"/>
          <w:lang w:val="es-EC"/>
        </w:rPr>
        <w:t>Qué el artículo 26 del Código</w:t>
      </w:r>
      <w:r w:rsidR="00DF4F17">
        <w:rPr>
          <w:rFonts w:ascii="Arial Narrow" w:hAnsi="Arial Narrow" w:cs="Arial"/>
          <w:sz w:val="22"/>
          <w:szCs w:val="22"/>
          <w:lang w:val="es-EC"/>
        </w:rPr>
        <w:t xml:space="preserve"> Orgánico Administrativo señala sobre el principio de corresponsabilidad y complementariedad. “Todas las administraciones tienen responsabilidad compartida y gestionarán de manera complementaria, en el marco de sus propias competencias, las actuaciones necesaria </w:t>
      </w:r>
      <w:r w:rsidR="00E557FC">
        <w:rPr>
          <w:rFonts w:ascii="Arial Narrow" w:hAnsi="Arial Narrow" w:cs="Arial"/>
          <w:sz w:val="22"/>
          <w:szCs w:val="22"/>
          <w:lang w:val="es-EC"/>
        </w:rPr>
        <w:t xml:space="preserve">para hacer el efectivo goce y ejercicio de derechos de las personas y el cumplimiento de los objetivos del buen vivir. </w:t>
      </w:r>
    </w:p>
    <w:p w:rsidR="005F1D68" w:rsidRDefault="005F1D68" w:rsidP="001819D7">
      <w:pPr>
        <w:pStyle w:val="Textoindependiente"/>
        <w:spacing w:after="0"/>
        <w:jc w:val="both"/>
        <w:rPr>
          <w:rFonts w:ascii="Arial Narrow" w:hAnsi="Arial Narrow" w:cs="Arial"/>
          <w:sz w:val="22"/>
          <w:szCs w:val="22"/>
          <w:lang w:val="es-EC"/>
        </w:rPr>
      </w:pPr>
    </w:p>
    <w:p w:rsidR="00CF48FC" w:rsidRDefault="00C8783C" w:rsidP="001819D7">
      <w:pPr>
        <w:pStyle w:val="Textoindependiente"/>
        <w:spacing w:after="0"/>
        <w:jc w:val="both"/>
        <w:rPr>
          <w:rFonts w:ascii="Arial Narrow" w:hAnsi="Arial Narrow" w:cs="Arial"/>
          <w:sz w:val="22"/>
          <w:szCs w:val="22"/>
          <w:lang w:val="es-EC"/>
        </w:rPr>
      </w:pPr>
      <w:r>
        <w:rPr>
          <w:rFonts w:ascii="Arial Narrow" w:hAnsi="Arial Narrow" w:cs="Arial"/>
          <w:sz w:val="22"/>
          <w:szCs w:val="22"/>
          <w:lang w:val="es-EC"/>
        </w:rPr>
        <w:t xml:space="preserve">Qué el artículo 28 señala sobre el principio de colaboración. “las administraciones trabajarán de manera coordinada, complementaria y prestándose auxilio mutuo. Acordaran mecanismos de coordinación para la gestión de sus competencias y el uso eficiente de los recursos. </w:t>
      </w:r>
    </w:p>
    <w:p w:rsidR="00C8783C" w:rsidRPr="001819D7" w:rsidRDefault="00C8783C" w:rsidP="001819D7">
      <w:pPr>
        <w:pStyle w:val="Textoindependiente"/>
        <w:spacing w:after="0"/>
        <w:jc w:val="both"/>
        <w:rPr>
          <w:rFonts w:ascii="Arial Narrow" w:hAnsi="Arial Narrow" w:cs="Arial"/>
          <w:sz w:val="22"/>
          <w:szCs w:val="22"/>
          <w:lang w:val="es-EC"/>
        </w:rPr>
      </w:pPr>
    </w:p>
    <w:p w:rsidR="00AD2C12" w:rsidRPr="00AD2C12" w:rsidRDefault="00B7547A" w:rsidP="00AD2C12">
      <w:pPr>
        <w:tabs>
          <w:tab w:val="left" w:pos="-720"/>
        </w:tabs>
        <w:suppressAutoHyphens/>
        <w:spacing w:after="0"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Qué m</w:t>
      </w:r>
      <w:r w:rsidR="00E7605B" w:rsidRPr="00BD1F60">
        <w:rPr>
          <w:rFonts w:ascii="Arial Narrow" w:hAnsi="Arial Narrow" w:cs="Arial"/>
        </w:rPr>
        <w:t xml:space="preserve">ediante Decreto Ejecutivo No. 1522 de 17 de mayo de 2013, se creó la Secretaría Nacional de Gestión de la Política, institución encargada de </w:t>
      </w:r>
      <w:r w:rsidR="00BD1F60" w:rsidRPr="00BD1F60">
        <w:rPr>
          <w:rFonts w:ascii="Arial Narrow" w:hAnsi="Arial Narrow" w:cs="Arial"/>
        </w:rPr>
        <w:t>promover</w:t>
      </w:r>
      <w:r w:rsidR="00BD1F60" w:rsidRPr="00AD2C12">
        <w:rPr>
          <w:rFonts w:ascii="Arial Narrow" w:hAnsi="Arial Narrow" w:cs="Arial"/>
        </w:rPr>
        <w:t>,  articular y coordinar  la conformación  de espacios de diálogo y relaciones políticas  entre  la Función  Ejecutiva,  los  gobiernos  autónomos  descentralizados   y otros  actores   sociales   en  el  territorio,   a  fin  de  garantizar   la  gobe</w:t>
      </w:r>
      <w:r w:rsidR="00BD1F60">
        <w:rPr>
          <w:rFonts w:ascii="Arial Narrow" w:hAnsi="Arial Narrow" w:cs="Arial"/>
        </w:rPr>
        <w:t>rn</w:t>
      </w:r>
      <w:r w:rsidR="00BD1F60" w:rsidRPr="00AD2C12">
        <w:rPr>
          <w:rFonts w:ascii="Arial Narrow" w:hAnsi="Arial Narrow" w:cs="Arial"/>
        </w:rPr>
        <w:t>abilidad  y gobe</w:t>
      </w:r>
      <w:r w:rsidR="00BD1F60">
        <w:rPr>
          <w:rFonts w:ascii="Arial Narrow" w:hAnsi="Arial Narrow" w:cs="Arial"/>
        </w:rPr>
        <w:t>rnan</w:t>
      </w:r>
      <w:r w:rsidR="00BD1F60" w:rsidRPr="00AD2C12">
        <w:rPr>
          <w:rFonts w:ascii="Arial Narrow" w:hAnsi="Arial Narrow" w:cs="Arial"/>
        </w:rPr>
        <w:t>za  democrática  en el territorio nacional y asegurar el Buen Vivir</w:t>
      </w:r>
      <w:r w:rsidR="00BD1F60">
        <w:rPr>
          <w:rFonts w:ascii="Arial Narrow" w:hAnsi="Arial Narrow" w:cs="Arial"/>
        </w:rPr>
        <w:t xml:space="preserve">;  </w:t>
      </w:r>
      <w:r w:rsidR="00AD2C12" w:rsidRPr="00AD2C12">
        <w:rPr>
          <w:rFonts w:ascii="Arial Narrow" w:hAnsi="Arial Narrow" w:cs="Arial"/>
        </w:rPr>
        <w:t>Promover  la generación  de espacios  efectivos  y diversos  de participación  ciudadana en el diseño, gestión y monitoreo  de las políticas públicas,  logrando la mayor representatividad   de las  organizaciones   sociales y la sociedad  civil  en la  toma  de decisiones</w:t>
      </w:r>
      <w:r w:rsidR="00BD1F60">
        <w:rPr>
          <w:rFonts w:ascii="Arial Narrow" w:hAnsi="Arial Narrow" w:cs="Arial"/>
        </w:rPr>
        <w:t>; entre otras funciones y atribuciones.</w:t>
      </w:r>
    </w:p>
    <w:p w:rsidR="008F3B7E" w:rsidRPr="001819D7" w:rsidRDefault="008F3B7E" w:rsidP="001819D7">
      <w:pPr>
        <w:tabs>
          <w:tab w:val="left" w:pos="-720"/>
        </w:tabs>
        <w:suppressAutoHyphens/>
        <w:spacing w:after="0" w:line="240" w:lineRule="auto"/>
        <w:jc w:val="both"/>
        <w:rPr>
          <w:rFonts w:ascii="Arial Narrow" w:hAnsi="Arial Narrow" w:cs="Arial"/>
        </w:rPr>
      </w:pPr>
    </w:p>
    <w:p w:rsidR="007757BB" w:rsidRDefault="00DE2F85" w:rsidP="007757BB">
      <w:pPr>
        <w:spacing w:after="0" w:line="240" w:lineRule="auto"/>
        <w:jc w:val="both"/>
        <w:rPr>
          <w:rFonts w:ascii="Arial Narrow" w:hAnsi="Arial Narrow" w:cs="Arial"/>
          <w:bCs/>
          <w:color w:val="000000"/>
        </w:rPr>
      </w:pPr>
      <w:r>
        <w:rPr>
          <w:rFonts w:ascii="Arial Narrow" w:hAnsi="Arial Narrow" w:cs="Arial"/>
        </w:rPr>
        <w:t>Qué m</w:t>
      </w:r>
      <w:r w:rsidR="00E7605B" w:rsidRPr="001819D7">
        <w:rPr>
          <w:rFonts w:ascii="Arial Narrow" w:hAnsi="Arial Narrow" w:cs="Arial"/>
        </w:rPr>
        <w:t>ediante Decreto Ejecutivo</w:t>
      </w:r>
      <w:r w:rsidR="00E84967" w:rsidRPr="001819D7">
        <w:rPr>
          <w:rFonts w:ascii="Arial Narrow" w:hAnsi="Arial Narrow" w:cs="Arial"/>
          <w:bCs/>
          <w:color w:val="000000"/>
        </w:rPr>
        <w:t xml:space="preserve"> No.</w:t>
      </w:r>
      <w:r w:rsidR="007757BB">
        <w:rPr>
          <w:rFonts w:ascii="Arial Narrow" w:hAnsi="Arial Narrow" w:cs="Arial"/>
          <w:bCs/>
          <w:color w:val="000000"/>
        </w:rPr>
        <w:t xml:space="preserve"> 49 de 20 de junio del 2017, se declara </w:t>
      </w:r>
      <w:r w:rsidR="007757BB" w:rsidRPr="007757BB">
        <w:rPr>
          <w:rFonts w:ascii="Arial Narrow" w:hAnsi="Arial Narrow" w:cs="Arial"/>
          <w:bCs/>
          <w:color w:val="000000"/>
        </w:rPr>
        <w:t xml:space="preserve"> como política prioritaria  de gobierno el fortalecimiento  </w:t>
      </w:r>
      <w:r w:rsidR="007757BB">
        <w:rPr>
          <w:rFonts w:ascii="Arial Narrow" w:hAnsi="Arial Narrow" w:cs="Arial"/>
          <w:bCs/>
          <w:color w:val="000000"/>
        </w:rPr>
        <w:t xml:space="preserve">de </w:t>
      </w:r>
      <w:r w:rsidR="007757BB" w:rsidRPr="007757BB">
        <w:rPr>
          <w:rFonts w:ascii="Arial Narrow" w:hAnsi="Arial Narrow" w:cs="Arial"/>
          <w:bCs/>
          <w:color w:val="000000"/>
        </w:rPr>
        <w:t>los espacios de participación  ciudadana,  y  el diálogo  amplio  y  permanente  con todos  los sectores  de la sociedad</w:t>
      </w:r>
      <w:r w:rsidR="007757BB">
        <w:rPr>
          <w:rFonts w:ascii="Arial Narrow" w:hAnsi="Arial Narrow" w:cs="Arial"/>
          <w:bCs/>
          <w:color w:val="000000"/>
        </w:rPr>
        <w:t>; con un plazo de 60 días para presentar las primeras conclusiones de la implementación del Diálogo Nacional. Las atribuciones y responsabilidades radican en SENPLADES, SECOM; y, encabezando el proceso la SNGP.</w:t>
      </w:r>
    </w:p>
    <w:p w:rsidR="007757BB" w:rsidRDefault="007757BB" w:rsidP="007757BB">
      <w:pPr>
        <w:spacing w:after="0" w:line="240" w:lineRule="auto"/>
        <w:jc w:val="both"/>
        <w:rPr>
          <w:rFonts w:ascii="Arial Narrow" w:hAnsi="Arial Narrow" w:cs="Arial"/>
          <w:bCs/>
          <w:color w:val="000000"/>
        </w:rPr>
      </w:pPr>
    </w:p>
    <w:p w:rsidR="001929DB" w:rsidRDefault="0022382C" w:rsidP="007757BB">
      <w:pPr>
        <w:spacing w:after="0" w:line="240" w:lineRule="auto"/>
        <w:jc w:val="both"/>
        <w:rPr>
          <w:rFonts w:ascii="Arial Narrow" w:hAnsi="Arial Narrow" w:cs="Arial"/>
          <w:bCs/>
          <w:color w:val="000000"/>
        </w:rPr>
      </w:pPr>
      <w:r>
        <w:rPr>
          <w:rFonts w:ascii="Arial Narrow" w:hAnsi="Arial Narrow" w:cs="Arial"/>
          <w:bCs/>
          <w:color w:val="000000"/>
        </w:rPr>
        <w:t>Qué m</w:t>
      </w:r>
      <w:r w:rsidR="004F4A47">
        <w:rPr>
          <w:rFonts w:ascii="Arial Narrow" w:hAnsi="Arial Narrow" w:cs="Arial"/>
          <w:bCs/>
          <w:color w:val="000000"/>
        </w:rPr>
        <w:t>ediante Compromiso Presidencial No. 557 del 4 de mayo de 2018</w:t>
      </w:r>
      <w:r w:rsidR="008156E7">
        <w:rPr>
          <w:rFonts w:ascii="Arial Narrow" w:hAnsi="Arial Narrow" w:cs="Arial"/>
          <w:bCs/>
          <w:color w:val="000000"/>
        </w:rPr>
        <w:t>, se establece la “Propuesta de Seguimiento del Diálogo Nacional en Virtud del Decreto Ejecutivo No.49”</w:t>
      </w:r>
      <w:r w:rsidR="009E295E">
        <w:rPr>
          <w:rFonts w:ascii="Arial Narrow" w:hAnsi="Arial Narrow" w:cs="Arial"/>
          <w:bCs/>
          <w:color w:val="000000"/>
        </w:rPr>
        <w:t xml:space="preserve"> como responsabilidad de la SNGP</w:t>
      </w:r>
      <w:r w:rsidR="001929DB">
        <w:rPr>
          <w:rFonts w:ascii="Arial Narrow" w:hAnsi="Arial Narrow" w:cs="Arial"/>
          <w:bCs/>
          <w:color w:val="000000"/>
        </w:rPr>
        <w:t>.</w:t>
      </w:r>
    </w:p>
    <w:p w:rsidR="001929DB" w:rsidRDefault="001929DB" w:rsidP="007757BB">
      <w:pPr>
        <w:spacing w:after="0" w:line="240" w:lineRule="auto"/>
        <w:jc w:val="both"/>
        <w:rPr>
          <w:rFonts w:ascii="Arial Narrow" w:hAnsi="Arial Narrow" w:cs="Arial"/>
          <w:bCs/>
          <w:color w:val="000000"/>
        </w:rPr>
      </w:pPr>
    </w:p>
    <w:p w:rsidR="0010358B" w:rsidRDefault="006A6D4D" w:rsidP="007757BB">
      <w:pPr>
        <w:spacing w:after="0" w:line="240" w:lineRule="auto"/>
        <w:jc w:val="both"/>
        <w:rPr>
          <w:rFonts w:ascii="Arial Narrow" w:hAnsi="Arial Narrow" w:cs="Arial"/>
          <w:bCs/>
          <w:color w:val="000000"/>
        </w:rPr>
      </w:pPr>
      <w:r>
        <w:rPr>
          <w:rFonts w:ascii="Arial Narrow" w:hAnsi="Arial Narrow" w:cs="Arial"/>
          <w:bCs/>
          <w:color w:val="000000"/>
        </w:rPr>
        <w:t>Quém</w:t>
      </w:r>
      <w:r w:rsidR="001929DB">
        <w:rPr>
          <w:rFonts w:ascii="Arial Narrow" w:hAnsi="Arial Narrow" w:cs="Arial"/>
          <w:bCs/>
          <w:color w:val="000000"/>
        </w:rPr>
        <w:t xml:space="preserve">ediante Compromiso Presidencial No. 511 se establece </w:t>
      </w:r>
      <w:r w:rsidR="0010358B">
        <w:rPr>
          <w:rFonts w:ascii="Arial Narrow" w:hAnsi="Arial Narrow" w:cs="Arial"/>
          <w:bCs/>
          <w:color w:val="000000"/>
        </w:rPr>
        <w:t>“Emitir Norma Técnica para el Tema Institucional de una Política de Construcción Participativa” a cargo de SENPLADES</w:t>
      </w:r>
      <w:r w:rsidR="001929DB">
        <w:rPr>
          <w:rFonts w:ascii="Arial Narrow" w:hAnsi="Arial Narrow" w:cs="Arial"/>
          <w:bCs/>
          <w:color w:val="000000"/>
        </w:rPr>
        <w:t>.</w:t>
      </w:r>
    </w:p>
    <w:p w:rsidR="001929DB" w:rsidRDefault="001929DB" w:rsidP="007757BB">
      <w:pPr>
        <w:spacing w:after="0" w:line="240" w:lineRule="auto"/>
        <w:jc w:val="both"/>
        <w:rPr>
          <w:rFonts w:ascii="Arial Narrow" w:hAnsi="Arial Narrow" w:cs="Arial"/>
          <w:bCs/>
          <w:color w:val="000000"/>
        </w:rPr>
      </w:pPr>
    </w:p>
    <w:p w:rsidR="00DC6F99" w:rsidRDefault="008F489A" w:rsidP="00DC6F99">
      <w:pPr>
        <w:spacing w:after="0" w:line="240" w:lineRule="auto"/>
        <w:jc w:val="both"/>
        <w:rPr>
          <w:rFonts w:ascii="Arial Narrow" w:hAnsi="Arial Narrow" w:cs="Arial"/>
          <w:bCs/>
          <w:color w:val="000000"/>
        </w:rPr>
      </w:pPr>
      <w:r>
        <w:rPr>
          <w:rFonts w:ascii="Arial Narrow" w:hAnsi="Arial Narrow" w:cs="Arial"/>
          <w:bCs/>
          <w:color w:val="000000"/>
        </w:rPr>
        <w:t>Qué e</w:t>
      </w:r>
      <w:r w:rsidR="00DC6F99" w:rsidRPr="00DC6F99">
        <w:rPr>
          <w:rFonts w:ascii="Arial Narrow" w:hAnsi="Arial Narrow" w:cs="Arial"/>
          <w:bCs/>
          <w:color w:val="000000"/>
        </w:rPr>
        <w:t xml:space="preserve">l 28 de mayo </w:t>
      </w:r>
      <w:r w:rsidR="00DC6F99">
        <w:rPr>
          <w:rFonts w:ascii="Arial Narrow" w:hAnsi="Arial Narrow" w:cs="Arial"/>
          <w:bCs/>
          <w:color w:val="000000"/>
        </w:rPr>
        <w:t>de 2018, por disposición de la Secretaría G</w:t>
      </w:r>
      <w:r w:rsidR="00DC6F99" w:rsidRPr="00DC6F99">
        <w:rPr>
          <w:rFonts w:ascii="Arial Narrow" w:hAnsi="Arial Narrow" w:cs="Arial"/>
          <w:bCs/>
          <w:color w:val="000000"/>
        </w:rPr>
        <w:t>eneral de la presidencia, se unifican los compromisos 511-557 sobre “</w:t>
      </w:r>
      <w:r w:rsidR="00DC6F99" w:rsidRPr="00DC6F99">
        <w:rPr>
          <w:rFonts w:ascii="Arial Narrow" w:hAnsi="Arial Narrow" w:cs="Arial"/>
          <w:b/>
          <w:bCs/>
          <w:color w:val="000000"/>
        </w:rPr>
        <w:t>norma técnica para el seguimiento y monitoreo intersectorial de los diálogos nacionales</w:t>
      </w:r>
      <w:r w:rsidR="00DC6F99" w:rsidRPr="00DC6F99">
        <w:rPr>
          <w:rFonts w:ascii="Arial Narrow" w:hAnsi="Arial Narrow" w:cs="Arial"/>
          <w:bCs/>
          <w:color w:val="000000"/>
        </w:rPr>
        <w:t>”, en virtud del decreto ejecutivo n°49”, y se asigna la r</w:t>
      </w:r>
      <w:r w:rsidR="00462D7E">
        <w:rPr>
          <w:rFonts w:ascii="Arial Narrow" w:hAnsi="Arial Narrow" w:cs="Arial"/>
          <w:bCs/>
          <w:color w:val="000000"/>
        </w:rPr>
        <w:t>esponsabilidad a la Secretaría Nacional de Gestión de la P</w:t>
      </w:r>
      <w:r w:rsidR="00DC6F99" w:rsidRPr="00DC6F99">
        <w:rPr>
          <w:rFonts w:ascii="Arial Narrow" w:hAnsi="Arial Narrow" w:cs="Arial"/>
          <w:bCs/>
          <w:color w:val="000000"/>
        </w:rPr>
        <w:t xml:space="preserve">olítica. </w:t>
      </w:r>
    </w:p>
    <w:p w:rsidR="00462D7E" w:rsidRDefault="00462D7E" w:rsidP="00DC6F99">
      <w:pPr>
        <w:spacing w:after="0" w:line="240" w:lineRule="auto"/>
        <w:jc w:val="both"/>
        <w:rPr>
          <w:rFonts w:ascii="Arial Narrow" w:hAnsi="Arial Narrow" w:cs="Arial"/>
          <w:bCs/>
          <w:color w:val="000000"/>
        </w:rPr>
      </w:pPr>
    </w:p>
    <w:p w:rsidR="00462D7E" w:rsidRDefault="007E1056" w:rsidP="00462D7E">
      <w:pPr>
        <w:spacing w:after="0" w:line="240" w:lineRule="auto"/>
        <w:jc w:val="both"/>
        <w:rPr>
          <w:rFonts w:ascii="Arial Narrow" w:hAnsi="Arial Narrow" w:cs="Arial"/>
          <w:bCs/>
          <w:color w:val="000000"/>
        </w:rPr>
      </w:pPr>
      <w:r>
        <w:rPr>
          <w:rFonts w:ascii="Arial Narrow" w:hAnsi="Arial Narrow" w:cs="Arial"/>
          <w:bCs/>
          <w:color w:val="000000"/>
        </w:rPr>
        <w:t>Qué m</w:t>
      </w:r>
      <w:r w:rsidR="00462D7E">
        <w:rPr>
          <w:rFonts w:ascii="Arial Narrow" w:hAnsi="Arial Narrow" w:cs="Arial"/>
          <w:bCs/>
          <w:color w:val="000000"/>
        </w:rPr>
        <w:t>ediante Oficio NR</w:t>
      </w:r>
      <w:r w:rsidR="00462D7E" w:rsidRPr="00462D7E">
        <w:rPr>
          <w:rFonts w:ascii="Arial Narrow" w:hAnsi="Arial Narrow" w:cs="Arial"/>
          <w:bCs/>
          <w:color w:val="000000"/>
        </w:rPr>
        <w:t>O. SENPLADES-2018-0281-OF</w:t>
      </w:r>
      <w:r w:rsidR="00462D7E">
        <w:rPr>
          <w:rFonts w:ascii="Arial Narrow" w:hAnsi="Arial Narrow" w:cs="Arial"/>
          <w:bCs/>
          <w:color w:val="000000"/>
        </w:rPr>
        <w:t xml:space="preserve"> del 06 de abril de 2018, con asunto</w:t>
      </w:r>
      <w:r w:rsidR="00462D7E" w:rsidRPr="00462D7E">
        <w:rPr>
          <w:rFonts w:ascii="Arial Narrow" w:hAnsi="Arial Narrow" w:cs="Arial"/>
          <w:bCs/>
          <w:color w:val="000000"/>
        </w:rPr>
        <w:t>, “</w:t>
      </w:r>
      <w:r w:rsidR="00462D7E" w:rsidRPr="00462D7E">
        <w:rPr>
          <w:rFonts w:ascii="Arial Narrow" w:hAnsi="Arial Narrow" w:cs="Arial"/>
          <w:b/>
          <w:bCs/>
          <w:color w:val="000000"/>
        </w:rPr>
        <w:t>Propuesta Para Uso Del Sistema De Inteligencia Productiva Y Usarla Como Uno De Los Componentes Del Sistema Del Diálogo Nacional”</w:t>
      </w:r>
      <w:r w:rsidR="00462D7E">
        <w:rPr>
          <w:rFonts w:ascii="Arial Narrow" w:hAnsi="Arial Narrow" w:cs="Arial"/>
          <w:bCs/>
          <w:color w:val="000000"/>
        </w:rPr>
        <w:t xml:space="preserve">se solicita apoyo al MIPRO a fin de trabajar de manera conjunta en el desarrollo de la Plataforma enfocada al seguimiento del Diálogo Nacional. </w:t>
      </w:r>
    </w:p>
    <w:p w:rsidR="00462D7E" w:rsidRDefault="00462D7E" w:rsidP="00462D7E">
      <w:pPr>
        <w:spacing w:after="0" w:line="240" w:lineRule="auto"/>
        <w:jc w:val="both"/>
        <w:rPr>
          <w:rFonts w:ascii="Arial Narrow" w:hAnsi="Arial Narrow" w:cs="Arial"/>
          <w:bCs/>
          <w:color w:val="000000"/>
        </w:rPr>
      </w:pPr>
    </w:p>
    <w:p w:rsidR="006107BF" w:rsidRDefault="00D7344F" w:rsidP="00462D7E">
      <w:pPr>
        <w:spacing w:after="0" w:line="240" w:lineRule="auto"/>
        <w:jc w:val="both"/>
        <w:rPr>
          <w:rFonts w:ascii="Arial Narrow" w:hAnsi="Arial Narrow" w:cs="Arial"/>
          <w:bCs/>
          <w:color w:val="000000"/>
        </w:rPr>
      </w:pPr>
      <w:r>
        <w:rPr>
          <w:rFonts w:ascii="Arial Narrow" w:hAnsi="Arial Narrow" w:cs="Arial"/>
          <w:bCs/>
          <w:color w:val="000000"/>
        </w:rPr>
        <w:t>Qué m</w:t>
      </w:r>
      <w:r w:rsidR="00462D7E">
        <w:rPr>
          <w:rFonts w:ascii="Arial Narrow" w:hAnsi="Arial Narrow" w:cs="Arial"/>
          <w:bCs/>
          <w:color w:val="000000"/>
        </w:rPr>
        <w:t>ediante oficio</w:t>
      </w:r>
      <w:r w:rsidR="00462D7E" w:rsidRPr="00462D7E">
        <w:rPr>
          <w:rFonts w:ascii="Arial Narrow" w:hAnsi="Arial Narrow" w:cs="Arial"/>
          <w:b/>
          <w:bCs/>
          <w:color w:val="000000"/>
        </w:rPr>
        <w:t xml:space="preserve"> NRO. MIPRO-MIPRO-2018-0366-OF</w:t>
      </w:r>
      <w:r w:rsidR="00462D7E">
        <w:rPr>
          <w:rFonts w:ascii="Arial Narrow" w:hAnsi="Arial Narrow" w:cs="Arial"/>
          <w:bCs/>
          <w:color w:val="000000"/>
        </w:rPr>
        <w:t>del 24 de abril de 2018, MIPRO acepta brindar el apoyo solicitado, con lo cual se estableció un trabajo interinstitucional para el desarrollo de la Plataforma.</w:t>
      </w:r>
    </w:p>
    <w:p w:rsidR="00857A92" w:rsidRDefault="00857A92" w:rsidP="00462D7E">
      <w:pPr>
        <w:spacing w:after="0" w:line="240" w:lineRule="auto"/>
        <w:jc w:val="both"/>
        <w:rPr>
          <w:rFonts w:ascii="Arial Narrow" w:hAnsi="Arial Narrow" w:cs="Arial"/>
          <w:bCs/>
          <w:color w:val="000000"/>
        </w:rPr>
      </w:pPr>
    </w:p>
    <w:p w:rsidR="00857A92" w:rsidRPr="00857A92" w:rsidRDefault="00857A92" w:rsidP="00857A92">
      <w:pPr>
        <w:spacing w:after="0" w:line="240" w:lineRule="auto"/>
        <w:jc w:val="both"/>
        <w:rPr>
          <w:rFonts w:ascii="Arial Narrow" w:hAnsi="Arial Narrow" w:cs="Arial"/>
          <w:bCs/>
          <w:color w:val="000000"/>
        </w:rPr>
      </w:pPr>
      <w:r>
        <w:rPr>
          <w:rFonts w:ascii="Arial Narrow" w:hAnsi="Arial Narrow" w:cs="Arial"/>
          <w:bCs/>
          <w:color w:val="000000"/>
        </w:rPr>
        <w:t xml:space="preserve">Qué mediante Decreto Ejecutivo N°520 </w:t>
      </w:r>
      <w:r w:rsidRPr="00857A92">
        <w:rPr>
          <w:rFonts w:ascii="Arial Narrow" w:hAnsi="Arial Narrow" w:cs="Arial"/>
          <w:bCs/>
          <w:color w:val="000000"/>
        </w:rPr>
        <w:t>del 20 de septiembre de 2018</w:t>
      </w:r>
      <w:r w:rsidR="002443A4">
        <w:rPr>
          <w:rFonts w:ascii="Arial Narrow" w:hAnsi="Arial Narrow" w:cs="Arial"/>
          <w:bCs/>
          <w:color w:val="000000"/>
        </w:rPr>
        <w:t xml:space="preserve">, </w:t>
      </w:r>
      <w:r w:rsidRPr="00857A92">
        <w:rPr>
          <w:rFonts w:ascii="Arial Narrow" w:hAnsi="Arial Narrow" w:cs="Arial"/>
          <w:bCs/>
          <w:color w:val="000000"/>
        </w:rPr>
        <w:t>se estableció la fusión institucional entre Ministerio de Industrias y Productividad con el Ministerio de Comercio Exterior e Inversiones; siendo éste último quien asume las funciones y competencias de Ministerio de Industrias y Productividad</w:t>
      </w:r>
      <w:r w:rsidR="002443A4">
        <w:rPr>
          <w:rFonts w:ascii="Arial Narrow" w:hAnsi="Arial Narrow" w:cs="Arial"/>
          <w:bCs/>
          <w:color w:val="000000"/>
        </w:rPr>
        <w:t>.</w:t>
      </w:r>
    </w:p>
    <w:p w:rsidR="002443A4" w:rsidRDefault="002443A4" w:rsidP="001819D7">
      <w:pPr>
        <w:pStyle w:val="Textoindependiente"/>
        <w:spacing w:after="0"/>
        <w:ind w:firstLine="708"/>
        <w:jc w:val="both"/>
        <w:rPr>
          <w:rFonts w:ascii="Arial Narrow" w:hAnsi="Arial Narrow" w:cs="Arial"/>
          <w:sz w:val="22"/>
          <w:szCs w:val="22"/>
          <w:lang w:val="es-EC"/>
        </w:rPr>
      </w:pPr>
    </w:p>
    <w:p w:rsidR="006107BF" w:rsidRPr="001819D7" w:rsidRDefault="006107BF" w:rsidP="00F1526A">
      <w:pPr>
        <w:pStyle w:val="Textoindependiente"/>
        <w:spacing w:after="0"/>
        <w:jc w:val="both"/>
        <w:rPr>
          <w:rFonts w:ascii="Arial Narrow" w:hAnsi="Arial Narrow" w:cs="Arial"/>
          <w:sz w:val="22"/>
          <w:szCs w:val="22"/>
        </w:rPr>
      </w:pPr>
    </w:p>
    <w:p w:rsidR="0027193F" w:rsidRPr="001819D7" w:rsidRDefault="00D956D8" w:rsidP="001819D7">
      <w:pPr>
        <w:suppressAutoHyphens/>
        <w:spacing w:line="240" w:lineRule="auto"/>
        <w:jc w:val="both"/>
        <w:rPr>
          <w:rFonts w:ascii="Arial Narrow" w:hAnsi="Arial Narrow" w:cs="Arial"/>
          <w:b/>
          <w:color w:val="000000"/>
        </w:rPr>
      </w:pPr>
      <w:r w:rsidRPr="001819D7">
        <w:rPr>
          <w:rFonts w:ascii="Arial Narrow" w:hAnsi="Arial Narrow" w:cs="Arial"/>
          <w:b/>
          <w:color w:val="000000"/>
        </w:rPr>
        <w:t xml:space="preserve">CLÁUSULA </w:t>
      </w:r>
      <w:r w:rsidR="00CF391A" w:rsidRPr="001819D7">
        <w:rPr>
          <w:rFonts w:ascii="Arial Narrow" w:hAnsi="Arial Narrow" w:cs="Arial"/>
          <w:b/>
          <w:color w:val="000000"/>
        </w:rPr>
        <w:t>SEGUNDA.- OBJETO:</w:t>
      </w:r>
    </w:p>
    <w:p w:rsidR="00894227" w:rsidRPr="001819D7" w:rsidRDefault="00894227" w:rsidP="001819D7">
      <w:pPr>
        <w:suppressAutoHyphens/>
        <w:jc w:val="both"/>
        <w:rPr>
          <w:rFonts w:ascii="Arial Narrow" w:hAnsi="Arial Narrow" w:cs="Arial"/>
        </w:rPr>
      </w:pPr>
      <w:r w:rsidRPr="001819D7">
        <w:rPr>
          <w:rFonts w:ascii="Arial Narrow" w:hAnsi="Arial Narrow" w:cs="Arial"/>
        </w:rPr>
        <w:t>Con los antecedentes expuestos el objeto del presente convenio es la</w:t>
      </w:r>
      <w:r w:rsidR="00AC3CE9">
        <w:rPr>
          <w:rFonts w:ascii="Arial Narrow" w:hAnsi="Arial Narrow" w:cs="Arial"/>
        </w:rPr>
        <w:t xml:space="preserve">articulación interinstitucional para la operatividad de la </w:t>
      </w:r>
      <w:r w:rsidR="00AC3CE9" w:rsidRPr="00A1573C">
        <w:rPr>
          <w:rFonts w:ascii="Arial Narrow" w:hAnsi="Arial Narrow" w:cs="Arial"/>
          <w:b/>
        </w:rPr>
        <w:t>“Plataforma de Seguimiento de Diálogo Nacional”</w:t>
      </w:r>
      <w:r w:rsidR="00AC3CE9">
        <w:rPr>
          <w:rFonts w:ascii="Arial Narrow" w:hAnsi="Arial Narrow" w:cs="Arial"/>
        </w:rPr>
        <w:t xml:space="preserve">, </w:t>
      </w:r>
      <w:r w:rsidRPr="001819D7">
        <w:rPr>
          <w:rFonts w:ascii="Arial Narrow" w:hAnsi="Arial Narrow" w:cs="Arial"/>
        </w:rPr>
        <w:t xml:space="preserve">comprendiéndose como tal, </w:t>
      </w:r>
      <w:r w:rsidR="00AC3CE9">
        <w:rPr>
          <w:rFonts w:ascii="Arial Narrow" w:hAnsi="Arial Narrow" w:cs="Arial"/>
        </w:rPr>
        <w:t>el alojamiento de la Plataforma online (software)</w:t>
      </w:r>
      <w:r w:rsidR="00462D7E">
        <w:rPr>
          <w:rFonts w:ascii="Arial Narrow" w:hAnsi="Arial Narrow" w:cs="Arial"/>
        </w:rPr>
        <w:t xml:space="preserve"> en el MIPRO</w:t>
      </w:r>
      <w:r w:rsidR="00AC3CE9">
        <w:rPr>
          <w:rFonts w:ascii="Arial Narrow" w:hAnsi="Arial Narrow" w:cs="Arial"/>
        </w:rPr>
        <w:t>,</w:t>
      </w:r>
      <w:r w:rsidR="00462D7E">
        <w:rPr>
          <w:rFonts w:ascii="Arial Narrow" w:hAnsi="Arial Narrow" w:cs="Arial"/>
        </w:rPr>
        <w:t xml:space="preserve"> mientras que</w:t>
      </w:r>
      <w:r w:rsidR="00AC3CE9">
        <w:rPr>
          <w:rFonts w:ascii="Arial Narrow" w:hAnsi="Arial Narrow" w:cs="Arial"/>
        </w:rPr>
        <w:t xml:space="preserve"> la adquisición d</w:t>
      </w:r>
      <w:r w:rsidR="00721885">
        <w:rPr>
          <w:rFonts w:ascii="Arial Narrow" w:hAnsi="Arial Narrow" w:cs="Arial"/>
        </w:rPr>
        <w:t xml:space="preserve">el dominio y </w:t>
      </w:r>
      <w:r w:rsidR="00721885">
        <w:rPr>
          <w:rFonts w:ascii="Arial Narrow" w:hAnsi="Arial Narrow" w:cs="Arial"/>
        </w:rPr>
        <w:lastRenderedPageBreak/>
        <w:t>los</w:t>
      </w:r>
      <w:r w:rsidR="00462D7E">
        <w:rPr>
          <w:rFonts w:ascii="Arial Narrow" w:hAnsi="Arial Narrow" w:cs="Arial"/>
        </w:rPr>
        <w:t>gastos anuales por mantenimiento de la misma</w:t>
      </w:r>
      <w:r w:rsidRPr="001819D7">
        <w:rPr>
          <w:rFonts w:ascii="Arial Narrow" w:hAnsi="Arial Narrow" w:cs="Arial"/>
        </w:rPr>
        <w:t xml:space="preserve"> a</w:t>
      </w:r>
      <w:r w:rsidR="00462D7E">
        <w:rPr>
          <w:rFonts w:ascii="Arial Narrow" w:hAnsi="Arial Narrow" w:cs="Arial"/>
        </w:rPr>
        <w:t xml:space="preserve"> cargo de</w:t>
      </w:r>
      <w:r w:rsidRPr="001819D7">
        <w:rPr>
          <w:rFonts w:ascii="Arial Narrow" w:hAnsi="Arial Narrow" w:cs="Arial"/>
        </w:rPr>
        <w:t xml:space="preserve"> la Secretaría Nacional de Gestión de la Política.</w:t>
      </w:r>
      <w:r w:rsidR="00A1573C">
        <w:rPr>
          <w:rFonts w:ascii="Arial Narrow" w:hAnsi="Arial Narrow" w:cs="Arial"/>
        </w:rPr>
        <w:t xml:space="preserve"> Acciones planteadas en un</w:t>
      </w:r>
      <w:r w:rsidR="00187EE8">
        <w:rPr>
          <w:rFonts w:ascii="Arial Narrow" w:hAnsi="Arial Narrow" w:cs="Arial"/>
        </w:rPr>
        <w:t xml:space="preserve"> plazo de 5</w:t>
      </w:r>
      <w:r w:rsidR="00807B94">
        <w:rPr>
          <w:rFonts w:ascii="Arial Narrow" w:hAnsi="Arial Narrow" w:cs="Arial"/>
        </w:rPr>
        <w:t xml:space="preserve"> años.</w:t>
      </w:r>
    </w:p>
    <w:p w:rsidR="0027193F" w:rsidRPr="001819D7" w:rsidRDefault="00D956D8" w:rsidP="001819D7">
      <w:pPr>
        <w:suppressAutoHyphens/>
        <w:spacing w:line="240" w:lineRule="auto"/>
        <w:jc w:val="both"/>
        <w:rPr>
          <w:rFonts w:ascii="Arial Narrow" w:hAnsi="Arial Narrow" w:cs="Arial"/>
          <w:b/>
          <w:lang w:val="es-ES_tradnl"/>
        </w:rPr>
      </w:pPr>
      <w:r w:rsidRPr="001819D7">
        <w:rPr>
          <w:rFonts w:ascii="Arial Narrow" w:hAnsi="Arial Narrow" w:cs="Arial"/>
          <w:b/>
          <w:spacing w:val="-3"/>
          <w:lang w:val="es-ES_tradnl"/>
        </w:rPr>
        <w:t>CLÁUSULA TERCERA.-</w:t>
      </w:r>
      <w:r w:rsidR="0027193F" w:rsidRPr="001819D7">
        <w:rPr>
          <w:rFonts w:ascii="Arial Narrow" w:hAnsi="Arial Narrow" w:cs="Arial"/>
          <w:b/>
          <w:spacing w:val="-3"/>
          <w:lang w:val="es-ES_tradnl"/>
        </w:rPr>
        <w:t xml:space="preserve"> AMBITO DE ACCIÓN</w:t>
      </w:r>
      <w:r w:rsidRPr="001819D7">
        <w:rPr>
          <w:rFonts w:ascii="Arial Narrow" w:hAnsi="Arial Narrow" w:cs="Arial"/>
          <w:b/>
        </w:rPr>
        <w:t>:</w:t>
      </w:r>
    </w:p>
    <w:p w:rsidR="0027193F" w:rsidRPr="001819D7" w:rsidRDefault="005F1D68" w:rsidP="001819D7">
      <w:pPr>
        <w:jc w:val="both"/>
        <w:rPr>
          <w:rFonts w:ascii="Arial Narrow" w:hAnsi="Arial Narrow" w:cs="Arial"/>
          <w:snapToGrid w:val="0"/>
        </w:rPr>
      </w:pPr>
      <w:r>
        <w:rPr>
          <w:rFonts w:ascii="Arial Narrow" w:hAnsi="Arial Narrow" w:cs="Arial"/>
          <w:snapToGrid w:val="0"/>
        </w:rPr>
        <w:t xml:space="preserve">La plataforma del seguimiento del dialogo nacional, tendrá su ámbito de acción en toda el territorio Ecuatoriano y por lo tanto de libre acceso de toda la ciudadanía precautelando los derechos a la libre información. </w:t>
      </w:r>
    </w:p>
    <w:p w:rsidR="00D956D8" w:rsidRPr="001819D7" w:rsidRDefault="00D956D8" w:rsidP="001819D7">
      <w:pPr>
        <w:suppressAutoHyphens/>
        <w:spacing w:line="240" w:lineRule="auto"/>
        <w:jc w:val="both"/>
        <w:rPr>
          <w:rFonts w:ascii="Arial Narrow" w:hAnsi="Arial Narrow" w:cs="Arial"/>
          <w:b/>
        </w:rPr>
      </w:pPr>
      <w:r w:rsidRPr="001819D7">
        <w:rPr>
          <w:rFonts w:ascii="Arial Narrow" w:hAnsi="Arial Narrow" w:cs="Arial"/>
          <w:b/>
          <w:spacing w:val="-3"/>
          <w:lang w:val="es-ES_tradnl"/>
        </w:rPr>
        <w:t>CLÁUSULA</w:t>
      </w:r>
      <w:r w:rsidR="0042164C" w:rsidRPr="001819D7">
        <w:rPr>
          <w:rFonts w:ascii="Arial Narrow" w:hAnsi="Arial Narrow" w:cs="Arial"/>
          <w:b/>
        </w:rPr>
        <w:t>CUARTA</w:t>
      </w:r>
      <w:r w:rsidR="00CF391A" w:rsidRPr="001819D7">
        <w:rPr>
          <w:rFonts w:ascii="Arial Narrow" w:hAnsi="Arial Narrow" w:cs="Arial"/>
          <w:b/>
        </w:rPr>
        <w:t>.- OBLIGACIONES DE LAS PARTES:</w:t>
      </w:r>
    </w:p>
    <w:p w:rsidR="0008210F" w:rsidRPr="001819D7" w:rsidRDefault="00D956D8" w:rsidP="00187EE8">
      <w:pPr>
        <w:suppressAutoHyphens/>
        <w:spacing w:line="240" w:lineRule="auto"/>
        <w:jc w:val="both"/>
        <w:rPr>
          <w:rFonts w:ascii="Arial Narrow" w:hAnsi="Arial Narrow" w:cs="Arial"/>
          <w:b/>
        </w:rPr>
      </w:pPr>
      <w:r w:rsidRPr="001819D7">
        <w:rPr>
          <w:rFonts w:ascii="Arial Narrow" w:hAnsi="Arial Narrow" w:cs="Arial"/>
          <w:b/>
        </w:rPr>
        <w:t>4</w:t>
      </w:r>
      <w:r w:rsidR="009D2466">
        <w:rPr>
          <w:rFonts w:ascii="Arial Narrow" w:hAnsi="Arial Narrow" w:cs="Arial"/>
          <w:b/>
        </w:rPr>
        <w:t>.</w:t>
      </w:r>
      <w:r w:rsidR="00CF391A" w:rsidRPr="001819D7">
        <w:rPr>
          <w:rFonts w:ascii="Arial Narrow" w:hAnsi="Arial Narrow" w:cs="Arial"/>
          <w:b/>
        </w:rPr>
        <w:t xml:space="preserve">1.- DE LA </w:t>
      </w:r>
      <w:commentRangeStart w:id="1"/>
      <w:r w:rsidR="00CF391A" w:rsidRPr="001819D7">
        <w:rPr>
          <w:rFonts w:ascii="Arial Narrow" w:hAnsi="Arial Narrow" w:cs="Arial"/>
          <w:b/>
        </w:rPr>
        <w:t>SNGP</w:t>
      </w:r>
      <w:commentRangeEnd w:id="1"/>
      <w:r w:rsidR="00601BDE">
        <w:rPr>
          <w:rStyle w:val="Refdecomentario"/>
        </w:rPr>
        <w:commentReference w:id="1"/>
      </w:r>
      <w:r w:rsidR="0008210F" w:rsidRPr="001819D7">
        <w:rPr>
          <w:rFonts w:ascii="Arial Narrow" w:hAnsi="Arial Narrow" w:cs="Arial"/>
          <w:b/>
        </w:rPr>
        <w:t>.</w:t>
      </w:r>
    </w:p>
    <w:p w:rsidR="00807B94" w:rsidRDefault="00807B94" w:rsidP="00187EE8">
      <w:pPr>
        <w:suppressAutoHyphens/>
        <w:spacing w:line="240" w:lineRule="auto"/>
        <w:jc w:val="both"/>
        <w:rPr>
          <w:rFonts w:ascii="Arial Narrow" w:hAnsi="Arial Narrow" w:cs="Arial"/>
        </w:rPr>
      </w:pPr>
      <w:r w:rsidRPr="00807B94">
        <w:rPr>
          <w:rFonts w:ascii="Arial Narrow" w:hAnsi="Arial Narrow" w:cs="Arial"/>
        </w:rPr>
        <w:t xml:space="preserve">- Adquisición </w:t>
      </w:r>
      <w:r w:rsidR="00857A92">
        <w:rPr>
          <w:rFonts w:ascii="Arial Narrow" w:hAnsi="Arial Narrow" w:cs="Arial"/>
        </w:rPr>
        <w:t xml:space="preserve">e instalación </w:t>
      </w:r>
      <w:r w:rsidRPr="00807B94">
        <w:rPr>
          <w:rFonts w:ascii="Arial Narrow" w:hAnsi="Arial Narrow" w:cs="Arial"/>
        </w:rPr>
        <w:t xml:space="preserve">del dominio de la </w:t>
      </w:r>
      <w:r w:rsidR="00F1526A">
        <w:rPr>
          <w:rFonts w:ascii="Arial Narrow" w:hAnsi="Arial Narrow" w:cs="Arial"/>
        </w:rPr>
        <w:t>Plataforma de Seguimiento del</w:t>
      </w:r>
      <w:r>
        <w:rPr>
          <w:rFonts w:ascii="Arial Narrow" w:hAnsi="Arial Narrow" w:cs="Arial"/>
        </w:rPr>
        <w:t xml:space="preserve"> Diálogo Nacional</w:t>
      </w:r>
      <w:r w:rsidR="008F3973">
        <w:rPr>
          <w:rFonts w:ascii="Arial Narrow" w:hAnsi="Arial Narrow" w:cs="Arial"/>
        </w:rPr>
        <w:t>.</w:t>
      </w:r>
    </w:p>
    <w:p w:rsidR="00807B94" w:rsidRDefault="00807B94" w:rsidP="00187EE8">
      <w:pPr>
        <w:suppressAutoHyphens/>
        <w:spacing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-Adquisición de Certificado</w:t>
      </w:r>
      <w:r w:rsidR="00BF1CB4">
        <w:rPr>
          <w:rFonts w:ascii="Arial Narrow" w:hAnsi="Arial Narrow" w:cs="Arial"/>
        </w:rPr>
        <w:t xml:space="preserve"> SSL</w:t>
      </w:r>
      <w:r>
        <w:rPr>
          <w:rFonts w:ascii="Arial Narrow" w:hAnsi="Arial Narrow" w:cs="Arial"/>
        </w:rPr>
        <w:t xml:space="preserve"> de Seguridad para la información</w:t>
      </w:r>
      <w:r w:rsidR="00F1526A">
        <w:rPr>
          <w:rFonts w:ascii="Arial Narrow" w:hAnsi="Arial Narrow" w:cs="Arial"/>
        </w:rPr>
        <w:t xml:space="preserve"> de la Plataforma de Seguimiento del Diálogo Nacional</w:t>
      </w:r>
    </w:p>
    <w:p w:rsidR="00F1526A" w:rsidRDefault="00F1526A" w:rsidP="00187EE8">
      <w:pPr>
        <w:suppressAutoHyphens/>
        <w:spacing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- Administración operativa de la Plataforma de Seguimiento del Diálogo Nacional</w:t>
      </w:r>
    </w:p>
    <w:p w:rsidR="00601BDE" w:rsidRDefault="00601BDE" w:rsidP="00187EE8">
      <w:pPr>
        <w:suppressAutoHyphens/>
        <w:spacing w:line="240" w:lineRule="auto"/>
        <w:jc w:val="both"/>
        <w:rPr>
          <w:ins w:id="2" w:author="cgallardo" w:date="2018-10-17T14:38:00Z"/>
          <w:rFonts w:ascii="Arial Narrow" w:hAnsi="Arial Narrow" w:cs="Arial"/>
        </w:rPr>
      </w:pPr>
      <w:ins w:id="3" w:author="cgallardo" w:date="2018-10-17T14:37:00Z">
        <w:r>
          <w:rPr>
            <w:rFonts w:ascii="Arial Narrow" w:hAnsi="Arial Narrow" w:cs="Arial"/>
          </w:rPr>
          <w:t>- Responsable del Mantenimiento de la platafo</w:t>
        </w:r>
      </w:ins>
      <w:ins w:id="4" w:author="cgallardo" w:date="2018-10-17T14:38:00Z">
        <w:r>
          <w:rPr>
            <w:rFonts w:ascii="Arial Narrow" w:hAnsi="Arial Narrow" w:cs="Arial"/>
          </w:rPr>
          <w:t>rma</w:t>
        </w:r>
      </w:ins>
    </w:p>
    <w:p w:rsidR="00601BDE" w:rsidRDefault="00601BDE" w:rsidP="00187EE8">
      <w:pPr>
        <w:suppressAutoHyphens/>
        <w:spacing w:line="240" w:lineRule="auto"/>
        <w:jc w:val="both"/>
        <w:rPr>
          <w:ins w:id="5" w:author="cgallardo" w:date="2018-10-17T14:39:00Z"/>
          <w:rFonts w:ascii="Arial Narrow" w:hAnsi="Arial Narrow" w:cs="Arial"/>
        </w:rPr>
      </w:pPr>
      <w:ins w:id="6" w:author="cgallardo" w:date="2018-10-17T14:38:00Z">
        <w:r>
          <w:rPr>
            <w:rFonts w:ascii="Arial Narrow" w:hAnsi="Arial Narrow" w:cs="Arial"/>
          </w:rPr>
          <w:t>-</w:t>
        </w:r>
      </w:ins>
      <w:ins w:id="7" w:author="cgallardo" w:date="2018-10-17T14:41:00Z">
        <w:r>
          <w:rPr>
            <w:rFonts w:ascii="Arial Narrow" w:hAnsi="Arial Narrow" w:cs="Arial"/>
          </w:rPr>
          <w:t xml:space="preserve">Desarrollo de </w:t>
        </w:r>
      </w:ins>
      <w:ins w:id="8" w:author="cgallardo" w:date="2018-10-17T14:39:00Z">
        <w:r>
          <w:rPr>
            <w:rFonts w:ascii="Arial Narrow" w:hAnsi="Arial Narrow" w:cs="Arial"/>
          </w:rPr>
          <w:t>nuevos requerimientos del sistema</w:t>
        </w:r>
      </w:ins>
    </w:p>
    <w:p w:rsidR="00601BDE" w:rsidRDefault="00601BDE" w:rsidP="00187EE8">
      <w:pPr>
        <w:suppressAutoHyphens/>
        <w:spacing w:line="240" w:lineRule="auto"/>
        <w:jc w:val="both"/>
        <w:rPr>
          <w:rFonts w:ascii="Arial Narrow" w:hAnsi="Arial Narrow" w:cs="Arial"/>
        </w:rPr>
      </w:pPr>
      <w:ins w:id="9" w:author="cgallardo" w:date="2018-10-17T14:39:00Z">
        <w:r>
          <w:rPr>
            <w:rFonts w:ascii="Arial Narrow" w:hAnsi="Arial Narrow" w:cs="Arial"/>
          </w:rPr>
          <w:t>- Capacitación de la herramienta</w:t>
        </w:r>
      </w:ins>
    </w:p>
    <w:p w:rsidR="00601BDE" w:rsidRDefault="00601BDE" w:rsidP="00187EE8">
      <w:pPr>
        <w:suppressAutoHyphens/>
        <w:spacing w:line="240" w:lineRule="auto"/>
        <w:jc w:val="both"/>
        <w:rPr>
          <w:rFonts w:ascii="Arial Narrow" w:hAnsi="Arial Narrow" w:cs="Arial"/>
        </w:rPr>
      </w:pPr>
      <w:ins w:id="10" w:author="cgallardo" w:date="2018-10-17T14:42:00Z">
        <w:r>
          <w:rPr>
            <w:rFonts w:ascii="Arial Narrow" w:hAnsi="Arial Narrow" w:cs="Arial"/>
          </w:rPr>
          <w:t>- Instalacion del certificado de seguridad</w:t>
        </w:r>
      </w:ins>
    </w:p>
    <w:p w:rsidR="0008210F" w:rsidRPr="00807B94" w:rsidRDefault="0008210F" w:rsidP="00187EE8">
      <w:pPr>
        <w:suppressAutoHyphens/>
        <w:spacing w:line="240" w:lineRule="auto"/>
        <w:jc w:val="both"/>
        <w:rPr>
          <w:rFonts w:ascii="Arial Narrow" w:hAnsi="Arial Narrow" w:cs="Arial"/>
        </w:rPr>
      </w:pPr>
      <w:r w:rsidRPr="001819D7">
        <w:rPr>
          <w:rFonts w:ascii="Arial Narrow" w:hAnsi="Arial Narrow" w:cs="Arial"/>
          <w:b/>
        </w:rPr>
        <w:t>4</w:t>
      </w:r>
      <w:r w:rsidR="009D2466">
        <w:rPr>
          <w:rFonts w:ascii="Arial Narrow" w:hAnsi="Arial Narrow" w:cs="Arial"/>
          <w:b/>
        </w:rPr>
        <w:t>.</w:t>
      </w:r>
      <w:r w:rsidR="00CF391A" w:rsidRPr="001819D7">
        <w:rPr>
          <w:rFonts w:ascii="Arial Narrow" w:hAnsi="Arial Narrow" w:cs="Arial"/>
          <w:b/>
        </w:rPr>
        <w:t xml:space="preserve">2.-  </w:t>
      </w:r>
      <w:r w:rsidR="00857A92">
        <w:rPr>
          <w:rFonts w:ascii="Arial Narrow" w:hAnsi="Arial Narrow" w:cs="Arial"/>
          <w:b/>
        </w:rPr>
        <w:t xml:space="preserve">DE </w:t>
      </w:r>
      <w:commentRangeStart w:id="11"/>
      <w:r w:rsidR="00857A92">
        <w:rPr>
          <w:rFonts w:ascii="Arial Narrow" w:hAnsi="Arial Narrow" w:cs="Arial"/>
          <w:b/>
        </w:rPr>
        <w:t>MPCEI</w:t>
      </w:r>
      <w:commentRangeEnd w:id="11"/>
      <w:r w:rsidR="00601BDE">
        <w:rPr>
          <w:rStyle w:val="Refdecomentario"/>
        </w:rPr>
        <w:commentReference w:id="11"/>
      </w:r>
      <w:r w:rsidRPr="001819D7">
        <w:rPr>
          <w:rFonts w:ascii="Arial Narrow" w:hAnsi="Arial Narrow" w:cs="Arial"/>
          <w:b/>
        </w:rPr>
        <w:t>:</w:t>
      </w:r>
    </w:p>
    <w:p w:rsidR="00807B94" w:rsidRDefault="00807B94" w:rsidP="00187EE8">
      <w:pPr>
        <w:suppressAutoHyphens/>
        <w:spacing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- </w:t>
      </w:r>
      <w:ins w:id="12" w:author="cgallardo" w:date="2018-10-17T14:41:00Z">
        <w:r w:rsidR="00601BDE">
          <w:rPr>
            <w:rFonts w:ascii="Arial Narrow" w:hAnsi="Arial Narrow" w:cs="Arial"/>
          </w:rPr>
          <w:t xml:space="preserve">Alojamiento de </w:t>
        </w:r>
      </w:ins>
      <w:del w:id="13" w:author="cgallardo" w:date="2018-10-17T14:41:00Z">
        <w:r w:rsidR="001724B2" w:rsidDel="00601BDE">
          <w:rPr>
            <w:rFonts w:ascii="Arial Narrow" w:hAnsi="Arial Narrow" w:cs="Arial"/>
          </w:rPr>
          <w:delText>Hosting</w:delText>
        </w:r>
        <w:r w:rsidR="00F1526A" w:rsidDel="00601BDE">
          <w:rPr>
            <w:rFonts w:ascii="Arial Narrow" w:hAnsi="Arial Narrow" w:cs="Arial"/>
          </w:rPr>
          <w:delText xml:space="preserve"> de</w:delText>
        </w:r>
      </w:del>
      <w:r w:rsidR="00F1526A">
        <w:rPr>
          <w:rFonts w:ascii="Arial Narrow" w:hAnsi="Arial Narrow" w:cs="Arial"/>
        </w:rPr>
        <w:t xml:space="preserve"> la Plataforma de Seguimiento del</w:t>
      </w:r>
      <w:r>
        <w:rPr>
          <w:rFonts w:ascii="Arial Narrow" w:hAnsi="Arial Narrow" w:cs="Arial"/>
        </w:rPr>
        <w:t xml:space="preserve"> Diálogo Nacional</w:t>
      </w:r>
    </w:p>
    <w:p w:rsidR="00601BDE" w:rsidRDefault="00807B94" w:rsidP="00187EE8">
      <w:pPr>
        <w:suppressAutoHyphens/>
        <w:spacing w:line="240" w:lineRule="auto"/>
        <w:jc w:val="both"/>
        <w:rPr>
          <w:ins w:id="14" w:author="cgallardo" w:date="2018-10-17T14:39:00Z"/>
          <w:rFonts w:ascii="Arial Narrow" w:hAnsi="Arial Narrow" w:cs="Arial"/>
        </w:rPr>
      </w:pPr>
      <w:r>
        <w:rPr>
          <w:rFonts w:ascii="Arial Narrow" w:hAnsi="Arial Narrow" w:cs="Arial"/>
        </w:rPr>
        <w:t xml:space="preserve">- </w:t>
      </w:r>
      <w:del w:id="15" w:author="cgallardo" w:date="2018-10-17T14:39:00Z">
        <w:r w:rsidDel="00601BDE">
          <w:rPr>
            <w:rFonts w:ascii="Arial Narrow" w:hAnsi="Arial Narrow" w:cs="Arial"/>
          </w:rPr>
          <w:delText>Apoyo de mantenimiento técnico para la Plataforma</w:delText>
        </w:r>
        <w:r w:rsidR="00F1526A" w:rsidDel="00601BDE">
          <w:rPr>
            <w:rFonts w:ascii="Arial Narrow" w:hAnsi="Arial Narrow" w:cs="Arial"/>
          </w:rPr>
          <w:delText xml:space="preserve"> de Seguimiento</w:delText>
        </w:r>
        <w:r w:rsidDel="00601BDE">
          <w:rPr>
            <w:rFonts w:ascii="Arial Narrow" w:hAnsi="Arial Narrow" w:cs="Arial"/>
          </w:rPr>
          <w:delText xml:space="preserve"> del Diálogo Nacional.</w:delText>
        </w:r>
      </w:del>
    </w:p>
    <w:p w:rsidR="00601BDE" w:rsidRDefault="00601BDE" w:rsidP="00187EE8">
      <w:pPr>
        <w:suppressAutoHyphens/>
        <w:spacing w:line="240" w:lineRule="auto"/>
        <w:jc w:val="both"/>
        <w:rPr>
          <w:ins w:id="16" w:author="cgallardo" w:date="2018-10-17T14:40:00Z"/>
          <w:rFonts w:ascii="Arial Narrow" w:hAnsi="Arial Narrow" w:cs="Arial"/>
        </w:rPr>
      </w:pPr>
      <w:ins w:id="17" w:author="cgallardo" w:date="2018-10-17T14:39:00Z">
        <w:r>
          <w:rPr>
            <w:rFonts w:ascii="Arial Narrow" w:hAnsi="Arial Narrow" w:cs="Arial"/>
          </w:rPr>
          <w:t>- apoyo en la disponi</w:t>
        </w:r>
      </w:ins>
      <w:ins w:id="18" w:author="cgallardo" w:date="2018-10-17T14:40:00Z">
        <w:r>
          <w:rPr>
            <w:rFonts w:ascii="Arial Narrow" w:hAnsi="Arial Narrow" w:cs="Arial"/>
          </w:rPr>
          <w:t xml:space="preserve">bilidad </w:t>
        </w:r>
      </w:ins>
      <w:ins w:id="19" w:author="cgallardo" w:date="2018-10-17T14:39:00Z">
        <w:r>
          <w:rPr>
            <w:rFonts w:ascii="Arial Narrow" w:hAnsi="Arial Narrow" w:cs="Arial"/>
          </w:rPr>
          <w:t xml:space="preserve">de servicio </w:t>
        </w:r>
      </w:ins>
    </w:p>
    <w:p w:rsidR="00601BDE" w:rsidRDefault="00601BDE" w:rsidP="00187EE8">
      <w:pPr>
        <w:suppressAutoHyphens/>
        <w:spacing w:line="240" w:lineRule="auto"/>
        <w:jc w:val="both"/>
        <w:rPr>
          <w:rFonts w:ascii="Arial Narrow" w:hAnsi="Arial Narrow" w:cs="Arial"/>
        </w:rPr>
      </w:pPr>
    </w:p>
    <w:p w:rsidR="001819D7" w:rsidRPr="001819D7" w:rsidRDefault="001819D7" w:rsidP="001819D7">
      <w:pPr>
        <w:suppressAutoHyphens/>
        <w:spacing w:line="240" w:lineRule="auto"/>
        <w:jc w:val="both"/>
        <w:rPr>
          <w:rFonts w:ascii="Arial Narrow" w:hAnsi="Arial Narrow" w:cs="Arial"/>
          <w:b/>
        </w:rPr>
      </w:pPr>
    </w:p>
    <w:p w:rsidR="00F5580C" w:rsidRPr="003C504B" w:rsidRDefault="00D956D8" w:rsidP="001819D7">
      <w:pPr>
        <w:suppressAutoHyphens/>
        <w:spacing w:line="240" w:lineRule="auto"/>
        <w:jc w:val="both"/>
        <w:rPr>
          <w:rFonts w:ascii="Arial Narrow" w:hAnsi="Arial Narrow" w:cs="Arial"/>
          <w:b/>
        </w:rPr>
      </w:pPr>
      <w:r w:rsidRPr="003C504B">
        <w:rPr>
          <w:rFonts w:ascii="Arial Narrow" w:hAnsi="Arial Narrow" w:cs="Arial"/>
          <w:b/>
          <w:spacing w:val="-3"/>
          <w:lang w:val="es-ES_tradnl"/>
        </w:rPr>
        <w:t>CLÁUSULA</w:t>
      </w:r>
      <w:r w:rsidR="0008210F" w:rsidRPr="003C504B">
        <w:rPr>
          <w:rFonts w:ascii="Arial Narrow" w:hAnsi="Arial Narrow" w:cs="Arial"/>
          <w:b/>
          <w:snapToGrid w:val="0"/>
        </w:rPr>
        <w:t>QUINTA</w:t>
      </w:r>
      <w:r w:rsidR="00F5580C" w:rsidRPr="003C504B">
        <w:rPr>
          <w:rFonts w:ascii="Arial Narrow" w:hAnsi="Arial Narrow" w:cs="Arial"/>
          <w:b/>
          <w:snapToGrid w:val="0"/>
        </w:rPr>
        <w:t>: CONVENIOS ESPECÍFICOS.-</w:t>
      </w:r>
    </w:p>
    <w:p w:rsidR="00F5580C" w:rsidRPr="003C504B" w:rsidRDefault="0008210F" w:rsidP="001819D7">
      <w:pPr>
        <w:tabs>
          <w:tab w:val="left" w:pos="-720"/>
        </w:tabs>
        <w:suppressAutoHyphens/>
        <w:spacing w:line="240" w:lineRule="atLeast"/>
        <w:jc w:val="both"/>
        <w:rPr>
          <w:rFonts w:ascii="Arial Narrow" w:hAnsi="Arial Narrow" w:cs="Arial"/>
          <w:spacing w:val="-3"/>
          <w:lang w:val="es-ES_tradnl"/>
        </w:rPr>
      </w:pPr>
      <w:r w:rsidRPr="003C504B">
        <w:rPr>
          <w:rFonts w:ascii="Arial Narrow" w:hAnsi="Arial Narrow" w:cs="Arial"/>
        </w:rPr>
        <w:t xml:space="preserve">Para cumplimiento del objeto y finesdel presente Convenio </w:t>
      </w:r>
      <w:r w:rsidRPr="003C504B">
        <w:rPr>
          <w:rFonts w:ascii="Arial Narrow" w:hAnsi="Arial Narrow" w:cs="Arial"/>
          <w:snapToGrid w:val="0"/>
        </w:rPr>
        <w:t>de</w:t>
      </w:r>
      <w:r w:rsidR="008F3973">
        <w:rPr>
          <w:rFonts w:ascii="Arial Narrow" w:hAnsi="Arial Narrow" w:cs="Arial"/>
          <w:snapToGrid w:val="0"/>
        </w:rPr>
        <w:t xml:space="preserve"> la</w:t>
      </w:r>
      <w:r w:rsidRPr="003C504B">
        <w:rPr>
          <w:rFonts w:ascii="Arial Narrow" w:hAnsi="Arial Narrow" w:cs="Arial"/>
          <w:snapToGrid w:val="0"/>
        </w:rPr>
        <w:t xml:space="preserve"> cooperación interinstitucional, </w:t>
      </w:r>
      <w:r w:rsidR="00D2033D" w:rsidRPr="003C504B">
        <w:rPr>
          <w:rFonts w:ascii="Arial Narrow" w:hAnsi="Arial Narrow" w:cs="Arial"/>
          <w:snapToGrid w:val="0"/>
        </w:rPr>
        <w:t>se po</w:t>
      </w:r>
      <w:r w:rsidRPr="003C504B">
        <w:rPr>
          <w:rFonts w:ascii="Arial Narrow" w:hAnsi="Arial Narrow" w:cs="Arial"/>
          <w:snapToGrid w:val="0"/>
        </w:rPr>
        <w:t>drá</w:t>
      </w:r>
      <w:r w:rsidR="00E152B1">
        <w:rPr>
          <w:rFonts w:ascii="Arial Narrow" w:hAnsi="Arial Narrow" w:cs="Arial"/>
          <w:snapToGrid w:val="0"/>
        </w:rPr>
        <w:t>n ejecutar acciones adicionales t</w:t>
      </w:r>
      <w:r w:rsidR="00E152B1" w:rsidRPr="003C504B">
        <w:rPr>
          <w:rFonts w:ascii="Arial Narrow" w:hAnsi="Arial Narrow" w:cs="Arial"/>
          <w:snapToGrid w:val="0"/>
        </w:rPr>
        <w:t>ravés</w:t>
      </w:r>
      <w:r w:rsidR="00F5580C" w:rsidRPr="003C504B">
        <w:rPr>
          <w:rFonts w:ascii="Arial Narrow" w:hAnsi="Arial Narrow" w:cs="Arial"/>
          <w:snapToGrid w:val="0"/>
        </w:rPr>
        <w:t xml:space="preserve"> de convenios específicos</w:t>
      </w:r>
      <w:r w:rsidR="00F5580C" w:rsidRPr="003C504B">
        <w:rPr>
          <w:rFonts w:ascii="Arial Narrow" w:hAnsi="Arial Narrow" w:cs="Arial"/>
        </w:rPr>
        <w:t xml:space="preserve"> que viabilicen la ejecución de planes, programas, proyectos o acciones que requieran las partes, </w:t>
      </w:r>
      <w:r w:rsidR="00F5580C" w:rsidRPr="003C504B">
        <w:rPr>
          <w:rFonts w:ascii="Arial Narrow" w:hAnsi="Arial Narrow" w:cs="Arial"/>
          <w:snapToGrid w:val="0"/>
        </w:rPr>
        <w:t>estableciéndose las condiciones de participación de las instituciones signatarias, los responsables de ejecución, objetivos, tareas, cronogramas, recursos y costos correspondientes a las acciones planificadas</w:t>
      </w:r>
      <w:r w:rsidRPr="003C504B">
        <w:rPr>
          <w:rFonts w:ascii="Arial Narrow" w:hAnsi="Arial Narrow" w:cs="Arial"/>
          <w:snapToGrid w:val="0"/>
        </w:rPr>
        <w:t>.</w:t>
      </w:r>
      <w:r w:rsidR="00F5580C" w:rsidRPr="003C504B">
        <w:rPr>
          <w:rFonts w:ascii="Arial Narrow" w:hAnsi="Arial Narrow" w:cs="Arial"/>
          <w:spacing w:val="-3"/>
          <w:lang w:val="es-ES_tradnl"/>
        </w:rPr>
        <w:tab/>
      </w:r>
    </w:p>
    <w:p w:rsidR="00F5580C" w:rsidRPr="003C504B" w:rsidRDefault="00F5580C" w:rsidP="001819D7">
      <w:pPr>
        <w:tabs>
          <w:tab w:val="left" w:pos="-720"/>
        </w:tabs>
        <w:suppressAutoHyphens/>
        <w:spacing w:line="240" w:lineRule="atLeast"/>
        <w:jc w:val="both"/>
        <w:rPr>
          <w:rFonts w:ascii="Arial Narrow" w:hAnsi="Arial Narrow" w:cs="Arial"/>
          <w:spacing w:val="-3"/>
          <w:lang w:val="es-ES_tradnl"/>
        </w:rPr>
      </w:pPr>
      <w:r w:rsidRPr="003C504B">
        <w:rPr>
          <w:rFonts w:ascii="Arial Narrow" w:hAnsi="Arial Narrow" w:cs="Arial"/>
          <w:spacing w:val="-3"/>
          <w:lang w:val="es-ES_tradnl"/>
        </w:rPr>
        <w:t xml:space="preserve"> Los intervinientes se comprometen a respetar y observar el</w:t>
      </w:r>
      <w:r w:rsidRPr="003C504B">
        <w:rPr>
          <w:rFonts w:ascii="Arial Narrow" w:hAnsi="Arial Narrow" w:cs="Arial"/>
        </w:rPr>
        <w:t xml:space="preserve"> ordenamiento jurídico que </w:t>
      </w:r>
      <w:r w:rsidR="0008210F" w:rsidRPr="003C504B">
        <w:rPr>
          <w:rFonts w:ascii="Arial Narrow" w:hAnsi="Arial Narrow" w:cs="Arial"/>
        </w:rPr>
        <w:t>rige a la administración pública.</w:t>
      </w:r>
    </w:p>
    <w:p w:rsidR="00CF391A" w:rsidRPr="003C504B" w:rsidRDefault="001819D7" w:rsidP="001819D7">
      <w:pPr>
        <w:jc w:val="both"/>
        <w:rPr>
          <w:rFonts w:ascii="Arial Narrow" w:hAnsi="Arial Narrow" w:cs="Arial"/>
        </w:rPr>
      </w:pPr>
      <w:r w:rsidRPr="003C504B">
        <w:rPr>
          <w:rFonts w:ascii="Arial Narrow" w:hAnsi="Arial Narrow" w:cs="Arial"/>
          <w:b/>
          <w:bCs/>
          <w:color w:val="000000"/>
        </w:rPr>
        <w:t xml:space="preserve">CLÁUSULA </w:t>
      </w:r>
      <w:r w:rsidR="00CF391A" w:rsidRPr="003C504B">
        <w:rPr>
          <w:rFonts w:ascii="Arial Narrow" w:hAnsi="Arial Narrow" w:cs="Arial"/>
          <w:b/>
          <w:color w:val="000000"/>
        </w:rPr>
        <w:t>SEXTA: PLAZO O VIGENCIA DEL CONVENIO.-</w:t>
      </w:r>
    </w:p>
    <w:p w:rsidR="001819D7" w:rsidRPr="003C504B" w:rsidRDefault="001819D7" w:rsidP="003C504B">
      <w:pPr>
        <w:tabs>
          <w:tab w:val="left" w:pos="-720"/>
        </w:tabs>
        <w:suppressAutoHyphens/>
        <w:spacing w:line="240" w:lineRule="atLeast"/>
        <w:jc w:val="both"/>
        <w:rPr>
          <w:rFonts w:ascii="Arial Narrow" w:hAnsi="Arial Narrow"/>
          <w:spacing w:val="-3"/>
          <w:lang w:val="es-ES_tradnl"/>
        </w:rPr>
      </w:pPr>
      <w:r w:rsidRPr="003C504B">
        <w:rPr>
          <w:rFonts w:ascii="Arial Narrow" w:hAnsi="Arial Narrow"/>
          <w:spacing w:val="-3"/>
          <w:lang w:val="es-ES_tradnl"/>
        </w:rPr>
        <w:lastRenderedPageBreak/>
        <w:t xml:space="preserve">El </w:t>
      </w:r>
      <w:r w:rsidR="00F1526A">
        <w:rPr>
          <w:rFonts w:ascii="Arial Narrow" w:hAnsi="Arial Narrow"/>
          <w:spacing w:val="-3"/>
          <w:lang w:val="es-ES_tradnl"/>
        </w:rPr>
        <w:t>convenio tiene una duración de 5</w:t>
      </w:r>
      <w:r w:rsidRPr="003C504B">
        <w:rPr>
          <w:rFonts w:ascii="Arial Narrow" w:hAnsi="Arial Narrow"/>
          <w:spacing w:val="-3"/>
          <w:lang w:val="es-ES_tradnl"/>
        </w:rPr>
        <w:t xml:space="preserve"> años, a partir de la fecha de su entrada en vigor, prorrogable  previa autoriza</w:t>
      </w:r>
      <w:r w:rsidR="00FE1151">
        <w:rPr>
          <w:rFonts w:ascii="Arial Narrow" w:hAnsi="Arial Narrow"/>
          <w:spacing w:val="-3"/>
          <w:lang w:val="es-ES_tradnl"/>
        </w:rPr>
        <w:t>ción de las Máximas Autoridades que forman parte del convenio</w:t>
      </w:r>
      <w:r w:rsidRPr="003C504B">
        <w:rPr>
          <w:rFonts w:ascii="Arial Narrow" w:hAnsi="Arial Narrow"/>
          <w:spacing w:val="-3"/>
          <w:lang w:val="es-ES_tradnl"/>
        </w:rPr>
        <w:t>.</w:t>
      </w:r>
    </w:p>
    <w:p w:rsidR="00F5580C" w:rsidRPr="003C504B" w:rsidRDefault="003C504B" w:rsidP="001819D7">
      <w:pPr>
        <w:pStyle w:val="Textoindependiente"/>
        <w:jc w:val="both"/>
        <w:rPr>
          <w:rFonts w:ascii="Arial Narrow" w:hAnsi="Arial Narrow" w:cs="Arial"/>
          <w:b/>
          <w:sz w:val="22"/>
          <w:szCs w:val="22"/>
        </w:rPr>
      </w:pPr>
      <w:r w:rsidRPr="003C504B">
        <w:rPr>
          <w:rFonts w:ascii="Arial Narrow" w:hAnsi="Arial Narrow" w:cs="Arial"/>
          <w:b/>
          <w:bCs/>
          <w:color w:val="000000"/>
          <w:sz w:val="22"/>
          <w:szCs w:val="22"/>
        </w:rPr>
        <w:t>CLÁUSULA</w:t>
      </w:r>
      <w:r w:rsidRPr="003C504B">
        <w:rPr>
          <w:rFonts w:ascii="Arial Narrow" w:hAnsi="Arial Narrow" w:cs="Arial"/>
          <w:b/>
          <w:sz w:val="22"/>
          <w:szCs w:val="22"/>
        </w:rPr>
        <w:t xml:space="preserve"> SÉP</w:t>
      </w:r>
      <w:r w:rsidR="001819D7" w:rsidRPr="003C504B">
        <w:rPr>
          <w:rFonts w:ascii="Arial Narrow" w:hAnsi="Arial Narrow" w:cs="Arial"/>
          <w:b/>
          <w:sz w:val="22"/>
          <w:szCs w:val="22"/>
        </w:rPr>
        <w:t>T</w:t>
      </w:r>
      <w:r w:rsidRPr="003C504B">
        <w:rPr>
          <w:rFonts w:ascii="Arial Narrow" w:hAnsi="Arial Narrow" w:cs="Arial"/>
          <w:b/>
          <w:sz w:val="22"/>
          <w:szCs w:val="22"/>
        </w:rPr>
        <w:t>I</w:t>
      </w:r>
      <w:r w:rsidR="001819D7" w:rsidRPr="003C504B">
        <w:rPr>
          <w:rFonts w:ascii="Arial Narrow" w:hAnsi="Arial Narrow" w:cs="Arial"/>
          <w:b/>
          <w:sz w:val="22"/>
          <w:szCs w:val="22"/>
        </w:rPr>
        <w:t xml:space="preserve">MA: </w:t>
      </w:r>
      <w:r w:rsidR="00F5580C" w:rsidRPr="003C504B">
        <w:rPr>
          <w:rFonts w:ascii="Arial Narrow" w:hAnsi="Arial Narrow" w:cs="Arial"/>
          <w:b/>
          <w:sz w:val="22"/>
          <w:szCs w:val="22"/>
        </w:rPr>
        <w:t>DOCUMENTOS HABILITANTES.-</w:t>
      </w:r>
    </w:p>
    <w:p w:rsidR="001819D7" w:rsidRPr="003C504B" w:rsidRDefault="001819D7" w:rsidP="001819D7">
      <w:pPr>
        <w:pStyle w:val="Textosinformato"/>
        <w:jc w:val="both"/>
        <w:rPr>
          <w:rFonts w:ascii="Arial Narrow" w:hAnsi="Arial Narrow"/>
          <w:sz w:val="22"/>
          <w:szCs w:val="22"/>
        </w:rPr>
      </w:pPr>
    </w:p>
    <w:p w:rsidR="00F5580C" w:rsidRPr="003C504B" w:rsidRDefault="001819D7" w:rsidP="001819D7">
      <w:pPr>
        <w:pStyle w:val="Textosinformato"/>
        <w:jc w:val="both"/>
        <w:rPr>
          <w:rFonts w:ascii="Arial Narrow" w:hAnsi="Arial Narrow"/>
          <w:sz w:val="22"/>
          <w:szCs w:val="22"/>
        </w:rPr>
      </w:pPr>
      <w:r w:rsidRPr="003C504B">
        <w:rPr>
          <w:rFonts w:ascii="Arial Narrow" w:hAnsi="Arial Narrow"/>
          <w:sz w:val="22"/>
          <w:szCs w:val="22"/>
        </w:rPr>
        <w:t>Forman parte del presente convenio los siguientes documentos habilitantes:</w:t>
      </w:r>
    </w:p>
    <w:p w:rsidR="001819D7" w:rsidRPr="003C504B" w:rsidRDefault="001819D7" w:rsidP="001819D7">
      <w:pPr>
        <w:pStyle w:val="Textosinformato"/>
        <w:jc w:val="both"/>
        <w:rPr>
          <w:rFonts w:ascii="Arial Narrow" w:eastAsia="MS Mincho" w:hAnsi="Arial Narrow" w:cs="Times New Roman"/>
          <w:b/>
          <w:sz w:val="22"/>
          <w:szCs w:val="22"/>
        </w:rPr>
      </w:pPr>
    </w:p>
    <w:p w:rsidR="00F5580C" w:rsidRPr="003C504B" w:rsidRDefault="00F5580C" w:rsidP="001819D7">
      <w:pPr>
        <w:numPr>
          <w:ilvl w:val="0"/>
          <w:numId w:val="2"/>
        </w:numPr>
        <w:spacing w:after="0" w:line="240" w:lineRule="auto"/>
        <w:jc w:val="both"/>
        <w:rPr>
          <w:rFonts w:ascii="Arial Narrow" w:hAnsi="Arial Narrow" w:cs="Arial"/>
        </w:rPr>
      </w:pPr>
      <w:r w:rsidRPr="003C504B">
        <w:rPr>
          <w:rFonts w:ascii="Arial Narrow" w:hAnsi="Arial Narrow" w:cs="Arial"/>
        </w:rPr>
        <w:t>Solicitud</w:t>
      </w:r>
    </w:p>
    <w:p w:rsidR="00F5580C" w:rsidRPr="003C504B" w:rsidRDefault="00F5580C" w:rsidP="00D2033D">
      <w:pPr>
        <w:pStyle w:val="Textoindependiente"/>
        <w:numPr>
          <w:ilvl w:val="0"/>
          <w:numId w:val="2"/>
        </w:numPr>
        <w:spacing w:after="0"/>
        <w:jc w:val="both"/>
        <w:rPr>
          <w:rFonts w:ascii="Arial Narrow" w:hAnsi="Arial Narrow" w:cs="Arial"/>
          <w:sz w:val="22"/>
          <w:szCs w:val="22"/>
          <w:lang w:val="es-EC"/>
        </w:rPr>
      </w:pPr>
      <w:r w:rsidRPr="003C504B">
        <w:rPr>
          <w:rFonts w:ascii="Arial Narrow" w:hAnsi="Arial Narrow" w:cs="Arial"/>
          <w:sz w:val="22"/>
          <w:szCs w:val="22"/>
          <w:lang w:val="es-EC"/>
        </w:rPr>
        <w:t>Certificación presupuestaria (De existir erogación presupuestaria).</w:t>
      </w:r>
    </w:p>
    <w:p w:rsidR="00F5580C" w:rsidRPr="003C504B" w:rsidRDefault="00F5580C" w:rsidP="001819D7">
      <w:pPr>
        <w:numPr>
          <w:ilvl w:val="0"/>
          <w:numId w:val="2"/>
        </w:numPr>
        <w:spacing w:after="0" w:line="240" w:lineRule="auto"/>
        <w:jc w:val="both"/>
        <w:rPr>
          <w:rFonts w:ascii="Arial Narrow" w:hAnsi="Arial Narrow" w:cs="Arial"/>
        </w:rPr>
      </w:pPr>
      <w:r w:rsidRPr="003C504B">
        <w:rPr>
          <w:rFonts w:ascii="Arial Narrow" w:hAnsi="Arial Narrow" w:cs="Arial"/>
        </w:rPr>
        <w:t>Los memorandos y oficios constantes en la cláusula primera (antecedentes del convenio).</w:t>
      </w:r>
    </w:p>
    <w:p w:rsidR="00F5580C" w:rsidRPr="003C504B" w:rsidRDefault="00F5580C" w:rsidP="001819D7">
      <w:pPr>
        <w:numPr>
          <w:ilvl w:val="0"/>
          <w:numId w:val="2"/>
        </w:numPr>
        <w:spacing w:after="0" w:line="240" w:lineRule="auto"/>
        <w:jc w:val="both"/>
        <w:rPr>
          <w:rFonts w:ascii="Arial Narrow" w:hAnsi="Arial Narrow" w:cs="Arial"/>
        </w:rPr>
      </w:pPr>
      <w:r w:rsidRPr="003C504B">
        <w:rPr>
          <w:rFonts w:ascii="Arial Narrow" w:hAnsi="Arial Narrow" w:cs="Arial"/>
        </w:rPr>
        <w:t>Nombramientos  de la Máximas Autoridades</w:t>
      </w:r>
    </w:p>
    <w:p w:rsidR="00F5580C" w:rsidRPr="003C504B" w:rsidRDefault="00F5580C" w:rsidP="001819D7">
      <w:pPr>
        <w:pStyle w:val="Textoindependiente"/>
        <w:jc w:val="both"/>
        <w:rPr>
          <w:rFonts w:ascii="Arial Narrow" w:hAnsi="Arial Narrow" w:cs="Arial"/>
          <w:b/>
          <w:color w:val="000000"/>
          <w:sz w:val="22"/>
          <w:szCs w:val="22"/>
        </w:rPr>
      </w:pPr>
    </w:p>
    <w:p w:rsidR="00FB15B4" w:rsidRDefault="00FB15B4" w:rsidP="001819D7">
      <w:pPr>
        <w:pStyle w:val="Textoindependiente"/>
        <w:jc w:val="both"/>
        <w:rPr>
          <w:rFonts w:ascii="Arial Narrow" w:hAnsi="Arial Narrow" w:cs="Arial"/>
          <w:b/>
          <w:sz w:val="22"/>
          <w:szCs w:val="22"/>
        </w:rPr>
      </w:pPr>
    </w:p>
    <w:p w:rsidR="00CF391A" w:rsidRPr="003C504B" w:rsidRDefault="003C504B" w:rsidP="001819D7">
      <w:pPr>
        <w:pStyle w:val="Textoindependiente"/>
        <w:jc w:val="both"/>
        <w:rPr>
          <w:rFonts w:ascii="Arial Narrow" w:hAnsi="Arial Narrow" w:cs="Arial"/>
          <w:b/>
          <w:sz w:val="22"/>
          <w:szCs w:val="22"/>
        </w:rPr>
      </w:pPr>
      <w:r w:rsidRPr="003C504B">
        <w:rPr>
          <w:rFonts w:ascii="Arial Narrow" w:hAnsi="Arial Narrow" w:cs="Arial"/>
          <w:b/>
          <w:sz w:val="22"/>
          <w:szCs w:val="22"/>
        </w:rPr>
        <w:t>CLÁU</w:t>
      </w:r>
      <w:r w:rsidR="001819D7" w:rsidRPr="003C504B">
        <w:rPr>
          <w:rFonts w:ascii="Arial Narrow" w:hAnsi="Arial Narrow" w:cs="Arial"/>
          <w:b/>
          <w:sz w:val="22"/>
          <w:szCs w:val="22"/>
        </w:rPr>
        <w:t xml:space="preserve">SULA </w:t>
      </w:r>
      <w:r w:rsidR="00CF391A" w:rsidRPr="003C504B">
        <w:rPr>
          <w:rFonts w:ascii="Arial Narrow" w:hAnsi="Arial Narrow" w:cs="Arial"/>
          <w:b/>
          <w:sz w:val="22"/>
          <w:szCs w:val="22"/>
        </w:rPr>
        <w:t>OCTAVA: ADMINISTRADOR DEL CONVENIO.-</w:t>
      </w:r>
    </w:p>
    <w:p w:rsidR="001819D7" w:rsidRDefault="001819D7" w:rsidP="001819D7">
      <w:pPr>
        <w:pStyle w:val="Textoindependiente"/>
        <w:jc w:val="both"/>
        <w:rPr>
          <w:rFonts w:ascii="Arial Narrow" w:hAnsi="Arial Narrow"/>
          <w:bCs/>
          <w:sz w:val="22"/>
          <w:szCs w:val="22"/>
        </w:rPr>
      </w:pPr>
      <w:r w:rsidRPr="003C504B">
        <w:rPr>
          <w:rFonts w:ascii="Arial Narrow" w:hAnsi="Arial Narrow"/>
          <w:bCs/>
          <w:sz w:val="22"/>
          <w:szCs w:val="22"/>
        </w:rPr>
        <w:t>Para todos los efectos de supervisión, control, coordinación y seguimiento del proyecto, la SNGP</w:t>
      </w:r>
      <w:r w:rsidR="00D2033D" w:rsidRPr="003C504B">
        <w:rPr>
          <w:rFonts w:ascii="Arial Narrow" w:hAnsi="Arial Narrow"/>
          <w:bCs/>
          <w:sz w:val="22"/>
          <w:szCs w:val="22"/>
        </w:rPr>
        <w:t>, nombra como administrador</w:t>
      </w:r>
      <w:r w:rsidR="00807B94">
        <w:rPr>
          <w:rFonts w:ascii="Arial Narrow" w:hAnsi="Arial Narrow"/>
          <w:bCs/>
          <w:sz w:val="22"/>
          <w:szCs w:val="22"/>
        </w:rPr>
        <w:t xml:space="preserve"> del Proyecto</w:t>
      </w:r>
      <w:r w:rsidR="00FB15B4">
        <w:rPr>
          <w:rFonts w:ascii="Arial Narrow" w:hAnsi="Arial Narrow"/>
          <w:bCs/>
          <w:sz w:val="22"/>
          <w:szCs w:val="22"/>
        </w:rPr>
        <w:t xml:space="preserve">  a la Sub Secretaria de Proyectos Estratégicos e Interés Nacional</w:t>
      </w:r>
      <w:r w:rsidR="00355B09">
        <w:rPr>
          <w:rFonts w:ascii="Arial Narrow" w:hAnsi="Arial Narrow"/>
          <w:bCs/>
          <w:sz w:val="22"/>
          <w:szCs w:val="22"/>
        </w:rPr>
        <w:t>. Dicha delegación  se realizará</w:t>
      </w:r>
      <w:r w:rsidR="00D2033D" w:rsidRPr="003C504B">
        <w:rPr>
          <w:rFonts w:ascii="Arial Narrow" w:hAnsi="Arial Narrow"/>
          <w:bCs/>
          <w:sz w:val="22"/>
          <w:szCs w:val="22"/>
        </w:rPr>
        <w:t xml:space="preserve"> en pro de la</w:t>
      </w:r>
      <w:r w:rsidRPr="003C504B">
        <w:rPr>
          <w:rFonts w:ascii="Arial Narrow" w:hAnsi="Arial Narrow"/>
          <w:bCs/>
          <w:sz w:val="22"/>
          <w:szCs w:val="22"/>
        </w:rPr>
        <w:t xml:space="preserve"> consecución de los objetivos planteados materia de es</w:t>
      </w:r>
      <w:r w:rsidR="00D2033D" w:rsidRPr="003C504B">
        <w:rPr>
          <w:rFonts w:ascii="Arial Narrow" w:hAnsi="Arial Narrow"/>
          <w:bCs/>
          <w:sz w:val="22"/>
          <w:szCs w:val="22"/>
        </w:rPr>
        <w:t>te instrumento.</w:t>
      </w:r>
    </w:p>
    <w:p w:rsidR="00F1526A" w:rsidRPr="003C504B" w:rsidRDefault="00F1526A" w:rsidP="001819D7">
      <w:pPr>
        <w:pStyle w:val="Textoindependiente"/>
        <w:jc w:val="both"/>
        <w:rPr>
          <w:rFonts w:ascii="Arial Narrow" w:hAnsi="Arial Narrow"/>
          <w:bCs/>
          <w:sz w:val="22"/>
          <w:szCs w:val="22"/>
        </w:rPr>
      </w:pPr>
    </w:p>
    <w:p w:rsidR="00CF391A" w:rsidRPr="003C504B" w:rsidRDefault="003C504B" w:rsidP="001819D7">
      <w:pPr>
        <w:pStyle w:val="Textoindependiente"/>
        <w:jc w:val="both"/>
        <w:rPr>
          <w:rFonts w:ascii="Arial Narrow" w:hAnsi="Arial Narrow" w:cs="Arial"/>
          <w:b/>
          <w:sz w:val="22"/>
          <w:szCs w:val="22"/>
        </w:rPr>
      </w:pPr>
      <w:r w:rsidRPr="003C504B">
        <w:rPr>
          <w:rFonts w:ascii="Arial Narrow" w:hAnsi="Arial Narrow" w:cs="Arial"/>
          <w:b/>
          <w:sz w:val="22"/>
          <w:szCs w:val="22"/>
        </w:rPr>
        <w:t>CLÁUSULA</w:t>
      </w:r>
      <w:r w:rsidR="00D2033D" w:rsidRPr="003C504B">
        <w:rPr>
          <w:rFonts w:ascii="Arial Narrow" w:hAnsi="Arial Narrow" w:cs="Arial"/>
          <w:b/>
          <w:sz w:val="22"/>
          <w:szCs w:val="22"/>
        </w:rPr>
        <w:t xml:space="preserve"> NOVENA: MODIFICACIONES AL CONVENIO.-</w:t>
      </w:r>
    </w:p>
    <w:p w:rsidR="00F5580C" w:rsidRDefault="00F5580C" w:rsidP="001819D7">
      <w:pPr>
        <w:pStyle w:val="Textoindependiente"/>
        <w:jc w:val="both"/>
        <w:rPr>
          <w:rFonts w:ascii="Arial Narrow" w:hAnsi="Arial Narrow" w:cs="Arial"/>
          <w:sz w:val="22"/>
          <w:szCs w:val="22"/>
        </w:rPr>
      </w:pPr>
      <w:r w:rsidRPr="002337C4">
        <w:rPr>
          <w:rFonts w:ascii="Arial Narrow" w:hAnsi="Arial Narrow" w:cs="Arial"/>
          <w:sz w:val="22"/>
          <w:szCs w:val="22"/>
        </w:rPr>
        <w:t xml:space="preserve">Cualquier cambio que pudiere efectuarse a las cláusulas del presente convenio, serán puestas previamente en conocimiento y autorización </w:t>
      </w:r>
      <w:r w:rsidR="00D2033D" w:rsidRPr="002337C4">
        <w:rPr>
          <w:rFonts w:ascii="Arial Narrow" w:hAnsi="Arial Narrow" w:cs="Arial"/>
          <w:sz w:val="22"/>
          <w:szCs w:val="22"/>
        </w:rPr>
        <w:t>de las máximas autoridades de las partes</w:t>
      </w:r>
      <w:r w:rsidRPr="002337C4">
        <w:rPr>
          <w:rFonts w:ascii="Arial Narrow" w:hAnsi="Arial Narrow" w:cs="Arial"/>
          <w:sz w:val="22"/>
          <w:szCs w:val="22"/>
        </w:rPr>
        <w:t>, para que de se</w:t>
      </w:r>
      <w:r w:rsidR="009201CF">
        <w:rPr>
          <w:rFonts w:ascii="Arial Narrow" w:hAnsi="Arial Narrow" w:cs="Arial"/>
          <w:sz w:val="22"/>
          <w:szCs w:val="22"/>
        </w:rPr>
        <w:t>r necesario se realice el adendum</w:t>
      </w:r>
      <w:r w:rsidRPr="002337C4">
        <w:rPr>
          <w:rFonts w:ascii="Arial Narrow" w:hAnsi="Arial Narrow" w:cs="Arial"/>
          <w:sz w:val="22"/>
          <w:szCs w:val="22"/>
        </w:rPr>
        <w:t xml:space="preserve">  correspondiente a este instrumento</w:t>
      </w:r>
      <w:r w:rsidR="00D2033D" w:rsidRPr="002337C4">
        <w:rPr>
          <w:rFonts w:ascii="Arial Narrow" w:hAnsi="Arial Narrow" w:cs="Arial"/>
          <w:sz w:val="22"/>
          <w:szCs w:val="22"/>
        </w:rPr>
        <w:t>.</w:t>
      </w:r>
    </w:p>
    <w:p w:rsidR="00F1526A" w:rsidRPr="002337C4" w:rsidRDefault="00F1526A" w:rsidP="001819D7">
      <w:pPr>
        <w:pStyle w:val="Textoindependiente"/>
        <w:jc w:val="both"/>
        <w:rPr>
          <w:rFonts w:ascii="Arial Narrow" w:hAnsi="Arial Narrow" w:cs="Arial"/>
          <w:b/>
          <w:sz w:val="22"/>
          <w:szCs w:val="22"/>
        </w:rPr>
      </w:pPr>
    </w:p>
    <w:p w:rsidR="00E7605B" w:rsidRPr="002337C4" w:rsidRDefault="003C504B" w:rsidP="001819D7">
      <w:pPr>
        <w:spacing w:line="240" w:lineRule="auto"/>
        <w:jc w:val="both"/>
        <w:outlineLvl w:val="0"/>
        <w:rPr>
          <w:rFonts w:ascii="Arial Narrow" w:hAnsi="Arial Narrow" w:cs="Arial"/>
          <w:b/>
          <w:lang w:val="es-ES_tradnl"/>
        </w:rPr>
      </w:pPr>
      <w:r w:rsidRPr="002337C4">
        <w:rPr>
          <w:rFonts w:ascii="Arial Narrow" w:hAnsi="Arial Narrow" w:cs="Arial"/>
          <w:b/>
        </w:rPr>
        <w:t>CLÁUSULA</w:t>
      </w:r>
      <w:r w:rsidRPr="002337C4">
        <w:rPr>
          <w:rFonts w:ascii="Arial Narrow" w:hAnsi="Arial Narrow" w:cs="Arial"/>
          <w:b/>
          <w:lang w:val="es-ES_tradnl"/>
        </w:rPr>
        <w:t xml:space="preserve"> DÉCIMA:</w:t>
      </w:r>
      <w:r w:rsidR="00E7605B" w:rsidRPr="002337C4">
        <w:rPr>
          <w:rFonts w:ascii="Arial Narrow" w:hAnsi="Arial Narrow" w:cs="Arial"/>
          <w:b/>
          <w:lang w:val="es-ES_tradnl"/>
        </w:rPr>
        <w:t xml:space="preserve"> INEXISTENCIA DE RELACIÓN LABORAL.-</w:t>
      </w:r>
    </w:p>
    <w:p w:rsidR="00E7605B" w:rsidRPr="002337C4" w:rsidRDefault="00E7605B" w:rsidP="001819D7">
      <w:pPr>
        <w:spacing w:line="240" w:lineRule="auto"/>
        <w:jc w:val="both"/>
        <w:rPr>
          <w:rFonts w:ascii="Arial Narrow" w:eastAsia="Calibri" w:hAnsi="Arial Narrow" w:cs="Arial"/>
          <w:bCs/>
        </w:rPr>
      </w:pPr>
      <w:r w:rsidRPr="002337C4">
        <w:rPr>
          <w:rFonts w:ascii="Arial Narrow" w:eastAsia="Calibri" w:hAnsi="Arial Narrow" w:cs="Arial"/>
          <w:bCs/>
        </w:rPr>
        <w:t xml:space="preserve">Las partes declaran expresamente que con la celebración del presente </w:t>
      </w:r>
      <w:r w:rsidR="003C504B" w:rsidRPr="002337C4">
        <w:rPr>
          <w:rFonts w:ascii="Arial Narrow" w:eastAsia="Calibri" w:hAnsi="Arial Narrow" w:cs="Arial"/>
          <w:bCs/>
        </w:rPr>
        <w:t>instrumento</w:t>
      </w:r>
      <w:r w:rsidRPr="002337C4">
        <w:rPr>
          <w:rFonts w:ascii="Arial Narrow" w:eastAsia="Calibri" w:hAnsi="Arial Narrow" w:cs="Arial"/>
          <w:bCs/>
        </w:rPr>
        <w:t xml:space="preserve"> no contraen  ninguna relación laboral o social.</w:t>
      </w:r>
    </w:p>
    <w:p w:rsidR="00CF391A" w:rsidRPr="002337C4" w:rsidRDefault="003C504B" w:rsidP="001819D7">
      <w:pPr>
        <w:pStyle w:val="Textoindependiente"/>
        <w:jc w:val="both"/>
        <w:rPr>
          <w:rFonts w:ascii="Arial Narrow" w:hAnsi="Arial Narrow" w:cs="Arial"/>
          <w:b/>
          <w:sz w:val="22"/>
          <w:szCs w:val="22"/>
        </w:rPr>
      </w:pPr>
      <w:r w:rsidRPr="002337C4">
        <w:rPr>
          <w:rFonts w:ascii="Arial Narrow" w:hAnsi="Arial Narrow" w:cs="Arial"/>
          <w:b/>
          <w:sz w:val="22"/>
          <w:szCs w:val="22"/>
        </w:rPr>
        <w:t>CLÁUSULA DÉCIMA</w:t>
      </w:r>
      <w:r w:rsidR="00CF391A" w:rsidRPr="002337C4">
        <w:rPr>
          <w:rFonts w:ascii="Arial Narrow" w:hAnsi="Arial Narrow" w:cs="Arial"/>
          <w:b/>
          <w:sz w:val="22"/>
          <w:szCs w:val="22"/>
        </w:rPr>
        <w:t xml:space="preserve"> PRIMERA: RECEPCIÓN Y RESPONSABILIDADES.-</w:t>
      </w:r>
    </w:p>
    <w:p w:rsidR="003C504B" w:rsidRPr="003C504B" w:rsidRDefault="003C504B" w:rsidP="00FB5BE6">
      <w:pPr>
        <w:pStyle w:val="Textoindependiente"/>
        <w:spacing w:after="0"/>
        <w:jc w:val="both"/>
        <w:rPr>
          <w:rFonts w:ascii="Arial Narrow" w:hAnsi="Arial Narrow" w:cs="Arial"/>
          <w:b/>
          <w:sz w:val="22"/>
          <w:szCs w:val="22"/>
        </w:rPr>
      </w:pPr>
      <w:r w:rsidRPr="002337C4">
        <w:rPr>
          <w:rFonts w:ascii="Arial Narrow" w:hAnsi="Arial Narrow"/>
          <w:sz w:val="22"/>
          <w:szCs w:val="22"/>
        </w:rPr>
        <w:t xml:space="preserve">Una vez que se encuentre </w:t>
      </w:r>
      <w:r w:rsidR="00DA2BC9">
        <w:rPr>
          <w:rFonts w:ascii="Arial Narrow" w:hAnsi="Arial Narrow"/>
          <w:sz w:val="22"/>
          <w:szCs w:val="22"/>
        </w:rPr>
        <w:t>concluido el presente convenio,</w:t>
      </w:r>
      <w:r w:rsidR="002337C4">
        <w:rPr>
          <w:rFonts w:ascii="Arial Narrow" w:hAnsi="Arial Narrow"/>
          <w:sz w:val="22"/>
          <w:szCs w:val="22"/>
        </w:rPr>
        <w:t xml:space="preserve"> la SNGP</w:t>
      </w:r>
      <w:r w:rsidRPr="002337C4">
        <w:rPr>
          <w:rFonts w:ascii="Arial Narrow" w:hAnsi="Arial Narrow"/>
          <w:sz w:val="22"/>
          <w:szCs w:val="22"/>
        </w:rPr>
        <w:t xml:space="preserve"> comunicará este particular por escrito a</w:t>
      </w:r>
      <w:r w:rsidR="00DA2BC9">
        <w:rPr>
          <w:rFonts w:ascii="Arial Narrow" w:hAnsi="Arial Narrow"/>
          <w:sz w:val="22"/>
          <w:szCs w:val="22"/>
        </w:rPr>
        <w:t>l MIPRO</w:t>
      </w:r>
      <w:r w:rsidRPr="002337C4">
        <w:rPr>
          <w:rFonts w:ascii="Arial Narrow" w:hAnsi="Arial Narrow"/>
          <w:sz w:val="22"/>
          <w:szCs w:val="22"/>
        </w:rPr>
        <w:t xml:space="preserve"> suscribiéndose entre las parte</w:t>
      </w:r>
      <w:r w:rsidR="00DA2BC9">
        <w:rPr>
          <w:rFonts w:ascii="Arial Narrow" w:hAnsi="Arial Narrow"/>
          <w:sz w:val="22"/>
          <w:szCs w:val="22"/>
        </w:rPr>
        <w:t>s una Acta en la que conste que</w:t>
      </w:r>
      <w:r w:rsidR="002337C4">
        <w:rPr>
          <w:rFonts w:ascii="Arial Narrow" w:hAnsi="Arial Narrow"/>
          <w:sz w:val="22"/>
          <w:szCs w:val="22"/>
        </w:rPr>
        <w:t xml:space="preserve"> las partes </w:t>
      </w:r>
      <w:r w:rsidRPr="002337C4">
        <w:rPr>
          <w:rFonts w:ascii="Arial Narrow" w:hAnsi="Arial Narrow"/>
          <w:sz w:val="22"/>
          <w:szCs w:val="22"/>
        </w:rPr>
        <w:t xml:space="preserve"> ha cumplido con el objeto del presente Convenio. </w:t>
      </w:r>
    </w:p>
    <w:p w:rsidR="00FB5BE6" w:rsidRDefault="00FB5BE6" w:rsidP="00FB5BE6">
      <w:pPr>
        <w:spacing w:after="0" w:line="240" w:lineRule="auto"/>
        <w:jc w:val="both"/>
        <w:rPr>
          <w:rFonts w:ascii="Arial Narrow" w:eastAsia="Calibri" w:hAnsi="Arial Narrow" w:cs="Arial"/>
          <w:b/>
          <w:bCs/>
          <w:lang w:val="es-ES_tradnl"/>
        </w:rPr>
      </w:pPr>
    </w:p>
    <w:p w:rsidR="00FB5BE6" w:rsidRDefault="00E7605B" w:rsidP="00B60C38">
      <w:pPr>
        <w:spacing w:after="0" w:line="240" w:lineRule="auto"/>
        <w:jc w:val="both"/>
        <w:rPr>
          <w:rFonts w:ascii="Arial Narrow" w:eastAsia="Calibri" w:hAnsi="Arial Narrow" w:cs="Arial"/>
          <w:b/>
          <w:bCs/>
        </w:rPr>
      </w:pPr>
      <w:r w:rsidRPr="00DA2BC9">
        <w:rPr>
          <w:rFonts w:ascii="Arial Narrow" w:eastAsia="Calibri" w:hAnsi="Arial Narrow" w:cs="Arial"/>
          <w:b/>
          <w:bCs/>
        </w:rPr>
        <w:t xml:space="preserve">CLÁUSULA </w:t>
      </w:r>
      <w:r w:rsidR="00C64CDD" w:rsidRPr="00DA2BC9">
        <w:rPr>
          <w:rFonts w:ascii="Arial Narrow" w:eastAsia="Calibri" w:hAnsi="Arial Narrow" w:cs="Arial"/>
          <w:b/>
          <w:bCs/>
        </w:rPr>
        <w:t>DÉCIMA SEGUNDA</w:t>
      </w:r>
      <w:r w:rsidRPr="00DA2BC9">
        <w:rPr>
          <w:rFonts w:ascii="Arial Narrow" w:eastAsia="Calibri" w:hAnsi="Arial Narrow" w:cs="Arial"/>
          <w:b/>
          <w:bCs/>
        </w:rPr>
        <w:t>: MODALIDAD DE EJECUCIÓN</w:t>
      </w:r>
      <w:r w:rsidR="00C64CDD" w:rsidRPr="00DA2BC9">
        <w:rPr>
          <w:rFonts w:ascii="Arial Narrow" w:eastAsia="Calibri" w:hAnsi="Arial Narrow" w:cs="Arial"/>
          <w:b/>
          <w:bCs/>
        </w:rPr>
        <w:t>.-</w:t>
      </w:r>
    </w:p>
    <w:p w:rsidR="00B60C38" w:rsidRDefault="00B60C38" w:rsidP="00B60C38">
      <w:pPr>
        <w:spacing w:after="0" w:line="240" w:lineRule="auto"/>
        <w:jc w:val="both"/>
        <w:rPr>
          <w:rFonts w:ascii="Arial Narrow" w:eastAsia="Calibri" w:hAnsi="Arial Narrow" w:cs="Arial"/>
          <w:bCs/>
        </w:rPr>
      </w:pPr>
      <w:r>
        <w:rPr>
          <w:rFonts w:ascii="Arial Narrow" w:eastAsia="Calibri" w:hAnsi="Arial Narrow" w:cs="Arial"/>
          <w:bCs/>
        </w:rPr>
        <w:t xml:space="preserve"> Todos los ministerios ingresaran la información a la plataforma y de ahí la misma plataforma derivara las propuestas especificas para las cuales las instituciones deben registrar las actividades en todo de las misma. </w:t>
      </w:r>
    </w:p>
    <w:p w:rsidR="00B60C38" w:rsidRPr="00B60C38" w:rsidRDefault="00B60C38" w:rsidP="00B60C38">
      <w:pPr>
        <w:spacing w:after="0" w:line="240" w:lineRule="auto"/>
        <w:jc w:val="both"/>
        <w:rPr>
          <w:rFonts w:ascii="Arial Narrow" w:eastAsia="Calibri" w:hAnsi="Arial Narrow" w:cs="Arial"/>
          <w:bCs/>
        </w:rPr>
      </w:pPr>
      <w:r>
        <w:rPr>
          <w:rFonts w:ascii="Arial Narrow" w:eastAsia="Calibri" w:hAnsi="Arial Narrow" w:cs="Arial"/>
          <w:bCs/>
        </w:rPr>
        <w:t xml:space="preserve">Por su  parte SEMPLADES realiza el informe técnico de seguimiento, posteriormente; SEMPLADES Y SNGP elaboraran el informe político el cual será remitido a Presidencia para su análisis y determinación de acciones. </w:t>
      </w:r>
    </w:p>
    <w:p w:rsidR="00DA2BC9" w:rsidRDefault="00DA2BC9" w:rsidP="000804CE">
      <w:pPr>
        <w:pStyle w:val="Textoindependiente"/>
        <w:jc w:val="both"/>
        <w:rPr>
          <w:rFonts w:ascii="Arial Narrow" w:hAnsi="Arial Narrow" w:cs="Arial"/>
          <w:b/>
          <w:sz w:val="22"/>
          <w:szCs w:val="22"/>
          <w:lang w:val="es-EC"/>
        </w:rPr>
      </w:pPr>
    </w:p>
    <w:p w:rsidR="00CF391A" w:rsidRPr="00E44B16" w:rsidRDefault="00C64CDD" w:rsidP="000804CE">
      <w:pPr>
        <w:pStyle w:val="Textoindependiente"/>
        <w:jc w:val="both"/>
        <w:rPr>
          <w:rFonts w:ascii="Arial Narrow" w:hAnsi="Arial Narrow" w:cs="Arial"/>
          <w:b/>
          <w:bCs/>
          <w:sz w:val="22"/>
          <w:szCs w:val="22"/>
        </w:rPr>
      </w:pPr>
      <w:r w:rsidRPr="00E44B16">
        <w:rPr>
          <w:rFonts w:ascii="Arial Narrow" w:hAnsi="Arial Narrow" w:cs="Arial"/>
          <w:b/>
          <w:bCs/>
          <w:sz w:val="22"/>
          <w:szCs w:val="22"/>
        </w:rPr>
        <w:t xml:space="preserve">CLÁUSULA </w:t>
      </w:r>
      <w:r w:rsidR="00CF391A" w:rsidRPr="00E44B16">
        <w:rPr>
          <w:rFonts w:ascii="Arial Narrow" w:hAnsi="Arial Narrow" w:cs="Arial"/>
          <w:b/>
          <w:bCs/>
          <w:sz w:val="22"/>
          <w:szCs w:val="22"/>
        </w:rPr>
        <w:t xml:space="preserve">DÉCIMA </w:t>
      </w:r>
      <w:r w:rsidRPr="00E44B16">
        <w:rPr>
          <w:rFonts w:ascii="Arial Narrow" w:hAnsi="Arial Narrow" w:cs="Arial"/>
          <w:b/>
          <w:bCs/>
          <w:sz w:val="22"/>
          <w:szCs w:val="22"/>
        </w:rPr>
        <w:t>TERCERA:</w:t>
      </w:r>
      <w:r w:rsidR="00CF391A" w:rsidRPr="00E44B16">
        <w:rPr>
          <w:rFonts w:ascii="Arial Narrow" w:hAnsi="Arial Narrow" w:cs="Arial"/>
          <w:b/>
          <w:bCs/>
          <w:sz w:val="22"/>
          <w:szCs w:val="22"/>
        </w:rPr>
        <w:t xml:space="preserve"> TERMINACIÓN DEL CONVENIO</w:t>
      </w:r>
      <w:r w:rsidRPr="00E44B16">
        <w:rPr>
          <w:rFonts w:ascii="Arial Narrow" w:hAnsi="Arial Narrow" w:cs="Arial"/>
          <w:b/>
          <w:bCs/>
          <w:sz w:val="22"/>
          <w:szCs w:val="22"/>
        </w:rPr>
        <w:t>.-</w:t>
      </w:r>
    </w:p>
    <w:p w:rsidR="00C64CDD" w:rsidRDefault="00A25DC0" w:rsidP="00FB5BE6">
      <w:pPr>
        <w:pStyle w:val="Textoindependiente"/>
        <w:spacing w:after="0"/>
        <w:rPr>
          <w:rFonts w:ascii="Arial Narrow" w:hAnsi="Arial Narrow"/>
          <w:b/>
          <w:bCs/>
          <w:sz w:val="22"/>
          <w:szCs w:val="22"/>
        </w:rPr>
      </w:pPr>
      <w:r>
        <w:rPr>
          <w:rFonts w:ascii="Arial Narrow" w:hAnsi="Arial Narrow"/>
          <w:b/>
          <w:bCs/>
          <w:sz w:val="22"/>
          <w:szCs w:val="22"/>
        </w:rPr>
        <w:t>El convenio se podrá dar por terminado bajo las siguientes clausulas</w:t>
      </w:r>
      <w:r w:rsidR="00FB5BE6">
        <w:rPr>
          <w:rFonts w:ascii="Arial Narrow" w:hAnsi="Arial Narrow"/>
          <w:b/>
          <w:bCs/>
          <w:sz w:val="22"/>
          <w:szCs w:val="22"/>
        </w:rPr>
        <w:t>:</w:t>
      </w:r>
    </w:p>
    <w:p w:rsidR="00FB5BE6" w:rsidRPr="00E44B16" w:rsidRDefault="00FB5BE6" w:rsidP="00FB5BE6">
      <w:pPr>
        <w:pStyle w:val="Textoindependiente"/>
        <w:spacing w:after="0"/>
        <w:rPr>
          <w:rFonts w:ascii="Arial Narrow" w:hAnsi="Arial Narrow"/>
          <w:b/>
          <w:bCs/>
          <w:sz w:val="22"/>
          <w:szCs w:val="22"/>
        </w:rPr>
      </w:pPr>
    </w:p>
    <w:p w:rsidR="00E44B16" w:rsidRPr="00E44B16" w:rsidRDefault="00C64CDD" w:rsidP="00FB5BE6">
      <w:pPr>
        <w:pStyle w:val="Textoindependiente"/>
        <w:numPr>
          <w:ilvl w:val="0"/>
          <w:numId w:val="5"/>
        </w:numPr>
        <w:spacing w:after="0"/>
        <w:ind w:left="0"/>
        <w:jc w:val="both"/>
        <w:rPr>
          <w:rFonts w:ascii="Arial Narrow" w:hAnsi="Arial Narrow"/>
          <w:color w:val="000000"/>
          <w:sz w:val="22"/>
          <w:szCs w:val="22"/>
        </w:rPr>
      </w:pPr>
      <w:r w:rsidRPr="00E44B16">
        <w:rPr>
          <w:rFonts w:ascii="Arial Narrow" w:hAnsi="Arial Narrow"/>
          <w:color w:val="000000"/>
          <w:sz w:val="22"/>
          <w:szCs w:val="22"/>
        </w:rPr>
        <w:t>Cumplimiento del objeto del presente convenio;</w:t>
      </w:r>
    </w:p>
    <w:p w:rsidR="00E44B16" w:rsidRPr="00E44B16" w:rsidRDefault="00C64CDD" w:rsidP="000804CE">
      <w:pPr>
        <w:pStyle w:val="Textoindependiente"/>
        <w:numPr>
          <w:ilvl w:val="0"/>
          <w:numId w:val="5"/>
        </w:numPr>
        <w:ind w:left="0"/>
        <w:jc w:val="both"/>
        <w:rPr>
          <w:rFonts w:ascii="Arial Narrow" w:hAnsi="Arial Narrow"/>
          <w:color w:val="000000"/>
          <w:sz w:val="22"/>
          <w:szCs w:val="22"/>
        </w:rPr>
      </w:pPr>
      <w:r w:rsidRPr="00E44B16">
        <w:rPr>
          <w:rFonts w:ascii="Arial Narrow" w:hAnsi="Arial Narrow"/>
          <w:color w:val="000000"/>
          <w:sz w:val="22"/>
          <w:szCs w:val="22"/>
        </w:rPr>
        <w:t>Por mutuo acuerdo de las partes;</w:t>
      </w:r>
      <w:r w:rsidR="00E44B16" w:rsidRPr="00E44B16">
        <w:rPr>
          <w:rFonts w:ascii="Arial Narrow" w:hAnsi="Arial Narrow"/>
          <w:sz w:val="22"/>
          <w:szCs w:val="22"/>
          <w:lang w:val="es-EC"/>
        </w:rPr>
        <w:t xml:space="preserve">cuando por circunstancias imprevistas, técnicas o económicas, o causas de fuerza mayor o caso fortuito, no fuere posible o conveniente para los intereses de las partes, ejecutar total o </w:t>
      </w:r>
      <w:r w:rsidR="00E44B16" w:rsidRPr="00E44B16">
        <w:rPr>
          <w:rFonts w:ascii="Arial Narrow" w:hAnsi="Arial Narrow"/>
          <w:sz w:val="22"/>
          <w:szCs w:val="22"/>
          <w:lang w:val="es-EC"/>
        </w:rPr>
        <w:lastRenderedPageBreak/>
        <w:t>parcialmente, el convenio, las partes podrán, por mutuo acuerdo, convenir en la extinción de todas o algunas de las obligaciones convenidas, en el estado en que se encuentren.La terminación por mutuo acuerdo no implicará renuncia a</w:t>
      </w:r>
      <w:r w:rsidR="00FB5BE6">
        <w:rPr>
          <w:rFonts w:ascii="Arial Narrow" w:hAnsi="Arial Narrow"/>
          <w:sz w:val="22"/>
          <w:szCs w:val="22"/>
          <w:lang w:val="es-EC"/>
        </w:rPr>
        <w:t xml:space="preserve"> derechos causados o adquiridos.</w:t>
      </w:r>
    </w:p>
    <w:p w:rsidR="00C64CDD" w:rsidRPr="00E44B16" w:rsidRDefault="00C64CDD" w:rsidP="000804CE">
      <w:pPr>
        <w:pStyle w:val="Textoindependiente"/>
        <w:numPr>
          <w:ilvl w:val="0"/>
          <w:numId w:val="5"/>
        </w:numPr>
        <w:ind w:left="0"/>
        <w:jc w:val="both"/>
        <w:rPr>
          <w:rFonts w:ascii="Arial Narrow" w:hAnsi="Arial Narrow"/>
          <w:color w:val="000000"/>
          <w:sz w:val="22"/>
          <w:szCs w:val="22"/>
        </w:rPr>
      </w:pPr>
      <w:r w:rsidRPr="00E44B16">
        <w:rPr>
          <w:rFonts w:ascii="Arial Narrow" w:hAnsi="Arial Narrow"/>
          <w:color w:val="000000"/>
          <w:sz w:val="22"/>
          <w:szCs w:val="22"/>
        </w:rPr>
        <w:t>Por sentencia ejecutoriada que declare</w:t>
      </w:r>
      <w:r w:rsidRPr="00E44B16">
        <w:rPr>
          <w:rFonts w:ascii="Arial Narrow" w:hAnsi="Arial Narrow"/>
          <w:sz w:val="22"/>
          <w:szCs w:val="22"/>
        </w:rPr>
        <w:t xml:space="preserve"> la nulidad del convenio;</w:t>
      </w:r>
    </w:p>
    <w:p w:rsidR="00C64CDD" w:rsidRPr="00E44B16" w:rsidRDefault="00C64CDD" w:rsidP="000804CE">
      <w:pPr>
        <w:pStyle w:val="Textoindependiente"/>
        <w:numPr>
          <w:ilvl w:val="0"/>
          <w:numId w:val="5"/>
        </w:numPr>
        <w:ind w:left="0"/>
        <w:jc w:val="both"/>
        <w:rPr>
          <w:rFonts w:ascii="Arial Narrow" w:hAnsi="Arial Narrow"/>
          <w:sz w:val="22"/>
          <w:szCs w:val="22"/>
        </w:rPr>
      </w:pPr>
      <w:r w:rsidRPr="00E44B16">
        <w:rPr>
          <w:rFonts w:ascii="Arial Narrow" w:hAnsi="Arial Narrow"/>
          <w:sz w:val="22"/>
          <w:szCs w:val="22"/>
        </w:rPr>
        <w:t>Por declaración unilateral de cualquiera de las partes en caso de incumplimiento debidamente comprobado.</w:t>
      </w:r>
    </w:p>
    <w:p w:rsidR="00DA2BC9" w:rsidRPr="006653D4" w:rsidRDefault="00C64CDD" w:rsidP="00DA2BC9">
      <w:pPr>
        <w:pStyle w:val="Textoindependiente"/>
        <w:numPr>
          <w:ilvl w:val="0"/>
          <w:numId w:val="5"/>
        </w:numPr>
        <w:spacing w:after="0"/>
        <w:ind w:left="0"/>
        <w:jc w:val="both"/>
        <w:rPr>
          <w:rFonts w:ascii="Arial Narrow" w:hAnsi="Arial Narrow"/>
          <w:sz w:val="22"/>
          <w:szCs w:val="22"/>
        </w:rPr>
      </w:pPr>
      <w:r w:rsidRPr="00E44B16">
        <w:rPr>
          <w:rFonts w:ascii="Arial Narrow" w:hAnsi="Arial Narrow"/>
          <w:sz w:val="22"/>
          <w:szCs w:val="22"/>
        </w:rPr>
        <w:t>Por el cumplimiento de plazo</w:t>
      </w:r>
      <w:r w:rsidR="006653D4">
        <w:rPr>
          <w:rFonts w:ascii="Arial Narrow" w:hAnsi="Arial Narrow"/>
          <w:sz w:val="22"/>
          <w:szCs w:val="22"/>
        </w:rPr>
        <w:t>.</w:t>
      </w:r>
    </w:p>
    <w:p w:rsidR="00DA2BC9" w:rsidRDefault="00DA2BC9" w:rsidP="00DA2BC9">
      <w:pPr>
        <w:pStyle w:val="Textoindependiente"/>
        <w:spacing w:after="0"/>
        <w:jc w:val="both"/>
        <w:rPr>
          <w:rFonts w:ascii="Arial Narrow" w:hAnsi="Arial Narrow" w:cs="Arial"/>
          <w:b/>
          <w:sz w:val="22"/>
          <w:szCs w:val="22"/>
        </w:rPr>
      </w:pPr>
    </w:p>
    <w:p w:rsidR="00F1526A" w:rsidRDefault="00F1526A" w:rsidP="00DA2BC9">
      <w:pPr>
        <w:pStyle w:val="Textoindependiente"/>
        <w:spacing w:after="0"/>
        <w:jc w:val="both"/>
        <w:rPr>
          <w:rFonts w:ascii="Arial Narrow" w:hAnsi="Arial Narrow" w:cs="Arial"/>
          <w:b/>
          <w:sz w:val="22"/>
          <w:szCs w:val="22"/>
        </w:rPr>
      </w:pPr>
    </w:p>
    <w:p w:rsidR="00F1526A" w:rsidRPr="000804CE" w:rsidRDefault="00F1526A" w:rsidP="00DA2BC9">
      <w:pPr>
        <w:pStyle w:val="Textoindependiente"/>
        <w:spacing w:after="0"/>
        <w:jc w:val="both"/>
        <w:rPr>
          <w:rFonts w:ascii="Arial Narrow" w:hAnsi="Arial Narrow" w:cs="Arial"/>
          <w:b/>
          <w:sz w:val="22"/>
          <w:szCs w:val="22"/>
        </w:rPr>
      </w:pPr>
    </w:p>
    <w:p w:rsidR="00CF391A" w:rsidRPr="000804CE" w:rsidRDefault="00E44B16" w:rsidP="000804CE">
      <w:pPr>
        <w:pStyle w:val="Textoindependiente"/>
        <w:spacing w:after="0"/>
        <w:jc w:val="both"/>
        <w:rPr>
          <w:rFonts w:ascii="Arial Narrow" w:hAnsi="Arial Narrow" w:cs="Arial"/>
          <w:b/>
          <w:sz w:val="22"/>
          <w:szCs w:val="22"/>
        </w:rPr>
      </w:pPr>
      <w:r w:rsidRPr="000804CE">
        <w:rPr>
          <w:rFonts w:ascii="Arial Narrow" w:hAnsi="Arial Narrow" w:cs="Arial"/>
          <w:b/>
          <w:bCs/>
          <w:sz w:val="22"/>
          <w:szCs w:val="22"/>
        </w:rPr>
        <w:t>CLÁUSULA DÉCIMA CUARTA</w:t>
      </w:r>
      <w:r w:rsidR="00CF391A" w:rsidRPr="000804CE">
        <w:rPr>
          <w:rFonts w:ascii="Arial Narrow" w:hAnsi="Arial Narrow" w:cs="Arial"/>
          <w:b/>
          <w:sz w:val="22"/>
          <w:szCs w:val="22"/>
        </w:rPr>
        <w:t>: CONTROVERSIAS.-</w:t>
      </w:r>
    </w:p>
    <w:p w:rsidR="000804CE" w:rsidRPr="000804CE" w:rsidRDefault="000804CE" w:rsidP="000804CE">
      <w:pPr>
        <w:pStyle w:val="Textoindependiente"/>
        <w:spacing w:after="0"/>
        <w:jc w:val="both"/>
        <w:rPr>
          <w:rFonts w:ascii="Arial Narrow" w:hAnsi="Arial Narrow" w:cs="Arial"/>
          <w:b/>
          <w:sz w:val="22"/>
          <w:szCs w:val="22"/>
        </w:rPr>
      </w:pPr>
    </w:p>
    <w:p w:rsidR="000804CE" w:rsidRPr="000804CE" w:rsidRDefault="000804CE" w:rsidP="00FB5BE6">
      <w:pPr>
        <w:pStyle w:val="Textoindependiente"/>
        <w:jc w:val="both"/>
        <w:rPr>
          <w:rFonts w:ascii="Arial Narrow" w:hAnsi="Arial Narrow"/>
          <w:color w:val="000000"/>
          <w:sz w:val="22"/>
          <w:szCs w:val="22"/>
        </w:rPr>
      </w:pPr>
      <w:r w:rsidRPr="000804CE">
        <w:rPr>
          <w:rFonts w:ascii="Arial Narrow" w:hAnsi="Arial Narrow"/>
          <w:color w:val="000000"/>
          <w:sz w:val="22"/>
          <w:szCs w:val="22"/>
        </w:rPr>
        <w:t>En caso de suscitarse divergencias o controversias respecto de la interpretación, cumplimiento o ejecución del presente Convenio; las partes libre y voluntariamente tratarán de solucionarlas en forma directa y amistosa, en un lapso no mayor a treinta (30) días plazo, contados a partir de la notificación de cualquiera de ellas, señalando la divergencia o controversia surgida.</w:t>
      </w:r>
    </w:p>
    <w:p w:rsidR="00FB5BE6" w:rsidRDefault="00FB5BE6" w:rsidP="00FB5BE6">
      <w:pPr>
        <w:pStyle w:val="Textoindependiente"/>
        <w:spacing w:after="0"/>
        <w:jc w:val="both"/>
        <w:rPr>
          <w:rFonts w:ascii="Arial Narrow" w:hAnsi="Arial Narrow" w:cs="Arial"/>
          <w:b/>
          <w:sz w:val="22"/>
          <w:szCs w:val="22"/>
        </w:rPr>
      </w:pPr>
    </w:p>
    <w:p w:rsidR="00CF391A" w:rsidRPr="003C504B" w:rsidRDefault="000804CE" w:rsidP="00FB5BE6">
      <w:pPr>
        <w:pStyle w:val="Textoindependiente"/>
        <w:spacing w:after="0"/>
        <w:jc w:val="both"/>
        <w:rPr>
          <w:rFonts w:ascii="Arial Narrow" w:hAnsi="Arial Narrow" w:cs="Arial"/>
          <w:b/>
          <w:sz w:val="22"/>
          <w:szCs w:val="22"/>
        </w:rPr>
      </w:pPr>
      <w:r w:rsidRPr="000804CE">
        <w:rPr>
          <w:rFonts w:ascii="Arial Narrow" w:hAnsi="Arial Narrow" w:cs="Arial"/>
          <w:b/>
          <w:bCs/>
          <w:sz w:val="22"/>
          <w:szCs w:val="22"/>
        </w:rPr>
        <w:t xml:space="preserve">CLÁUSULA DÉCIMA </w:t>
      </w:r>
      <w:r>
        <w:rPr>
          <w:rFonts w:ascii="Arial Narrow" w:hAnsi="Arial Narrow" w:cs="Arial"/>
          <w:b/>
          <w:bCs/>
          <w:sz w:val="22"/>
          <w:szCs w:val="22"/>
        </w:rPr>
        <w:t>QUINTA</w:t>
      </w:r>
      <w:r w:rsidR="00CF391A" w:rsidRPr="003C504B">
        <w:rPr>
          <w:rFonts w:ascii="Arial Narrow" w:hAnsi="Arial Narrow" w:cs="Arial"/>
          <w:b/>
          <w:sz w:val="22"/>
          <w:szCs w:val="22"/>
        </w:rPr>
        <w:t>: COMUNICACIONES</w:t>
      </w:r>
      <w:r>
        <w:rPr>
          <w:rFonts w:ascii="Arial Narrow" w:hAnsi="Arial Narrow" w:cs="Arial"/>
          <w:b/>
          <w:sz w:val="22"/>
          <w:szCs w:val="22"/>
        </w:rPr>
        <w:t>.-</w:t>
      </w:r>
    </w:p>
    <w:p w:rsidR="00E7605B" w:rsidRPr="001819D7" w:rsidRDefault="00E7605B" w:rsidP="001819D7">
      <w:pPr>
        <w:jc w:val="both"/>
        <w:rPr>
          <w:rFonts w:ascii="Arial Narrow" w:hAnsi="Arial Narrow" w:cs="Arial"/>
        </w:rPr>
      </w:pPr>
      <w:r w:rsidRPr="001819D7">
        <w:rPr>
          <w:rFonts w:ascii="Arial Narrow" w:hAnsi="Arial Narrow" w:cs="Arial"/>
        </w:rPr>
        <w:t>Todas las comunicaciones entre las partes se las realizará por escrito y serán suscritas por los representantes legales de las mismas o sus delegados.</w:t>
      </w:r>
    </w:p>
    <w:p w:rsidR="001819D7" w:rsidRPr="001819D7" w:rsidRDefault="000804CE" w:rsidP="001819D7">
      <w:pPr>
        <w:jc w:val="both"/>
        <w:rPr>
          <w:rFonts w:ascii="Arial Narrow" w:hAnsi="Arial Narrow" w:cs="Arial"/>
          <w:highlight w:val="cyan"/>
        </w:rPr>
      </w:pPr>
      <w:r w:rsidRPr="000804CE">
        <w:rPr>
          <w:rFonts w:ascii="Arial Narrow" w:hAnsi="Arial Narrow" w:cs="Arial"/>
          <w:b/>
          <w:bCs/>
        </w:rPr>
        <w:t xml:space="preserve">CLÁUSULA DÉCIMA </w:t>
      </w:r>
      <w:r w:rsidR="001819D7" w:rsidRPr="001819D7">
        <w:rPr>
          <w:rFonts w:ascii="Arial Narrow" w:hAnsi="Arial Narrow" w:cs="Arial"/>
          <w:b/>
        </w:rPr>
        <w:t>SEXTA: DECLARACION DE PLENO CONOCIMIENTO Y COMPRENSIÓN DE LOS TERMINOS ESTABLECIDOS EN EL CONVENIO DE COOPERACIÓN INTERINSTITUCIONAL.-</w:t>
      </w:r>
    </w:p>
    <w:p w:rsidR="001819D7" w:rsidRPr="001819D7" w:rsidRDefault="001819D7" w:rsidP="001819D7">
      <w:pPr>
        <w:jc w:val="both"/>
        <w:rPr>
          <w:rFonts w:ascii="Arial Narrow" w:hAnsi="Arial Narrow" w:cs="Arial"/>
        </w:rPr>
      </w:pPr>
      <w:r w:rsidRPr="001819D7">
        <w:rPr>
          <w:rFonts w:ascii="Arial Narrow" w:hAnsi="Arial Narrow" w:cs="Arial"/>
        </w:rPr>
        <w:t>Las partes declaran de forma expresa que han recibido un ejemplar fiel copia del original del presente Convenio, formulado por la SNGP y que los ha  leído en su totalidad y entendido perfectamente el alcance y su significado, por lo tanto declara que acepta todas y cada una de sus cláusulas y términos, sin necesitar aclaraciones ni modificaciones adicionales.</w:t>
      </w:r>
    </w:p>
    <w:p w:rsidR="00CF391A" w:rsidRPr="001819D7" w:rsidRDefault="000804CE" w:rsidP="001819D7">
      <w:pPr>
        <w:spacing w:line="240" w:lineRule="auto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  <w:color w:val="000000"/>
          <w:spacing w:val="-2"/>
        </w:rPr>
        <w:t xml:space="preserve">CLÁUSULA DÉCIMA </w:t>
      </w:r>
      <w:r w:rsidR="00FB5BE6">
        <w:rPr>
          <w:rFonts w:ascii="Arial Narrow" w:hAnsi="Arial Narrow" w:cs="Arial"/>
          <w:b/>
          <w:color w:val="000000"/>
          <w:spacing w:val="-2"/>
        </w:rPr>
        <w:t>SÉPTIMA:</w:t>
      </w:r>
      <w:r w:rsidR="00CF391A" w:rsidRPr="001819D7">
        <w:rPr>
          <w:rFonts w:ascii="Arial Narrow" w:hAnsi="Arial Narrow" w:cs="Arial"/>
          <w:b/>
          <w:color w:val="000000"/>
          <w:spacing w:val="-2"/>
        </w:rPr>
        <w:t xml:space="preserve"> DOMICILIO PARA NOTIFICACIONES.-  </w:t>
      </w:r>
    </w:p>
    <w:p w:rsidR="00E7605B" w:rsidRPr="00F1526A" w:rsidRDefault="00E7605B" w:rsidP="001819D7">
      <w:pPr>
        <w:jc w:val="both"/>
        <w:rPr>
          <w:rFonts w:ascii="Arial Narrow" w:hAnsi="Arial Narrow" w:cs="Arial"/>
          <w:color w:val="000000"/>
          <w:spacing w:val="-2"/>
        </w:rPr>
      </w:pPr>
      <w:r w:rsidRPr="001819D7">
        <w:rPr>
          <w:rFonts w:ascii="Arial Narrow" w:hAnsi="Arial Narrow" w:cs="Arial"/>
          <w:color w:val="000000"/>
          <w:spacing w:val="-2"/>
        </w:rPr>
        <w:t>Para futuras notificaciones que se deriven del pre</w:t>
      </w:r>
      <w:r w:rsidR="00DA2BC9">
        <w:rPr>
          <w:rFonts w:ascii="Arial Narrow" w:hAnsi="Arial Narrow" w:cs="Arial"/>
          <w:color w:val="000000"/>
          <w:spacing w:val="-2"/>
        </w:rPr>
        <w:t xml:space="preserve">sente contrato por una parte </w:t>
      </w:r>
      <w:r w:rsidR="00D87104">
        <w:rPr>
          <w:rFonts w:ascii="Arial Narrow" w:hAnsi="Arial Narrow" w:cs="Arial"/>
          <w:color w:val="000000"/>
          <w:spacing w:val="-2"/>
        </w:rPr>
        <w:t xml:space="preserve">la SNGP, </w:t>
      </w:r>
      <w:r w:rsidRPr="001819D7">
        <w:rPr>
          <w:rFonts w:ascii="Arial Narrow" w:hAnsi="Arial Narrow" w:cs="Arial"/>
          <w:color w:val="000000"/>
          <w:spacing w:val="-2"/>
        </w:rPr>
        <w:t xml:space="preserve"> fija como su domicilio    </w:t>
      </w:r>
      <w:r w:rsidR="00D87104">
        <w:rPr>
          <w:rFonts w:ascii="Arial Narrow" w:hAnsi="Arial Narrow" w:cs="Arial"/>
          <w:color w:val="000000"/>
          <w:spacing w:val="-2"/>
        </w:rPr>
        <w:t>la calle</w:t>
      </w:r>
      <w:r w:rsidR="00F1526A" w:rsidRPr="00F1526A">
        <w:rPr>
          <w:rFonts w:ascii="Arial Narrow" w:hAnsi="Arial Narrow" w:cs="Arial"/>
          <w:color w:val="000000"/>
          <w:spacing w:val="-2"/>
        </w:rPr>
        <w:t>Venezuela N3-49, entre Sucre y Espe</w:t>
      </w:r>
      <w:r w:rsidR="00F1526A">
        <w:rPr>
          <w:rFonts w:ascii="Arial Narrow" w:hAnsi="Arial Narrow" w:cs="Arial"/>
          <w:color w:val="000000"/>
          <w:spacing w:val="-2"/>
        </w:rPr>
        <w:t xml:space="preserve">jo, Pasaje Amador, </w:t>
      </w:r>
      <w:r w:rsidR="00D87104">
        <w:rPr>
          <w:rFonts w:ascii="Arial Narrow" w:hAnsi="Arial Narrow" w:cs="Arial"/>
          <w:color w:val="000000"/>
          <w:spacing w:val="-2"/>
        </w:rPr>
        <w:t xml:space="preserve"> de la ciudad de Quito </w:t>
      </w:r>
      <w:r w:rsidRPr="001819D7">
        <w:rPr>
          <w:rFonts w:ascii="Arial Narrow" w:hAnsi="Arial Narrow" w:cs="Arial"/>
          <w:color w:val="000000"/>
          <w:spacing w:val="-2"/>
        </w:rPr>
        <w:t xml:space="preserve"> y por otra </w:t>
      </w:r>
      <w:r w:rsidR="00F1526A">
        <w:rPr>
          <w:rFonts w:ascii="Arial Narrow" w:hAnsi="Arial Narrow" w:cs="Arial"/>
          <w:color w:val="000000"/>
          <w:spacing w:val="-2"/>
        </w:rPr>
        <w:t>MPCEI</w:t>
      </w:r>
      <w:r w:rsidRPr="001819D7">
        <w:rPr>
          <w:rFonts w:ascii="Arial Narrow" w:hAnsi="Arial Narrow" w:cs="Arial"/>
        </w:rPr>
        <w:t>fija como su domicilio</w:t>
      </w:r>
      <w:r w:rsidR="00D87104">
        <w:rPr>
          <w:rFonts w:ascii="Arial Narrow" w:hAnsi="Arial Narrow" w:cs="Arial"/>
        </w:rPr>
        <w:t>…….</w:t>
      </w:r>
    </w:p>
    <w:p w:rsidR="0052204D" w:rsidRPr="001819D7" w:rsidRDefault="0052204D" w:rsidP="001819D7">
      <w:pPr>
        <w:spacing w:line="240" w:lineRule="auto"/>
        <w:jc w:val="both"/>
        <w:rPr>
          <w:rFonts w:ascii="Arial Narrow" w:eastAsia="Calibri" w:hAnsi="Arial Narrow" w:cs="Arial"/>
          <w:b/>
          <w:bCs/>
        </w:rPr>
      </w:pPr>
      <w:r w:rsidRPr="001819D7">
        <w:rPr>
          <w:rFonts w:ascii="Arial Narrow" w:eastAsia="Calibri" w:hAnsi="Arial Narrow" w:cs="Arial"/>
          <w:b/>
          <w:bCs/>
        </w:rPr>
        <w:t xml:space="preserve">CLÁUSULA </w:t>
      </w:r>
      <w:r w:rsidR="00D87104">
        <w:rPr>
          <w:rFonts w:ascii="Arial Narrow" w:eastAsia="Calibri" w:hAnsi="Arial Narrow" w:cs="Arial"/>
          <w:b/>
          <w:bCs/>
        </w:rPr>
        <w:t xml:space="preserve">DÉCIMA </w:t>
      </w:r>
      <w:r w:rsidR="00FB5BE6">
        <w:rPr>
          <w:rFonts w:ascii="Arial Narrow" w:eastAsia="Calibri" w:hAnsi="Arial Narrow" w:cs="Arial"/>
          <w:b/>
          <w:bCs/>
        </w:rPr>
        <w:t>OCTAVA</w:t>
      </w:r>
      <w:r w:rsidRPr="001819D7">
        <w:rPr>
          <w:rFonts w:ascii="Arial Narrow" w:eastAsia="Calibri" w:hAnsi="Arial Narrow" w:cs="Arial"/>
          <w:b/>
          <w:bCs/>
        </w:rPr>
        <w:t>: CONFIDENCIALIDAD</w:t>
      </w:r>
      <w:r w:rsidR="00D87104">
        <w:rPr>
          <w:rFonts w:ascii="Arial Narrow" w:eastAsia="Calibri" w:hAnsi="Arial Narrow" w:cs="Arial"/>
          <w:b/>
          <w:bCs/>
        </w:rPr>
        <w:t>.-</w:t>
      </w:r>
    </w:p>
    <w:p w:rsidR="0052204D" w:rsidRPr="001819D7" w:rsidRDefault="0052204D" w:rsidP="001819D7">
      <w:pPr>
        <w:spacing w:line="240" w:lineRule="auto"/>
        <w:jc w:val="both"/>
        <w:rPr>
          <w:rFonts w:ascii="Arial Narrow" w:eastAsia="Calibri" w:hAnsi="Arial Narrow" w:cs="Arial"/>
          <w:bCs/>
        </w:rPr>
      </w:pPr>
      <w:r w:rsidRPr="001819D7">
        <w:rPr>
          <w:rFonts w:ascii="Arial Narrow" w:eastAsia="Calibri" w:hAnsi="Arial Narrow" w:cs="Arial"/>
          <w:bCs/>
        </w:rPr>
        <w:t>Las partes se comprometen  a manejar la información que se provean con absoluta confidencialidad, salvo que por acuerdo previo y en el marco de los fines del presente convenio o por mandato de la ley, sea necesario divulgar dicha información.</w:t>
      </w:r>
    </w:p>
    <w:p w:rsidR="00E7605B" w:rsidRPr="00D87104" w:rsidRDefault="00D87104" w:rsidP="00D87104">
      <w:pPr>
        <w:spacing w:line="240" w:lineRule="auto"/>
        <w:jc w:val="both"/>
        <w:rPr>
          <w:rFonts w:ascii="Arial Narrow" w:eastAsia="Calibri" w:hAnsi="Arial Narrow" w:cs="Arial"/>
          <w:b/>
          <w:bCs/>
        </w:rPr>
      </w:pPr>
      <w:r w:rsidRPr="00D87104">
        <w:rPr>
          <w:rFonts w:ascii="Arial Narrow" w:eastAsia="Calibri" w:hAnsi="Arial Narrow" w:cs="Arial"/>
          <w:b/>
          <w:bCs/>
        </w:rPr>
        <w:t xml:space="preserve">CLÁUSULA </w:t>
      </w:r>
      <w:r w:rsidR="00FB5BE6">
        <w:rPr>
          <w:rFonts w:ascii="Arial Narrow" w:eastAsia="Calibri" w:hAnsi="Arial Narrow" w:cs="Arial"/>
          <w:b/>
          <w:bCs/>
        </w:rPr>
        <w:t>DÉCIMA NOVENA</w:t>
      </w:r>
      <w:r w:rsidRPr="00D87104">
        <w:rPr>
          <w:rFonts w:ascii="Arial Narrow" w:eastAsia="Calibri" w:hAnsi="Arial Narrow" w:cs="Arial"/>
          <w:b/>
          <w:bCs/>
        </w:rPr>
        <w:t xml:space="preserve">: </w:t>
      </w:r>
      <w:r w:rsidR="00E7605B" w:rsidRPr="00D87104">
        <w:rPr>
          <w:rFonts w:ascii="Arial Narrow" w:hAnsi="Arial Narrow" w:cs="Arial"/>
          <w:b/>
          <w:color w:val="000000"/>
          <w:spacing w:val="-2"/>
        </w:rPr>
        <w:t>DISPOSICIONES GENERALES</w:t>
      </w:r>
      <w:r w:rsidRPr="00D87104">
        <w:rPr>
          <w:rFonts w:ascii="Arial Narrow" w:hAnsi="Arial Narrow" w:cs="Arial"/>
          <w:b/>
          <w:color w:val="000000"/>
          <w:spacing w:val="-2"/>
        </w:rPr>
        <w:t>.-</w:t>
      </w:r>
    </w:p>
    <w:p w:rsidR="00E7605B" w:rsidRPr="00D87104" w:rsidRDefault="00E7605B" w:rsidP="001819D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jc w:val="both"/>
        <w:rPr>
          <w:rFonts w:ascii="Arial Narrow" w:hAnsi="Arial Narrow" w:cs="Arial"/>
          <w:color w:val="000000"/>
          <w:spacing w:val="-2"/>
        </w:rPr>
      </w:pPr>
      <w:r w:rsidRPr="00D87104">
        <w:rPr>
          <w:rFonts w:ascii="Arial Narrow" w:hAnsi="Arial Narrow" w:cs="Arial"/>
        </w:rPr>
        <w:t>Sí cualquiera de los términos, disposiciones y/o cláusulas de este Convenio fueran inválidas o inejecutables, dichos términos</w:t>
      </w:r>
      <w:r w:rsidR="00D87104" w:rsidRPr="00D87104">
        <w:rPr>
          <w:rFonts w:ascii="Arial Narrow" w:hAnsi="Arial Narrow" w:cs="Arial"/>
        </w:rPr>
        <w:t xml:space="preserve">, disposiciones y/o cláusulas  </w:t>
      </w:r>
      <w:r w:rsidRPr="00D87104">
        <w:rPr>
          <w:rFonts w:ascii="Arial Narrow" w:hAnsi="Arial Narrow" w:cs="Arial"/>
        </w:rPr>
        <w:t>se considerarán como no escritas y/o se reformarán de ser posible. En todo caso no afectarán la validez plena del Convenio, ni podrán ser alegadas para anular la totalidad del mismo; el resto de términos, disposiciones y/o cláusulas de este Convenio estarán entonces en plena vigencia</w:t>
      </w:r>
    </w:p>
    <w:p w:rsidR="0052204D" w:rsidRPr="00D87104" w:rsidRDefault="00D87104" w:rsidP="001819D7">
      <w:pPr>
        <w:pStyle w:val="Textodebloque"/>
        <w:tabs>
          <w:tab w:val="left" w:pos="0"/>
          <w:tab w:val="left" w:pos="906"/>
        </w:tabs>
        <w:suppressAutoHyphens/>
        <w:ind w:left="0" w:right="0"/>
        <w:rPr>
          <w:rFonts w:ascii="Arial Narrow" w:hAnsi="Arial Narrow" w:cs="Arial"/>
          <w:b/>
          <w:sz w:val="22"/>
          <w:szCs w:val="22"/>
        </w:rPr>
      </w:pPr>
      <w:r w:rsidRPr="00D87104">
        <w:rPr>
          <w:rFonts w:ascii="Arial Narrow" w:eastAsia="Calibri" w:hAnsi="Arial Narrow" w:cs="Arial"/>
          <w:b/>
          <w:bCs/>
          <w:sz w:val="22"/>
          <w:szCs w:val="22"/>
        </w:rPr>
        <w:lastRenderedPageBreak/>
        <w:t>CLÁUSULA VIGÉSIMA</w:t>
      </w:r>
      <w:r w:rsidRPr="00D87104">
        <w:rPr>
          <w:rFonts w:ascii="Arial Narrow" w:hAnsi="Arial Narrow" w:cs="Arial"/>
          <w:b/>
          <w:sz w:val="22"/>
          <w:szCs w:val="22"/>
        </w:rPr>
        <w:t xml:space="preserve">: </w:t>
      </w:r>
      <w:r w:rsidR="0052204D" w:rsidRPr="00D87104">
        <w:rPr>
          <w:rFonts w:ascii="Arial Narrow" w:hAnsi="Arial Narrow" w:cs="Arial"/>
          <w:b/>
          <w:sz w:val="22"/>
          <w:szCs w:val="22"/>
        </w:rPr>
        <w:t xml:space="preserve">ACEPTACIÓN Y RATIFICACIÓN.- </w:t>
      </w:r>
      <w:r w:rsidR="0052204D" w:rsidRPr="00D87104">
        <w:rPr>
          <w:rFonts w:ascii="Arial Narrow" w:hAnsi="Arial Narrow" w:cs="Arial"/>
          <w:sz w:val="22"/>
          <w:szCs w:val="22"/>
        </w:rPr>
        <w:t xml:space="preserve">Las partes aceptan en todos sus términos y se ratifican en las estipulaciones y declaraciones contenidas en las cláusulas precedentes, en fe de lo cual, suscriben el presente instrumento en cuatro ejemplares de igual tenor, en la ciudad y fecha indicados. En Quito, a los </w:t>
      </w:r>
      <w:r w:rsidRPr="00D87104">
        <w:rPr>
          <w:rFonts w:ascii="Arial Narrow" w:hAnsi="Arial Narrow" w:cs="Arial"/>
          <w:sz w:val="22"/>
          <w:szCs w:val="22"/>
        </w:rPr>
        <w:t>…………..</w:t>
      </w:r>
      <w:r w:rsidR="0052204D" w:rsidRPr="00D87104">
        <w:rPr>
          <w:rFonts w:ascii="Arial Narrow" w:hAnsi="Arial Narrow" w:cs="Arial"/>
          <w:sz w:val="22"/>
          <w:szCs w:val="22"/>
        </w:rPr>
        <w:t xml:space="preserve">días del mes de </w:t>
      </w:r>
      <w:r w:rsidR="00187EE8">
        <w:rPr>
          <w:rFonts w:ascii="Arial Narrow" w:hAnsi="Arial Narrow" w:cs="Arial"/>
          <w:sz w:val="22"/>
          <w:szCs w:val="22"/>
        </w:rPr>
        <w:t>octubre</w:t>
      </w:r>
      <w:r w:rsidR="0052204D" w:rsidRPr="00D87104">
        <w:rPr>
          <w:rFonts w:ascii="Arial Narrow" w:hAnsi="Arial Narrow" w:cs="Arial"/>
          <w:sz w:val="22"/>
          <w:szCs w:val="22"/>
        </w:rPr>
        <w:t xml:space="preserve"> del dos </w:t>
      </w:r>
      <w:r w:rsidRPr="00D87104">
        <w:rPr>
          <w:rFonts w:ascii="Arial Narrow" w:hAnsi="Arial Narrow" w:cs="Arial"/>
          <w:sz w:val="22"/>
          <w:szCs w:val="22"/>
        </w:rPr>
        <w:t>mil dieciocho.</w:t>
      </w:r>
    </w:p>
    <w:p w:rsidR="0052204D" w:rsidRPr="00D87104" w:rsidRDefault="0052204D" w:rsidP="001819D7">
      <w:pPr>
        <w:pStyle w:val="Textoindependiente"/>
        <w:jc w:val="both"/>
        <w:rPr>
          <w:rFonts w:ascii="Arial Narrow" w:hAnsi="Arial Narrow" w:cs="Arial"/>
          <w:sz w:val="22"/>
          <w:szCs w:val="22"/>
        </w:rPr>
      </w:pPr>
    </w:p>
    <w:p w:rsidR="00D87104" w:rsidRPr="00FB5BE6" w:rsidRDefault="00D87104" w:rsidP="00FB5BE6">
      <w:pPr>
        <w:spacing w:after="0" w:line="240" w:lineRule="auto"/>
        <w:rPr>
          <w:rFonts w:ascii="Arial Narrow" w:hAnsi="Arial Narrow" w:cs="Arial"/>
          <w:b/>
          <w:bCs/>
        </w:rPr>
      </w:pPr>
    </w:p>
    <w:p w:rsidR="00D87104" w:rsidRPr="00FB5BE6" w:rsidRDefault="00D87104" w:rsidP="00D87104">
      <w:pPr>
        <w:pStyle w:val="Textoindependiente"/>
        <w:jc w:val="both"/>
        <w:rPr>
          <w:rFonts w:ascii="Arial Narrow" w:hAnsi="Arial Narrow" w:cs="Arial"/>
          <w:sz w:val="22"/>
          <w:szCs w:val="22"/>
        </w:rPr>
      </w:pPr>
    </w:p>
    <w:p w:rsidR="00D87104" w:rsidRPr="00D87104" w:rsidRDefault="00D87104" w:rsidP="00D87104">
      <w:pPr>
        <w:jc w:val="both"/>
        <w:rPr>
          <w:rFonts w:ascii="Bookman Old Style" w:eastAsia="Arial Unicode MS" w:hAnsi="Bookman Old Style" w:cs="Arial"/>
          <w:b/>
          <w:bCs/>
          <w:i/>
          <w:lang w:val="es-ES_tradnl"/>
        </w:rPr>
      </w:pPr>
    </w:p>
    <w:p w:rsidR="00B231BD" w:rsidRPr="00187EE8" w:rsidRDefault="00167330" w:rsidP="001819D7">
      <w:pPr>
        <w:jc w:val="both"/>
        <w:rPr>
          <w:rFonts w:ascii="Calibri Light" w:hAnsi="Calibri Light" w:cs="Arial"/>
          <w:lang w:val="es-ES_tradnl"/>
        </w:rPr>
      </w:pPr>
    </w:p>
    <w:sectPr w:rsidR="00B231BD" w:rsidRPr="00187EE8" w:rsidSect="00546036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cgallardo" w:date="2018-10-17T14:36:00Z" w:initials="c">
    <w:p w:rsidR="00601BDE" w:rsidRDefault="00601BDE">
      <w:pPr>
        <w:pStyle w:val="Textocomentario"/>
      </w:pPr>
      <w:r>
        <w:rPr>
          <w:rStyle w:val="Refdecomentario"/>
        </w:rPr>
        <w:annotationRef/>
      </w:r>
      <w:r>
        <w:t>Las secretaria deberá ser responsable del pago del dominio y los certificados de seguridad durante el tiempo del convenio</w:t>
      </w:r>
    </w:p>
  </w:comment>
  <w:comment w:id="11" w:author="cgallardo" w:date="2018-10-17T14:37:00Z" w:initials="c">
    <w:p w:rsidR="00601BDE" w:rsidRDefault="00601BDE">
      <w:pPr>
        <w:pStyle w:val="Textocomentario"/>
      </w:pPr>
      <w:r>
        <w:rPr>
          <w:rStyle w:val="Refdecomentario"/>
        </w:rPr>
        <w:annotationRef/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7330" w:rsidRDefault="00167330" w:rsidP="00BF1CB4">
      <w:pPr>
        <w:spacing w:after="0" w:line="240" w:lineRule="auto"/>
      </w:pPr>
      <w:r>
        <w:separator/>
      </w:r>
    </w:p>
  </w:endnote>
  <w:endnote w:type="continuationSeparator" w:id="1">
    <w:p w:rsidR="00167330" w:rsidRDefault="00167330" w:rsidP="00BF1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7330" w:rsidRDefault="00167330" w:rsidP="00BF1CB4">
      <w:pPr>
        <w:spacing w:after="0" w:line="240" w:lineRule="auto"/>
      </w:pPr>
      <w:r>
        <w:separator/>
      </w:r>
    </w:p>
  </w:footnote>
  <w:footnote w:type="continuationSeparator" w:id="1">
    <w:p w:rsidR="00167330" w:rsidRDefault="00167330" w:rsidP="00BF1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4B2" w:rsidRDefault="001724B2" w:rsidP="001724B2">
    <w:pPr>
      <w:pStyle w:val="Encabezado"/>
      <w:tabs>
        <w:tab w:val="clear" w:pos="8838"/>
      </w:tabs>
    </w:pPr>
    <w:r>
      <w:tab/>
    </w:r>
  </w:p>
  <w:p w:rsidR="001724B2" w:rsidRDefault="001724B2" w:rsidP="001724B2">
    <w:pPr>
      <w:pStyle w:val="Encabezado"/>
      <w:tabs>
        <w:tab w:val="clear" w:pos="8838"/>
      </w:tabs>
    </w:pPr>
  </w:p>
  <w:p w:rsidR="001724B2" w:rsidRDefault="001724B2" w:rsidP="001724B2">
    <w:pPr>
      <w:pStyle w:val="Encabezado"/>
      <w:tabs>
        <w:tab w:val="clear" w:pos="8838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6253F09"/>
    <w:multiLevelType w:val="hybridMultilevel"/>
    <w:tmpl w:val="A0BE09B6"/>
    <w:lvl w:ilvl="0" w:tplc="10D07324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E44E0E"/>
    <w:multiLevelType w:val="hybridMultilevel"/>
    <w:tmpl w:val="860E40C6"/>
    <w:lvl w:ilvl="0" w:tplc="0B16CB4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9D15219"/>
    <w:multiLevelType w:val="hybridMultilevel"/>
    <w:tmpl w:val="816442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B17973"/>
    <w:multiLevelType w:val="hybridMultilevel"/>
    <w:tmpl w:val="FA4826F6"/>
    <w:lvl w:ilvl="0" w:tplc="C5A045B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9312969"/>
    <w:multiLevelType w:val="hybridMultilevel"/>
    <w:tmpl w:val="A594B7D8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trackRevisions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D1EB1"/>
    <w:rsid w:val="00003A8C"/>
    <w:rsid w:val="00016503"/>
    <w:rsid w:val="000804CE"/>
    <w:rsid w:val="0008210F"/>
    <w:rsid w:val="000C6298"/>
    <w:rsid w:val="000D3826"/>
    <w:rsid w:val="000F39CC"/>
    <w:rsid w:val="0010358B"/>
    <w:rsid w:val="00152DA3"/>
    <w:rsid w:val="00153670"/>
    <w:rsid w:val="00167330"/>
    <w:rsid w:val="001724B2"/>
    <w:rsid w:val="001819D7"/>
    <w:rsid w:val="00187EE8"/>
    <w:rsid w:val="001929DB"/>
    <w:rsid w:val="001F640C"/>
    <w:rsid w:val="0022382C"/>
    <w:rsid w:val="002337C4"/>
    <w:rsid w:val="002443A4"/>
    <w:rsid w:val="0027193F"/>
    <w:rsid w:val="00322DE7"/>
    <w:rsid w:val="00354A07"/>
    <w:rsid w:val="00355B09"/>
    <w:rsid w:val="00366AAE"/>
    <w:rsid w:val="003734B2"/>
    <w:rsid w:val="003C504B"/>
    <w:rsid w:val="003D0229"/>
    <w:rsid w:val="003D1EB1"/>
    <w:rsid w:val="0042164C"/>
    <w:rsid w:val="00462D7E"/>
    <w:rsid w:val="00475A27"/>
    <w:rsid w:val="004E7F72"/>
    <w:rsid w:val="004F4A47"/>
    <w:rsid w:val="0052204D"/>
    <w:rsid w:val="00546036"/>
    <w:rsid w:val="00560932"/>
    <w:rsid w:val="005F1D68"/>
    <w:rsid w:val="00601BDE"/>
    <w:rsid w:val="006107BF"/>
    <w:rsid w:val="00614B9B"/>
    <w:rsid w:val="00633475"/>
    <w:rsid w:val="00647891"/>
    <w:rsid w:val="006653D4"/>
    <w:rsid w:val="006A6D4D"/>
    <w:rsid w:val="006B6BD8"/>
    <w:rsid w:val="006C65CD"/>
    <w:rsid w:val="00721885"/>
    <w:rsid w:val="00747B9A"/>
    <w:rsid w:val="00761F2E"/>
    <w:rsid w:val="007757BB"/>
    <w:rsid w:val="007A2BA1"/>
    <w:rsid w:val="007B72F0"/>
    <w:rsid w:val="007D7364"/>
    <w:rsid w:val="007E1056"/>
    <w:rsid w:val="00807B94"/>
    <w:rsid w:val="008156E7"/>
    <w:rsid w:val="0084350A"/>
    <w:rsid w:val="00857A92"/>
    <w:rsid w:val="00894227"/>
    <w:rsid w:val="00897F51"/>
    <w:rsid w:val="008A731C"/>
    <w:rsid w:val="008F3973"/>
    <w:rsid w:val="008F3B7E"/>
    <w:rsid w:val="008F489A"/>
    <w:rsid w:val="009201CF"/>
    <w:rsid w:val="009B2C92"/>
    <w:rsid w:val="009C7FE7"/>
    <w:rsid w:val="009D2466"/>
    <w:rsid w:val="009E295E"/>
    <w:rsid w:val="009F1C5D"/>
    <w:rsid w:val="00A1573C"/>
    <w:rsid w:val="00A25DC0"/>
    <w:rsid w:val="00A61C25"/>
    <w:rsid w:val="00AA4AA2"/>
    <w:rsid w:val="00AC3CE9"/>
    <w:rsid w:val="00AD2C12"/>
    <w:rsid w:val="00B24669"/>
    <w:rsid w:val="00B361CE"/>
    <w:rsid w:val="00B60C38"/>
    <w:rsid w:val="00B7547A"/>
    <w:rsid w:val="00B83F5F"/>
    <w:rsid w:val="00BD1F60"/>
    <w:rsid w:val="00BF1CB4"/>
    <w:rsid w:val="00BF3068"/>
    <w:rsid w:val="00C64CDD"/>
    <w:rsid w:val="00C8783C"/>
    <w:rsid w:val="00CA2B66"/>
    <w:rsid w:val="00CA504D"/>
    <w:rsid w:val="00CE1BB6"/>
    <w:rsid w:val="00CF391A"/>
    <w:rsid w:val="00CF48FC"/>
    <w:rsid w:val="00D2033D"/>
    <w:rsid w:val="00D571C5"/>
    <w:rsid w:val="00D7344F"/>
    <w:rsid w:val="00D87104"/>
    <w:rsid w:val="00D956D8"/>
    <w:rsid w:val="00DA2BC9"/>
    <w:rsid w:val="00DC6F99"/>
    <w:rsid w:val="00DE0C4E"/>
    <w:rsid w:val="00DE125B"/>
    <w:rsid w:val="00DE2F85"/>
    <w:rsid w:val="00DF4F17"/>
    <w:rsid w:val="00E152B1"/>
    <w:rsid w:val="00E2730F"/>
    <w:rsid w:val="00E44B16"/>
    <w:rsid w:val="00E557FC"/>
    <w:rsid w:val="00E7605B"/>
    <w:rsid w:val="00E84967"/>
    <w:rsid w:val="00F13963"/>
    <w:rsid w:val="00F1526A"/>
    <w:rsid w:val="00F5580C"/>
    <w:rsid w:val="00FB15B4"/>
    <w:rsid w:val="00FB5BE6"/>
    <w:rsid w:val="00FE11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B66"/>
  </w:style>
  <w:style w:type="paragraph" w:styleId="Ttulo1">
    <w:name w:val="heading 1"/>
    <w:basedOn w:val="Normal"/>
    <w:next w:val="Normal"/>
    <w:link w:val="Ttulo1Car"/>
    <w:uiPriority w:val="9"/>
    <w:qFormat/>
    <w:rsid w:val="00F5580C"/>
    <w:pPr>
      <w:keepNext/>
      <w:numPr>
        <w:numId w:val="3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unhideWhenUsed/>
    <w:rsid w:val="00CF391A"/>
    <w:pPr>
      <w:spacing w:after="120" w:line="240" w:lineRule="auto"/>
    </w:pPr>
    <w:rPr>
      <w:rFonts w:ascii="Arial" w:eastAsia="Cambria" w:hAnsi="Arial" w:cs="Times New Roman"/>
      <w:sz w:val="24"/>
      <w:szCs w:val="24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F391A"/>
    <w:rPr>
      <w:rFonts w:ascii="Arial" w:eastAsia="Cambria" w:hAnsi="Arial" w:cs="Times New Roman"/>
      <w:sz w:val="24"/>
      <w:szCs w:val="24"/>
      <w:lang w:val="es-ES_tradnl"/>
    </w:rPr>
  </w:style>
  <w:style w:type="paragraph" w:styleId="Lista2">
    <w:name w:val="List 2"/>
    <w:basedOn w:val="Normal"/>
    <w:uiPriority w:val="99"/>
    <w:unhideWhenUsed/>
    <w:rsid w:val="00CF391A"/>
    <w:pPr>
      <w:spacing w:line="240" w:lineRule="auto"/>
      <w:ind w:left="566" w:hanging="283"/>
      <w:contextualSpacing/>
    </w:pPr>
    <w:rPr>
      <w:rFonts w:ascii="Arial" w:eastAsia="Cambria" w:hAnsi="Arial" w:cs="Times New Roman"/>
      <w:sz w:val="24"/>
      <w:szCs w:val="24"/>
      <w:lang w:val="es-ES_tradnl"/>
    </w:rPr>
  </w:style>
  <w:style w:type="paragraph" w:styleId="Textodebloque">
    <w:name w:val="Block Text"/>
    <w:basedOn w:val="Normal"/>
    <w:semiHidden/>
    <w:rsid w:val="0052204D"/>
    <w:pPr>
      <w:spacing w:after="0" w:line="240" w:lineRule="auto"/>
      <w:ind w:left="-426" w:right="-658"/>
      <w:jc w:val="both"/>
    </w:pPr>
    <w:rPr>
      <w:rFonts w:ascii="Arial" w:eastAsia="Times New Roman" w:hAnsi="Arial" w:cs="Times New Roman"/>
      <w:sz w:val="20"/>
      <w:szCs w:val="20"/>
      <w:lang w:val="es-ES_tradnl"/>
    </w:rPr>
  </w:style>
  <w:style w:type="paragraph" w:styleId="Sinespaciado">
    <w:name w:val="No Spacing"/>
    <w:uiPriority w:val="1"/>
    <w:qFormat/>
    <w:rsid w:val="00E7605B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F5580C"/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paragraph" w:styleId="Textosinformato">
    <w:name w:val="Plain Text"/>
    <w:basedOn w:val="Normal"/>
    <w:link w:val="TextosinformatoCar"/>
    <w:rsid w:val="00F5580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F5580C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7193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7193F"/>
  </w:style>
  <w:style w:type="paragraph" w:styleId="Encabezado">
    <w:name w:val="header"/>
    <w:basedOn w:val="Normal"/>
    <w:link w:val="EncabezadoCar"/>
    <w:uiPriority w:val="99"/>
    <w:unhideWhenUsed/>
    <w:rsid w:val="00BF1C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1CB4"/>
  </w:style>
  <w:style w:type="paragraph" w:styleId="Piedepgina">
    <w:name w:val="footer"/>
    <w:basedOn w:val="Normal"/>
    <w:link w:val="PiedepginaCar"/>
    <w:uiPriority w:val="99"/>
    <w:unhideWhenUsed/>
    <w:rsid w:val="00BF1C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1CB4"/>
  </w:style>
  <w:style w:type="paragraph" w:styleId="Textodeglobo">
    <w:name w:val="Balloon Text"/>
    <w:basedOn w:val="Normal"/>
    <w:link w:val="TextodegloboCar"/>
    <w:uiPriority w:val="99"/>
    <w:semiHidden/>
    <w:unhideWhenUsed/>
    <w:rsid w:val="00172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24B2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01BD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01BD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01BD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01BD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01BD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580C"/>
    <w:pPr>
      <w:keepNext/>
      <w:numPr>
        <w:numId w:val="3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unhideWhenUsed/>
    <w:rsid w:val="00CF391A"/>
    <w:pPr>
      <w:spacing w:after="120" w:line="240" w:lineRule="auto"/>
    </w:pPr>
    <w:rPr>
      <w:rFonts w:ascii="Arial" w:eastAsia="Cambria" w:hAnsi="Arial" w:cs="Times New Roman"/>
      <w:sz w:val="24"/>
      <w:szCs w:val="24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F391A"/>
    <w:rPr>
      <w:rFonts w:ascii="Arial" w:eastAsia="Cambria" w:hAnsi="Arial" w:cs="Times New Roman"/>
      <w:sz w:val="24"/>
      <w:szCs w:val="24"/>
      <w:lang w:val="es-ES_tradnl"/>
    </w:rPr>
  </w:style>
  <w:style w:type="paragraph" w:styleId="Lista2">
    <w:name w:val="List 2"/>
    <w:basedOn w:val="Normal"/>
    <w:uiPriority w:val="99"/>
    <w:unhideWhenUsed/>
    <w:rsid w:val="00CF391A"/>
    <w:pPr>
      <w:spacing w:line="240" w:lineRule="auto"/>
      <w:ind w:left="566" w:hanging="283"/>
      <w:contextualSpacing/>
    </w:pPr>
    <w:rPr>
      <w:rFonts w:ascii="Arial" w:eastAsia="Cambria" w:hAnsi="Arial" w:cs="Times New Roman"/>
      <w:sz w:val="24"/>
      <w:szCs w:val="24"/>
      <w:lang w:val="es-ES_tradnl"/>
    </w:rPr>
  </w:style>
  <w:style w:type="paragraph" w:styleId="Textodebloque">
    <w:name w:val="Block Text"/>
    <w:basedOn w:val="Normal"/>
    <w:semiHidden/>
    <w:rsid w:val="0052204D"/>
    <w:pPr>
      <w:spacing w:after="0" w:line="240" w:lineRule="auto"/>
      <w:ind w:left="-426" w:right="-658"/>
      <w:jc w:val="both"/>
    </w:pPr>
    <w:rPr>
      <w:rFonts w:ascii="Arial" w:eastAsia="Times New Roman" w:hAnsi="Arial" w:cs="Times New Roman"/>
      <w:sz w:val="20"/>
      <w:szCs w:val="20"/>
      <w:lang w:val="es-ES_tradnl"/>
    </w:rPr>
  </w:style>
  <w:style w:type="paragraph" w:styleId="Sinespaciado">
    <w:name w:val="No Spacing"/>
    <w:uiPriority w:val="1"/>
    <w:qFormat/>
    <w:rsid w:val="00E7605B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F5580C"/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paragraph" w:styleId="Textosinformato">
    <w:name w:val="Plain Text"/>
    <w:basedOn w:val="Normal"/>
    <w:link w:val="TextosinformatoCar"/>
    <w:rsid w:val="00F5580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F5580C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7193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7193F"/>
  </w:style>
  <w:style w:type="paragraph" w:styleId="Encabezado">
    <w:name w:val="header"/>
    <w:basedOn w:val="Normal"/>
    <w:link w:val="EncabezadoCar"/>
    <w:uiPriority w:val="99"/>
    <w:unhideWhenUsed/>
    <w:rsid w:val="00BF1C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1CB4"/>
  </w:style>
  <w:style w:type="paragraph" w:styleId="Piedepgina">
    <w:name w:val="footer"/>
    <w:basedOn w:val="Normal"/>
    <w:link w:val="PiedepginaCar"/>
    <w:uiPriority w:val="99"/>
    <w:unhideWhenUsed/>
    <w:rsid w:val="00BF1C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1CB4"/>
  </w:style>
  <w:style w:type="paragraph" w:styleId="Textodeglobo">
    <w:name w:val="Balloon Text"/>
    <w:basedOn w:val="Normal"/>
    <w:link w:val="TextodegloboCar"/>
    <w:uiPriority w:val="99"/>
    <w:semiHidden/>
    <w:unhideWhenUsed/>
    <w:rsid w:val="00172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24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96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8D1CE-536A-4274-9C12-7E53C3327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2245</Words>
  <Characters>12351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MARTINEZ</dc:creator>
  <cp:lastModifiedBy>cgallardo</cp:lastModifiedBy>
  <cp:revision>2</cp:revision>
  <cp:lastPrinted>2018-10-11T20:21:00Z</cp:lastPrinted>
  <dcterms:created xsi:type="dcterms:W3CDTF">2018-10-17T19:42:00Z</dcterms:created>
  <dcterms:modified xsi:type="dcterms:W3CDTF">2018-10-17T19:42:00Z</dcterms:modified>
</cp:coreProperties>
</file>